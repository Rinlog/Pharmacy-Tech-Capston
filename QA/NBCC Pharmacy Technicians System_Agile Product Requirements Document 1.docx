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C0931" w14:textId="77777777" w:rsidR="001D2681" w:rsidRDefault="00737888">
      <w:pPr>
        <w:pStyle w:val="BodyText"/>
        <w:rPr>
          <w:del w:id="9" w:author="Microsoft Word" w:date="2025-01-07T13:25:00Z" w16du:dateUtc="2025-01-07T17:25:00Z"/>
          <w:rFonts w:ascii="Times New Roman"/>
          <w:sz w:val="20"/>
        </w:rPr>
      </w:pPr>
      <w:del w:id="10" w:author="Microsoft Word" w:date="2025-01-07T13:25:00Z" w16du:dateUtc="2025-01-07T17:25:00Z">
        <w:r>
          <w:rPr>
            <w:noProof/>
          </w:rPr>
          <mc:AlternateContent>
            <mc:Choice Requires="wps">
              <w:drawing>
                <wp:anchor distT="0" distB="0" distL="0" distR="0" simplePos="0" relativeHeight="251658244" behindDoc="1" locked="0" layoutInCell="1" allowOverlap="1" wp14:anchorId="0669A1A7" wp14:editId="1D6B3918">
                  <wp:simplePos x="0" y="0"/>
                  <wp:positionH relativeFrom="page">
                    <wp:posOffset>3493642</wp:posOffset>
                  </wp:positionH>
                  <wp:positionV relativeFrom="page">
                    <wp:posOffset>9230140</wp:posOffset>
                  </wp:positionV>
                  <wp:extent cx="788670" cy="186690"/>
                  <wp:effectExtent l="0" t="0" r="0" b="0"/>
                  <wp:wrapNone/>
                  <wp:docPr id="1506203195" name="Textbox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788670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21BFC7" w14:textId="77777777" w:rsidR="001D2681" w:rsidRDefault="00737888">
                              <w:pPr>
                                <w:spacing w:before="1"/>
                                <w:rPr>
                                  <w:del w:id="11" w:author="Microsoft Word" w:date="2025-01-07T13:25:00Z" w16du:dateUtc="2025-01-07T17:25:00Z"/>
                                  <w:b/>
                                </w:rPr>
                              </w:pPr>
                              <w:del w:id="12" w:author="Microsoft Word" w:date="2025-01-07T13:25:00Z" w16du:dateUtc="2025-01-07T17:25:00Z">
                                <w:r>
                                  <w:delText>Page</w:delText>
                                </w:r>
                                <w:r>
                                  <w:rPr>
                                    <w:spacing w:val="-2"/>
                                  </w:rPr>
                                  <w:delText xml:space="preserve"> </w:delText>
                                </w:r>
                                <w:r>
                                  <w:rPr>
                                    <w:b/>
                                  </w:rPr>
                                  <w:delText>1</w:delText>
                                </w:r>
                                <w:r>
                                  <w:rPr>
                                    <w:b/>
                                    <w:spacing w:val="-2"/>
                                  </w:rPr>
                                  <w:delText xml:space="preserve"> </w:delText>
                                </w:r>
                                <w:r>
                                  <w:delText>of</w:delText>
                                </w:r>
                                <w:r>
                                  <w:rPr>
                                    <w:spacing w:val="-1"/>
                                  </w:rPr>
                                  <w:delText xml:space="preserve"> </w:delText>
                                </w:r>
                                <w:r>
                                  <w:rPr>
                                    <w:b/>
                                    <w:spacing w:val="-5"/>
                                  </w:rPr>
                                  <w:delText>22</w:delText>
                                </w:r>
                              </w:del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0669A1A7" id="_x0000_t202" coordsize="21600,21600" o:spt="202" path="m,l,21600r21600,l21600,xe">
                  <v:stroke joinstyle="miter"/>
                  <v:path gradientshapeok="t" o:connecttype="rect"/>
                </v:shapetype>
                <v:shape id="Textbox 1" o:spid="_x0000_s1026" type="#_x0000_t202" style="position:absolute;margin-left:275.1pt;margin-top:726.8pt;width:62.1pt;height:14.7pt;z-index:-2516582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" filled="f" stroked="f">
                  <v:textbox inset="0,0,0,0">
                    <w:txbxContent>
                      <w:p w14:paraId="3D21BFC7" w14:textId="77777777" w:rsidR="001D2681" w:rsidRDefault="00737888">
                        <w:pPr>
                          <w:spacing w:before="1"/>
                          <w:rPr>
                            <w:del w:id="13" w:author="Microsoft Word" w:date="2025-01-07T13:25:00Z" w16du:dateUtc="2025-01-07T17:25:00Z"/>
                            <w:b/>
                          </w:rPr>
                        </w:pPr>
                        <w:del w:id="14" w:author="Microsoft Word" w:date="2025-01-07T13:25:00Z" w16du:dateUtc="2025-01-07T17:25:00Z">
                          <w:r>
                            <w:delText>Page</w:delText>
                          </w:r>
                          <w:r>
                            <w:rPr>
                              <w:spacing w:val="-2"/>
                            </w:rPr>
                            <w:delText xml:space="preserve"> </w:delText>
                          </w:r>
                          <w:r>
                            <w:rPr>
                              <w:b/>
                            </w:rPr>
                            <w:delText>1</w:delText>
                          </w:r>
                          <w:r>
                            <w:rPr>
                              <w:b/>
                              <w:spacing w:val="-2"/>
                            </w:rPr>
                            <w:delText xml:space="preserve"> </w:delText>
                          </w:r>
                          <w:r>
                            <w:delText>of</w:delText>
                          </w:r>
                          <w:r>
                            <w:rPr>
                              <w:spacing w:val="-1"/>
                            </w:rPr>
                            <w:delText xml:space="preserve"> </w:delText>
                          </w:r>
                          <w:r>
                            <w:rPr>
                              <w:b/>
                              <w:spacing w:val="-5"/>
                            </w:rPr>
                            <w:delText>22</w:delText>
                          </w:r>
                        </w:del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noProof/>
          </w:rPr>
          <mc:AlternateContent>
            <mc:Choice Requires="wpg">
              <w:drawing>
                <wp:anchor distT="0" distB="0" distL="0" distR="0" simplePos="0" relativeHeight="251658245" behindDoc="1" locked="0" layoutInCell="1" allowOverlap="1" wp14:anchorId="357A14C0" wp14:editId="277AEB15">
                  <wp:simplePos x="0" y="0"/>
                  <wp:positionH relativeFrom="page">
                    <wp:posOffset>460248</wp:posOffset>
                  </wp:positionH>
                  <wp:positionV relativeFrom="page">
                    <wp:posOffset>460375</wp:posOffset>
                  </wp:positionV>
                  <wp:extent cx="6854825" cy="9139555"/>
                  <wp:effectExtent l="0" t="0" r="0" b="0"/>
                  <wp:wrapNone/>
                  <wp:docPr id="1706367335" name="Group 17063673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>
                          <a:xfrm>
                            <a:off x="0" y="0"/>
                            <a:ext cx="6854825" cy="9139555"/>
                            <a:chOff x="0" y="0"/>
                            <a:chExt cx="6854825" cy="9139555"/>
                          </a:xfrm>
                        </wpg:grpSpPr>
                        <wps:wsp>
                          <wps:cNvPr id="1198403572" name="Graphic 3"/>
                          <wps:cNvSpPr/>
                          <wps:spPr>
                            <a:xfrm>
                              <a:off x="0" y="8687892"/>
                              <a:ext cx="6853555" cy="4514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3555" h="451484">
                                  <a:moveTo>
                                    <a:pt x="685317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51408"/>
                                  </a:lnTo>
                                  <a:lnTo>
                                    <a:pt x="6853174" y="451408"/>
                                  </a:lnTo>
                                  <a:lnTo>
                                    <a:pt x="68531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00137238" name="Image 4" descr="A person in a white coat opening a door  Description automatically generated"/>
                            <pic:cNvPicPr/>
                          </pic:nvPicPr>
                          <pic:blipFill>
                            <a:blip r:embed="rId7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6" y="0"/>
                              <a:ext cx="6854190" cy="592899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890824240" name="Textbox 5"/>
                          <wps:cNvSpPr txBox="1"/>
                          <wps:spPr>
                            <a:xfrm>
                              <a:off x="0" y="5944438"/>
                              <a:ext cx="6853555" cy="2743835"/>
                            </a:xfrm>
                            <a:prstGeom prst="rect">
                              <a:avLst/>
                            </a:prstGeom>
                            <a:solidFill>
                              <a:srgbClr val="44536A"/>
                            </a:solidFill>
                          </wps:spPr>
                          <wps:txbx>
                            <w:txbxContent>
                              <w:p w14:paraId="36971FD0" w14:textId="77777777" w:rsidR="001D2681" w:rsidRDefault="00737888">
                                <w:pPr>
                                  <w:spacing w:before="924" w:line="216" w:lineRule="auto"/>
                                  <w:ind w:left="720" w:right="747"/>
                                  <w:rPr>
                                    <w:del w:id="15" w:author="Microsoft Word" w:date="2025-01-07T13:25:00Z" w16du:dateUtc="2025-01-07T17:25:00Z"/>
                                    <w:rFonts w:ascii="Calibri Light"/>
                                    <w:color w:val="000000"/>
                                    <w:sz w:val="84"/>
                                  </w:rPr>
                                </w:pPr>
                                <w:del w:id="16" w:author="Microsoft Word" w:date="2025-01-07T13:25:00Z" w16du:dateUtc="2025-01-07T17:25:00Z">
                                  <w:r>
                                    <w:rPr>
                                      <w:rFonts w:ascii="Calibri Light"/>
                                      <w:color w:val="FFFFFF"/>
                                      <w:sz w:val="84"/>
                                    </w:rPr>
                                    <w:delText>NBCC Pharmacy Technicians</w:delText>
                                  </w:r>
                                  <w:r>
                                    <w:rPr>
                                      <w:rFonts w:ascii="Calibri Light"/>
                                      <w:color w:val="FFFFFF"/>
                                      <w:spacing w:val="-31"/>
                                      <w:sz w:val="84"/>
                                    </w:rPr>
                                    <w:delText xml:space="preserve"> </w:delText>
                                  </w:r>
                                  <w:r>
                                    <w:rPr>
                                      <w:rFonts w:ascii="Calibri Light"/>
                                      <w:color w:val="FFFFFF"/>
                                      <w:sz w:val="84"/>
                                    </w:rPr>
                                    <w:delText>System</w:delText>
                                  </w:r>
                                </w:del>
                              </w:p>
                              <w:p w14:paraId="5EAC43FB" w14:textId="77777777" w:rsidR="001D2681" w:rsidRDefault="00737888">
                                <w:pPr>
                                  <w:spacing w:before="239"/>
                                  <w:ind w:left="720"/>
                                  <w:rPr>
                                    <w:del w:id="17" w:author="Microsoft Word" w:date="2025-01-07T13:25:00Z" w16du:dateUtc="2025-01-07T17:25:00Z"/>
                                    <w:rFonts w:ascii="Calibri"/>
                                    <w:b/>
                                    <w:color w:val="000000"/>
                                    <w:sz w:val="48"/>
                                  </w:rPr>
                                </w:pPr>
                                <w:del w:id="18" w:author="Microsoft Word" w:date="2025-01-07T13:25:00Z" w16du:dateUtc="2025-01-07T17:25:00Z">
                                  <w:r>
                                    <w:rPr>
                                      <w:rFonts w:ascii="Calibri"/>
                                      <w:b/>
                                      <w:color w:val="FFFFFF"/>
                                      <w:sz w:val="48"/>
                                    </w:rPr>
                                    <w:delText>Agile</w:delTex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color w:val="FFFFFF"/>
                                      <w:spacing w:val="-6"/>
                                      <w:sz w:val="48"/>
                                    </w:rPr>
                                    <w:delText xml:space="preserve"> </w:delTex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color w:val="FFFFFF"/>
                                      <w:sz w:val="48"/>
                                    </w:rPr>
                                    <w:delText>Product</w:delTex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color w:val="FFFFFF"/>
                                      <w:spacing w:val="-5"/>
                                      <w:sz w:val="48"/>
                                    </w:rPr>
                                    <w:delText xml:space="preserve"> </w:delTex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color w:val="FFFFFF"/>
                                      <w:sz w:val="48"/>
                                    </w:rPr>
                                    <w:delText>Requirements</w:delTex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color w:val="FFFFFF"/>
                                      <w:spacing w:val="-4"/>
                                      <w:sz w:val="48"/>
                                    </w:rPr>
                                    <w:delText xml:space="preserve"> </w:delTex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color w:val="FFFFFF"/>
                                      <w:spacing w:val="-2"/>
                                      <w:sz w:val="48"/>
                                    </w:rPr>
                                    <w:delText>Document</w:delText>
                                  </w:r>
                                </w:del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357A14C0" id="Group 1706367335" o:spid="_x0000_s1027" style="position:absolute;margin-left:36.25pt;margin-top:36.25pt;width:539.75pt;height:719.65pt;z-index:-251658235;mso-wrap-distance-left:0;mso-wrap-distance-right:0;mso-position-horizontal-relative:page;mso-position-vertical-relative:page" coordsize="68548,913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">
                  <v:shape id="Graphic 3" o:spid="_x0000_s1028" style="position:absolute;top:86878;width:68535;height:4515;visibility:visible;mso-wrap-style:square;v-text-anchor:top" coordsize="6853555,4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" path="m6853174,l,,,451408r6853174,l6853174,xe" fillcolor="#6fac46" stroked="f">
                    <v:path arrowok="t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4" o:spid="_x0000_s1029" type="#_x0000_t75" alt="A person in a white coat opening a door  Description automatically generated" style="position:absolute;left:1;width:68542;height:59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">
                    <v:imagedata r:id="rId8" o:title="A person in a white coat opening a door  Description automatically generated"/>
                  </v:shape>
                  <v:shape id="Textbox 5" o:spid="_x0000_s1030" type="#_x0000_t202" style="position:absolute;top:59444;width:68535;height:27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" fillcolor="#44536a" stroked="f">
                    <v:textbox inset="0,0,0,0">
                      <w:txbxContent>
                        <w:p w14:paraId="36971FD0" w14:textId="77777777" w:rsidR="001D2681" w:rsidRDefault="00737888">
                          <w:pPr>
                            <w:spacing w:before="924" w:line="216" w:lineRule="auto"/>
                            <w:ind w:left="720" w:right="747"/>
                            <w:rPr>
                              <w:del w:id="19" w:author="Microsoft Word" w:date="2025-01-07T13:25:00Z" w16du:dateUtc="2025-01-07T17:25:00Z"/>
                              <w:rFonts w:ascii="Calibri Light"/>
                              <w:color w:val="000000"/>
                              <w:sz w:val="84"/>
                            </w:rPr>
                          </w:pPr>
                          <w:del w:id="20" w:author="Microsoft Word" w:date="2025-01-07T13:25:00Z" w16du:dateUtc="2025-01-07T17:25:00Z">
                            <w:r>
                              <w:rPr>
                                <w:rFonts w:ascii="Calibri Light"/>
                                <w:color w:val="FFFFFF"/>
                                <w:sz w:val="84"/>
                              </w:rPr>
                              <w:delText>NBCC Pharmacy Technicians</w:delText>
                            </w:r>
                            <w:r>
                              <w:rPr>
                                <w:rFonts w:ascii="Calibri Light"/>
                                <w:color w:val="FFFFFF"/>
                                <w:spacing w:val="-31"/>
                                <w:sz w:val="84"/>
                              </w:rPr>
                              <w:delText xml:space="preserve"> </w:delText>
                            </w:r>
                            <w:r>
                              <w:rPr>
                                <w:rFonts w:ascii="Calibri Light"/>
                                <w:color w:val="FFFFFF"/>
                                <w:sz w:val="84"/>
                              </w:rPr>
                              <w:delText>System</w:delText>
                            </w:r>
                          </w:del>
                        </w:p>
                        <w:p w14:paraId="5EAC43FB" w14:textId="77777777" w:rsidR="001D2681" w:rsidRDefault="00737888">
                          <w:pPr>
                            <w:spacing w:before="239"/>
                            <w:ind w:left="720"/>
                            <w:rPr>
                              <w:del w:id="21" w:author="Microsoft Word" w:date="2025-01-07T13:25:00Z" w16du:dateUtc="2025-01-07T17:25:00Z"/>
                              <w:rFonts w:ascii="Calibri"/>
                              <w:b/>
                              <w:color w:val="000000"/>
                              <w:sz w:val="48"/>
                            </w:rPr>
                          </w:pPr>
                          <w:del w:id="22" w:author="Microsoft Word" w:date="2025-01-07T13:25:00Z" w16du:dateUtc="2025-01-07T17:25:00Z">
                            <w:r>
                              <w:rPr>
                                <w:rFonts w:ascii="Calibri"/>
                                <w:b/>
                                <w:color w:val="FFFFFF"/>
                                <w:sz w:val="48"/>
                              </w:rPr>
                              <w:delText>Agile</w:delTex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6"/>
                                <w:sz w:val="48"/>
                              </w:rPr>
                              <w:delText xml:space="preserve"> </w:delTex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z w:val="48"/>
                              </w:rPr>
                              <w:delText>Product</w:delTex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5"/>
                                <w:sz w:val="48"/>
                              </w:rPr>
                              <w:delText xml:space="preserve"> </w:delTex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z w:val="48"/>
                              </w:rPr>
                              <w:delText>Requirements</w:delTex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4"/>
                                <w:sz w:val="48"/>
                              </w:rPr>
                              <w:delText xml:space="preserve"> </w:delTex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2"/>
                                <w:sz w:val="48"/>
                              </w:rPr>
                              <w:delText>Document</w:delText>
                            </w:r>
                          </w:del>
                        </w:p>
                      </w:txbxContent>
                    </v:textbox>
                  </v:shape>
                  <w10:wrap anchorx="page" anchory="page"/>
                </v:group>
              </w:pict>
            </mc:Fallback>
          </mc:AlternateContent>
        </w:r>
      </w:del>
    </w:p>
    <w:p w14:paraId="4158F9EE" w14:textId="77777777" w:rsidR="001B3F86" w:rsidRDefault="00824944">
      <w:pPr>
        <w:pStyle w:val="BodyText"/>
        <w:rPr>
          <w:ins w:id="23" w:author="Microsoft Word" w:date="2025-01-07T13:25:00Z" w16du:dateUtc="2025-01-07T17:25:00Z"/>
          <w:rFonts w:ascii="Times New Roman"/>
          <w:sz w:val="20"/>
        </w:rPr>
      </w:pPr>
      <w:ins w:id="24" w:author="Microsoft Word" w:date="2025-01-07T13:25:00Z" w16du:dateUtc="2025-01-07T17:25:00Z">
        <w:r>
          <w:rPr>
            <w:noProof/>
          </w:rPr>
          <mc:AlternateContent>
            <mc:Choice Requires="wps">
              <w:drawing>
                <wp:anchor distT="0" distB="0" distL="0" distR="0" simplePos="0" relativeHeight="251658241" behindDoc="1" locked="0" layoutInCell="1" allowOverlap="1" wp14:anchorId="4158FD58" wp14:editId="03276FC0">
                  <wp:simplePos x="0" y="0"/>
                  <wp:positionH relativeFrom="page">
                    <wp:posOffset>3493642</wp:posOffset>
                  </wp:positionH>
                  <wp:positionV relativeFrom="page">
                    <wp:posOffset>9230140</wp:posOffset>
                  </wp:positionV>
                  <wp:extent cx="788670" cy="186690"/>
                  <wp:effectExtent l="0" t="0" r="0" b="0"/>
                  <wp:wrapNone/>
                  <wp:docPr id="1" name="Textbox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788670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58FD69" w14:textId="77777777" w:rsidR="001B3F86" w:rsidRDefault="00824944">
                              <w:pPr>
                                <w:spacing w:before="1"/>
                                <w:rPr>
                                  <w:ins w:id="25" w:author="Microsoft Word" w:date="2025-01-07T13:25:00Z" w16du:dateUtc="2025-01-07T17:25:00Z"/>
                                  <w:b/>
                                </w:rPr>
                              </w:pPr>
                              <w:ins w:id="26" w:author="Microsoft Word" w:date="2025-01-07T13:25:00Z" w16du:dateUtc="2025-01-07T17:25:00Z">
                                <w:r>
                                  <w:t>Page</w:t>
                                </w:r>
                                <w:r>
                                  <w:rPr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t>of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</w:rPr>
                                  <w:t>22</w:t>
                                </w:r>
                              </w:ins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4158FD58" id="_x0000_s1031" type="#_x0000_t202" style="position:absolute;margin-left:275.1pt;margin-top:726.8pt;width:62.1pt;height:14.7pt;z-index:-25165823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" filled="f" stroked="f">
                  <v:textbox inset="0,0,0,0">
                    <w:txbxContent>
                      <w:p w14:paraId="4158FD69" w14:textId="77777777" w:rsidR="001B3F86" w:rsidRDefault="00824944">
                        <w:pPr>
                          <w:spacing w:before="1"/>
                          <w:rPr>
                            <w:ins w:id="27" w:author="Microsoft Word" w:date="2025-01-07T13:25:00Z" w16du:dateUtc="2025-01-07T17:25:00Z"/>
                            <w:b/>
                          </w:rPr>
                        </w:pPr>
                        <w:ins w:id="28" w:author="Microsoft Word" w:date="2025-01-07T13:25:00Z" w16du:dateUtc="2025-01-07T17:25:00Z">
                          <w:r>
                            <w:t>Page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1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</w:rPr>
                            <w:t>22</w:t>
                          </w:r>
                        </w:ins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noProof/>
          </w:rPr>
          <mc:AlternateContent>
            <mc:Choice Requires="wpg">
              <w:drawing>
                <wp:anchor distT="0" distB="0" distL="0" distR="0" simplePos="0" relativeHeight="251658242" behindDoc="1" locked="0" layoutInCell="1" allowOverlap="1" wp14:anchorId="4158FD5A" wp14:editId="792691BB">
                  <wp:simplePos x="0" y="0"/>
                  <wp:positionH relativeFrom="page">
                    <wp:posOffset>460248</wp:posOffset>
                  </wp:positionH>
                  <wp:positionV relativeFrom="page">
                    <wp:posOffset>460375</wp:posOffset>
                  </wp:positionV>
                  <wp:extent cx="6854825" cy="9139555"/>
                  <wp:effectExtent l="0" t="0" r="0" b="0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>
                          <a:xfrm>
                            <a:off x="0" y="0"/>
                            <a:ext cx="6854316" cy="9139376"/>
                            <a:chOff x="0" y="0"/>
                            <a:chExt cx="6854316" cy="9139376"/>
                          </a:xfrm>
                        </wpg:grpSpPr>
                        <wps:wsp>
                          <wps:cNvPr id="3" name="Graphic 3"/>
                          <wps:cNvSpPr/>
                          <wps:spPr>
                            <a:xfrm>
                              <a:off x="0" y="8687892"/>
                              <a:ext cx="6853555" cy="4514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3555" h="451484">
                                  <a:moveTo>
                                    <a:pt x="685317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51408"/>
                                  </a:lnTo>
                                  <a:lnTo>
                                    <a:pt x="6853174" y="451408"/>
                                  </a:lnTo>
                                  <a:lnTo>
                                    <a:pt x="68531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Image 4" descr="A person in a white coat opening a door  Description automatically generated"/>
                            <pic:cNvPicPr/>
                          </pic:nvPicPr>
                          <pic:blipFill>
                            <a:blip r:embed="rId7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6" y="0"/>
                              <a:ext cx="6854190" cy="592899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" name="Textbox 5"/>
                          <wps:cNvSpPr txBox="1"/>
                          <wps:spPr>
                            <a:xfrm>
                              <a:off x="0" y="5944438"/>
                              <a:ext cx="6853555" cy="2743835"/>
                            </a:xfrm>
                            <a:prstGeom prst="rect">
                              <a:avLst/>
                            </a:prstGeom>
                            <a:solidFill>
                              <a:srgbClr val="44536A"/>
                            </a:solidFill>
                          </wps:spPr>
                          <wps:txbx>
                            <w:txbxContent>
                              <w:p w14:paraId="4158FD6A" w14:textId="77777777" w:rsidR="001B3F86" w:rsidRDefault="00824944">
                                <w:pPr>
                                  <w:spacing w:before="924" w:line="216" w:lineRule="auto"/>
                                  <w:ind w:left="720" w:right="747"/>
                                  <w:rPr>
                                    <w:ins w:id="29" w:author="Microsoft Word" w:date="2025-01-07T13:25:00Z" w16du:dateUtc="2025-01-07T17:25:00Z"/>
                                    <w:rFonts w:ascii="Calibri Light"/>
                                    <w:color w:val="000000"/>
                                    <w:sz w:val="84"/>
                                  </w:rPr>
                                </w:pPr>
                                <w:ins w:id="30" w:author="Microsoft Word" w:date="2025-01-07T13:25:00Z" w16du:dateUtc="2025-01-07T17:25:00Z">
                                  <w:r>
                                    <w:rPr>
                                      <w:rFonts w:ascii="Calibri Light"/>
                                      <w:color w:val="FFFFFF"/>
                                      <w:sz w:val="84"/>
                                    </w:rPr>
                                    <w:t>NBCC Pharmacy Technicians</w:t>
                                  </w:r>
                                  <w:r>
                                    <w:rPr>
                                      <w:rFonts w:ascii="Calibri Light"/>
                                      <w:color w:val="FFFFFF"/>
                                      <w:spacing w:val="-31"/>
                                      <w:sz w:val="8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 Light"/>
                                      <w:color w:val="FFFFFF"/>
                                      <w:sz w:val="84"/>
                                    </w:rPr>
                                    <w:t>System</w:t>
                                  </w:r>
                                </w:ins>
                              </w:p>
                              <w:p w14:paraId="4158FD6B" w14:textId="77777777" w:rsidR="001B3F86" w:rsidRDefault="00824944">
                                <w:pPr>
                                  <w:spacing w:before="239"/>
                                  <w:ind w:left="720"/>
                                  <w:rPr>
                                    <w:ins w:id="31" w:author="Microsoft Word" w:date="2025-01-07T13:25:00Z" w16du:dateUtc="2025-01-07T17:25:00Z"/>
                                    <w:rFonts w:ascii="Calibri"/>
                                    <w:b/>
                                    <w:color w:val="000000"/>
                                    <w:sz w:val="48"/>
                                  </w:rPr>
                                </w:pPr>
                                <w:ins w:id="32" w:author="Microsoft Word" w:date="2025-01-07T13:25:00Z" w16du:dateUtc="2025-01-07T17:25:00Z">
                                  <w:r>
                                    <w:rPr>
                                      <w:rFonts w:ascii="Calibri"/>
                                      <w:b/>
                                      <w:color w:val="FFFFFF"/>
                                      <w:sz w:val="48"/>
                                    </w:rPr>
                                    <w:t>Agile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color w:val="FFFFFF"/>
                                      <w:spacing w:val="-6"/>
                                      <w:sz w:val="4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color w:val="FFFFFF"/>
                                      <w:sz w:val="48"/>
                                    </w:rPr>
                                    <w:t>Product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color w:val="FFFFFF"/>
                                      <w:spacing w:val="-5"/>
                                      <w:sz w:val="4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color w:val="FFFFFF"/>
                                      <w:sz w:val="48"/>
                                    </w:rPr>
                                    <w:t>Requirements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color w:val="FFFFFF"/>
                                      <w:spacing w:val="-4"/>
                                      <w:sz w:val="4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color w:val="FFFFFF"/>
                                      <w:spacing w:val="-2"/>
                                      <w:sz w:val="48"/>
                                    </w:rPr>
                                    <w:t>Document</w:t>
                                  </w:r>
                                </w:ins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4158FD5A" id="Group 2" o:spid="_x0000_s1032" style="position:absolute;margin-left:36.25pt;margin-top:36.25pt;width:539.75pt;height:719.65pt;z-index:-251658238;mso-wrap-distance-left:0;mso-wrap-distance-right:0;mso-position-horizontal-relative:page;mso-position-vertical-relative:page" coordsize="68543,913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">
                  <v:shape id="Graphic 3" o:spid="_x0000_s1033" style="position:absolute;top:86878;width:68535;height:4515;visibility:visible;mso-wrap-style:square;v-text-anchor:top" coordsize="6853555,4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" path="m6853174,l,,,451408r6853174,l6853174,xe" fillcolor="#6fac46" stroked="f">
                    <v:path arrowok="t"/>
                  </v:shape>
                  <v:shape id="Image 4" o:spid="_x0000_s1034" type="#_x0000_t75" alt="A person in a white coat opening a door  Description automatically generated" style="position:absolute;left:1;width:68542;height:59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">
                    <v:imagedata r:id="rId8" o:title="A person in a white coat opening a door  Description automatically generated"/>
                  </v:shape>
                  <v:shape id="Textbox 5" o:spid="_x0000_s1035" type="#_x0000_t202" style="position:absolute;top:59444;width:68535;height:27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" fillcolor="#44536a" stroked="f">
                    <v:textbox inset="0,0,0,0">
                      <w:txbxContent>
                        <w:p w14:paraId="4158FD6A" w14:textId="77777777" w:rsidR="001B3F86" w:rsidRDefault="00824944">
                          <w:pPr>
                            <w:spacing w:before="924" w:line="216" w:lineRule="auto"/>
                            <w:ind w:left="720" w:right="747"/>
                            <w:rPr>
                              <w:ins w:id="33" w:author="Microsoft Word" w:date="2025-01-07T13:25:00Z" w16du:dateUtc="2025-01-07T17:25:00Z"/>
                              <w:rFonts w:ascii="Calibri Light"/>
                              <w:color w:val="000000"/>
                              <w:sz w:val="84"/>
                            </w:rPr>
                          </w:pPr>
                          <w:ins w:id="34" w:author="Microsoft Word" w:date="2025-01-07T13:25:00Z" w16du:dateUtc="2025-01-07T17:25:00Z">
                            <w:r>
                              <w:rPr>
                                <w:rFonts w:ascii="Calibri Light"/>
                                <w:color w:val="FFFFFF"/>
                                <w:sz w:val="84"/>
                              </w:rPr>
                              <w:t>NBCC Pharmacy Technicians</w:t>
                            </w:r>
                            <w:r>
                              <w:rPr>
                                <w:rFonts w:ascii="Calibri Light"/>
                                <w:color w:val="FFFFFF"/>
                                <w:spacing w:val="-31"/>
                                <w:sz w:val="84"/>
                              </w:rPr>
                              <w:t xml:space="preserve"> </w:t>
                            </w:r>
                            <w:r>
                              <w:rPr>
                                <w:rFonts w:ascii="Calibri Light"/>
                                <w:color w:val="FFFFFF"/>
                                <w:sz w:val="84"/>
                              </w:rPr>
                              <w:t>System</w:t>
                            </w:r>
                          </w:ins>
                        </w:p>
                        <w:p w14:paraId="4158FD6B" w14:textId="77777777" w:rsidR="001B3F86" w:rsidRDefault="00824944">
                          <w:pPr>
                            <w:spacing w:before="239"/>
                            <w:ind w:left="720"/>
                            <w:rPr>
                              <w:ins w:id="35" w:author="Microsoft Word" w:date="2025-01-07T13:25:00Z" w16du:dateUtc="2025-01-07T17:25:00Z"/>
                              <w:rFonts w:ascii="Calibri"/>
                              <w:b/>
                              <w:color w:val="000000"/>
                              <w:sz w:val="48"/>
                            </w:rPr>
                          </w:pPr>
                          <w:ins w:id="36" w:author="Microsoft Word" w:date="2025-01-07T13:25:00Z" w16du:dateUtc="2025-01-07T17:25:00Z">
                            <w:r>
                              <w:rPr>
                                <w:rFonts w:ascii="Calibri"/>
                                <w:b/>
                                <w:color w:val="FFFFFF"/>
                                <w:sz w:val="48"/>
                              </w:rPr>
                              <w:t>Agile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6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z w:val="48"/>
                              </w:rPr>
                              <w:t>Product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5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z w:val="48"/>
                              </w:rPr>
                              <w:t>Requirements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4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2"/>
                                <w:sz w:val="48"/>
                              </w:rPr>
                              <w:t>Document</w:t>
                            </w:r>
                          </w:ins>
                        </w:p>
                      </w:txbxContent>
                    </v:textbox>
                  </v:shape>
                  <w10:wrap anchorx="page" anchory="page"/>
                </v:group>
              </w:pict>
            </mc:Fallback>
          </mc:AlternateContent>
        </w:r>
      </w:ins>
    </w:p>
    <w:p w14:paraId="4158F9EF" w14:textId="77777777" w:rsidR="001B3F86" w:rsidRDefault="001B3F86">
      <w:pPr>
        <w:pStyle w:val="BodyText"/>
        <w:rPr>
          <w:rFonts w:ascii="Times New Roman"/>
          <w:sz w:val="20"/>
        </w:rPr>
      </w:pPr>
    </w:p>
    <w:p w14:paraId="4158F9F0" w14:textId="77777777" w:rsidR="001B3F86" w:rsidRDefault="001B3F86">
      <w:pPr>
        <w:pStyle w:val="BodyText"/>
        <w:rPr>
          <w:rFonts w:ascii="Times New Roman"/>
          <w:sz w:val="20"/>
        </w:rPr>
      </w:pPr>
    </w:p>
    <w:p w14:paraId="4158F9F1" w14:textId="77777777" w:rsidR="001B3F86" w:rsidRDefault="001B3F86">
      <w:pPr>
        <w:pStyle w:val="BodyText"/>
        <w:rPr>
          <w:rFonts w:ascii="Times New Roman"/>
          <w:sz w:val="20"/>
        </w:rPr>
      </w:pPr>
    </w:p>
    <w:p w14:paraId="4158F9F2" w14:textId="77777777" w:rsidR="001B3F86" w:rsidRDefault="001B3F86">
      <w:pPr>
        <w:pStyle w:val="BodyText"/>
        <w:rPr>
          <w:rFonts w:ascii="Times New Roman"/>
          <w:sz w:val="20"/>
        </w:rPr>
      </w:pPr>
    </w:p>
    <w:p w14:paraId="4158F9F3" w14:textId="77777777" w:rsidR="001B3F86" w:rsidRDefault="001B3F86">
      <w:pPr>
        <w:pStyle w:val="BodyText"/>
        <w:rPr>
          <w:rFonts w:ascii="Times New Roman"/>
          <w:sz w:val="20"/>
        </w:rPr>
      </w:pPr>
    </w:p>
    <w:p w14:paraId="4158F9F4" w14:textId="77777777" w:rsidR="001B3F86" w:rsidRDefault="001B3F86">
      <w:pPr>
        <w:pStyle w:val="BodyText"/>
        <w:rPr>
          <w:rFonts w:ascii="Times New Roman"/>
          <w:sz w:val="20"/>
        </w:rPr>
      </w:pPr>
    </w:p>
    <w:p w14:paraId="4158F9F5" w14:textId="77777777" w:rsidR="001B3F86" w:rsidRDefault="001B3F86">
      <w:pPr>
        <w:pStyle w:val="BodyText"/>
        <w:rPr>
          <w:rFonts w:ascii="Times New Roman"/>
          <w:sz w:val="20"/>
        </w:rPr>
      </w:pPr>
    </w:p>
    <w:p w14:paraId="4158F9F6" w14:textId="77777777" w:rsidR="001B3F86" w:rsidRDefault="001B3F86">
      <w:pPr>
        <w:pStyle w:val="BodyText"/>
        <w:rPr>
          <w:rFonts w:ascii="Times New Roman"/>
          <w:sz w:val="20"/>
        </w:rPr>
      </w:pPr>
    </w:p>
    <w:p w14:paraId="4158F9F7" w14:textId="77777777" w:rsidR="001B3F86" w:rsidRDefault="001B3F86">
      <w:pPr>
        <w:pStyle w:val="BodyText"/>
        <w:rPr>
          <w:rFonts w:ascii="Times New Roman"/>
          <w:sz w:val="20"/>
        </w:rPr>
      </w:pPr>
    </w:p>
    <w:p w14:paraId="4158F9F8" w14:textId="77777777" w:rsidR="001B3F86" w:rsidRDefault="001B3F86">
      <w:pPr>
        <w:pStyle w:val="BodyText"/>
        <w:rPr>
          <w:rFonts w:ascii="Times New Roman"/>
          <w:sz w:val="20"/>
        </w:rPr>
      </w:pPr>
    </w:p>
    <w:p w14:paraId="4158F9F9" w14:textId="77777777" w:rsidR="001B3F86" w:rsidRDefault="001B3F86">
      <w:pPr>
        <w:pStyle w:val="BodyText"/>
        <w:rPr>
          <w:rFonts w:ascii="Times New Roman"/>
          <w:sz w:val="20"/>
        </w:rPr>
      </w:pPr>
    </w:p>
    <w:p w14:paraId="4158F9FA" w14:textId="77777777" w:rsidR="001B3F86" w:rsidRDefault="001B3F86">
      <w:pPr>
        <w:pStyle w:val="BodyText"/>
        <w:rPr>
          <w:rFonts w:ascii="Times New Roman"/>
          <w:sz w:val="20"/>
        </w:rPr>
      </w:pPr>
    </w:p>
    <w:p w14:paraId="4158F9FB" w14:textId="77777777" w:rsidR="001B3F86" w:rsidRDefault="001B3F86">
      <w:pPr>
        <w:pStyle w:val="BodyText"/>
        <w:rPr>
          <w:rFonts w:ascii="Times New Roman"/>
          <w:sz w:val="20"/>
        </w:rPr>
      </w:pPr>
    </w:p>
    <w:p w14:paraId="4158F9FC" w14:textId="77777777" w:rsidR="001B3F86" w:rsidRDefault="001B3F86">
      <w:pPr>
        <w:pStyle w:val="BodyText"/>
        <w:rPr>
          <w:rFonts w:ascii="Times New Roman"/>
          <w:sz w:val="20"/>
        </w:rPr>
      </w:pPr>
    </w:p>
    <w:p w14:paraId="4158F9FD" w14:textId="77777777" w:rsidR="001B3F86" w:rsidRDefault="001B3F86">
      <w:pPr>
        <w:pStyle w:val="BodyText"/>
        <w:rPr>
          <w:rFonts w:ascii="Times New Roman"/>
          <w:sz w:val="20"/>
        </w:rPr>
      </w:pPr>
    </w:p>
    <w:p w14:paraId="4158F9FE" w14:textId="77777777" w:rsidR="001B3F86" w:rsidRDefault="001B3F86">
      <w:pPr>
        <w:pStyle w:val="BodyText"/>
        <w:rPr>
          <w:rFonts w:ascii="Times New Roman"/>
          <w:sz w:val="20"/>
        </w:rPr>
      </w:pPr>
    </w:p>
    <w:p w14:paraId="4158F9FF" w14:textId="77777777" w:rsidR="001B3F86" w:rsidRDefault="001B3F86">
      <w:pPr>
        <w:pStyle w:val="BodyText"/>
        <w:rPr>
          <w:rFonts w:ascii="Times New Roman"/>
          <w:sz w:val="20"/>
        </w:rPr>
      </w:pPr>
    </w:p>
    <w:p w14:paraId="4158FA00" w14:textId="77777777" w:rsidR="001B3F86" w:rsidRDefault="001B3F86">
      <w:pPr>
        <w:pStyle w:val="BodyText"/>
        <w:rPr>
          <w:rFonts w:ascii="Times New Roman"/>
          <w:sz w:val="20"/>
        </w:rPr>
      </w:pPr>
    </w:p>
    <w:p w14:paraId="4158FA01" w14:textId="77777777" w:rsidR="001B3F86" w:rsidRDefault="001B3F86">
      <w:pPr>
        <w:pStyle w:val="BodyText"/>
        <w:rPr>
          <w:rFonts w:ascii="Times New Roman"/>
          <w:sz w:val="20"/>
        </w:rPr>
      </w:pPr>
    </w:p>
    <w:p w14:paraId="4158FA02" w14:textId="77777777" w:rsidR="001B3F86" w:rsidRDefault="001B3F86">
      <w:pPr>
        <w:pStyle w:val="BodyText"/>
        <w:rPr>
          <w:rFonts w:ascii="Times New Roman"/>
          <w:sz w:val="20"/>
        </w:rPr>
      </w:pPr>
    </w:p>
    <w:p w14:paraId="4158FA03" w14:textId="77777777" w:rsidR="001B3F86" w:rsidRDefault="001B3F86">
      <w:pPr>
        <w:pStyle w:val="BodyText"/>
        <w:rPr>
          <w:rFonts w:ascii="Times New Roman"/>
          <w:sz w:val="20"/>
        </w:rPr>
      </w:pPr>
    </w:p>
    <w:p w14:paraId="4158FA04" w14:textId="77777777" w:rsidR="001B3F86" w:rsidRDefault="001B3F86">
      <w:pPr>
        <w:pStyle w:val="BodyText"/>
        <w:rPr>
          <w:rFonts w:ascii="Times New Roman"/>
          <w:sz w:val="20"/>
        </w:rPr>
      </w:pPr>
    </w:p>
    <w:p w14:paraId="4158FA05" w14:textId="77777777" w:rsidR="001B3F86" w:rsidRDefault="001B3F86">
      <w:pPr>
        <w:pStyle w:val="BodyText"/>
        <w:rPr>
          <w:rFonts w:ascii="Times New Roman"/>
          <w:sz w:val="20"/>
        </w:rPr>
      </w:pPr>
    </w:p>
    <w:p w14:paraId="4158FA06" w14:textId="77777777" w:rsidR="001B3F86" w:rsidRDefault="001B3F86">
      <w:pPr>
        <w:pStyle w:val="BodyText"/>
        <w:rPr>
          <w:rFonts w:ascii="Times New Roman"/>
          <w:sz w:val="20"/>
        </w:rPr>
      </w:pPr>
    </w:p>
    <w:p w14:paraId="4158FA07" w14:textId="77777777" w:rsidR="001B3F86" w:rsidRDefault="001B3F86">
      <w:pPr>
        <w:pStyle w:val="BodyText"/>
        <w:rPr>
          <w:rFonts w:ascii="Times New Roman"/>
          <w:sz w:val="20"/>
        </w:rPr>
      </w:pPr>
    </w:p>
    <w:p w14:paraId="4158FA08" w14:textId="77777777" w:rsidR="001B3F86" w:rsidRDefault="001B3F86">
      <w:pPr>
        <w:pStyle w:val="BodyText"/>
        <w:rPr>
          <w:rFonts w:ascii="Times New Roman"/>
          <w:sz w:val="20"/>
        </w:rPr>
      </w:pPr>
    </w:p>
    <w:p w14:paraId="4158FA09" w14:textId="77777777" w:rsidR="001B3F86" w:rsidRDefault="001B3F86">
      <w:pPr>
        <w:pStyle w:val="BodyText"/>
        <w:rPr>
          <w:rFonts w:ascii="Times New Roman"/>
          <w:sz w:val="20"/>
        </w:rPr>
      </w:pPr>
    </w:p>
    <w:p w14:paraId="4158FA0A" w14:textId="77777777" w:rsidR="001B3F86" w:rsidRDefault="001B3F86">
      <w:pPr>
        <w:pStyle w:val="BodyText"/>
        <w:rPr>
          <w:rFonts w:ascii="Times New Roman"/>
          <w:sz w:val="20"/>
        </w:rPr>
      </w:pPr>
    </w:p>
    <w:p w14:paraId="4158FA0B" w14:textId="77777777" w:rsidR="001B3F86" w:rsidRDefault="001B3F86">
      <w:pPr>
        <w:pStyle w:val="BodyText"/>
        <w:rPr>
          <w:rFonts w:ascii="Times New Roman"/>
          <w:sz w:val="20"/>
        </w:rPr>
      </w:pPr>
    </w:p>
    <w:p w14:paraId="4158FA0C" w14:textId="77777777" w:rsidR="001B3F86" w:rsidRDefault="001B3F86">
      <w:pPr>
        <w:pStyle w:val="BodyText"/>
        <w:rPr>
          <w:rFonts w:ascii="Times New Roman"/>
          <w:sz w:val="20"/>
        </w:rPr>
      </w:pPr>
    </w:p>
    <w:p w14:paraId="4158FA0D" w14:textId="77777777" w:rsidR="001B3F86" w:rsidRDefault="001B3F86">
      <w:pPr>
        <w:pStyle w:val="BodyText"/>
        <w:rPr>
          <w:rFonts w:ascii="Times New Roman"/>
          <w:sz w:val="20"/>
        </w:rPr>
      </w:pPr>
    </w:p>
    <w:p w14:paraId="4158FA0E" w14:textId="77777777" w:rsidR="001B3F86" w:rsidRDefault="001B3F86">
      <w:pPr>
        <w:pStyle w:val="BodyText"/>
        <w:rPr>
          <w:rFonts w:ascii="Times New Roman"/>
          <w:sz w:val="20"/>
        </w:rPr>
      </w:pPr>
    </w:p>
    <w:p w14:paraId="4158FA0F" w14:textId="77777777" w:rsidR="001B3F86" w:rsidRDefault="001B3F86">
      <w:pPr>
        <w:pStyle w:val="BodyText"/>
        <w:rPr>
          <w:rFonts w:ascii="Times New Roman"/>
          <w:sz w:val="20"/>
        </w:rPr>
      </w:pPr>
    </w:p>
    <w:p w14:paraId="4158FA10" w14:textId="77777777" w:rsidR="001B3F86" w:rsidRDefault="001B3F86">
      <w:pPr>
        <w:pStyle w:val="BodyText"/>
        <w:rPr>
          <w:rFonts w:ascii="Times New Roman"/>
          <w:sz w:val="20"/>
        </w:rPr>
      </w:pPr>
    </w:p>
    <w:p w14:paraId="4158FA11" w14:textId="77777777" w:rsidR="001B3F86" w:rsidRDefault="001B3F86">
      <w:pPr>
        <w:pStyle w:val="BodyText"/>
        <w:rPr>
          <w:rFonts w:ascii="Times New Roman"/>
          <w:sz w:val="20"/>
        </w:rPr>
      </w:pPr>
    </w:p>
    <w:p w14:paraId="4158FA12" w14:textId="77777777" w:rsidR="001B3F86" w:rsidRDefault="001B3F86">
      <w:pPr>
        <w:pStyle w:val="BodyText"/>
        <w:rPr>
          <w:rFonts w:ascii="Times New Roman"/>
          <w:sz w:val="20"/>
        </w:rPr>
      </w:pPr>
    </w:p>
    <w:p w14:paraId="4158FA13" w14:textId="77777777" w:rsidR="001B3F86" w:rsidRDefault="001B3F86">
      <w:pPr>
        <w:pStyle w:val="BodyText"/>
        <w:rPr>
          <w:rFonts w:ascii="Times New Roman"/>
          <w:sz w:val="20"/>
        </w:rPr>
      </w:pPr>
    </w:p>
    <w:p w14:paraId="4158FA14" w14:textId="77777777" w:rsidR="001B3F86" w:rsidRDefault="001B3F86">
      <w:pPr>
        <w:pStyle w:val="BodyText"/>
        <w:rPr>
          <w:rFonts w:ascii="Times New Roman"/>
          <w:sz w:val="20"/>
        </w:rPr>
      </w:pPr>
    </w:p>
    <w:p w14:paraId="4158FA15" w14:textId="77777777" w:rsidR="001B3F86" w:rsidRDefault="001B3F86">
      <w:pPr>
        <w:pStyle w:val="BodyText"/>
        <w:rPr>
          <w:rFonts w:ascii="Times New Roman"/>
          <w:sz w:val="20"/>
        </w:rPr>
      </w:pPr>
    </w:p>
    <w:p w14:paraId="4158FA16" w14:textId="77777777" w:rsidR="001B3F86" w:rsidRDefault="001B3F86">
      <w:pPr>
        <w:pStyle w:val="BodyText"/>
        <w:rPr>
          <w:rFonts w:ascii="Times New Roman"/>
          <w:sz w:val="20"/>
        </w:rPr>
      </w:pPr>
    </w:p>
    <w:p w14:paraId="4158FA17" w14:textId="77777777" w:rsidR="001B3F86" w:rsidRDefault="001B3F86">
      <w:pPr>
        <w:pStyle w:val="BodyText"/>
        <w:rPr>
          <w:rFonts w:ascii="Times New Roman"/>
          <w:sz w:val="20"/>
        </w:rPr>
      </w:pPr>
    </w:p>
    <w:p w14:paraId="4158FA18" w14:textId="77777777" w:rsidR="001B3F86" w:rsidRDefault="001B3F86">
      <w:pPr>
        <w:pStyle w:val="BodyText"/>
        <w:rPr>
          <w:rFonts w:ascii="Times New Roman"/>
          <w:sz w:val="20"/>
        </w:rPr>
      </w:pPr>
    </w:p>
    <w:p w14:paraId="4158FA19" w14:textId="77777777" w:rsidR="001B3F86" w:rsidRDefault="001B3F86">
      <w:pPr>
        <w:pStyle w:val="BodyText"/>
        <w:rPr>
          <w:rFonts w:ascii="Times New Roman"/>
          <w:sz w:val="20"/>
        </w:rPr>
      </w:pPr>
    </w:p>
    <w:p w14:paraId="4158FA1A" w14:textId="77777777" w:rsidR="001B3F86" w:rsidRDefault="001B3F86">
      <w:pPr>
        <w:pStyle w:val="BodyText"/>
        <w:rPr>
          <w:rFonts w:ascii="Times New Roman"/>
          <w:sz w:val="20"/>
        </w:rPr>
      </w:pPr>
    </w:p>
    <w:p w14:paraId="4158FA1B" w14:textId="77777777" w:rsidR="001B3F86" w:rsidRDefault="001B3F86">
      <w:pPr>
        <w:pStyle w:val="BodyText"/>
        <w:rPr>
          <w:rFonts w:ascii="Times New Roman"/>
          <w:sz w:val="20"/>
        </w:rPr>
      </w:pPr>
    </w:p>
    <w:p w14:paraId="4158FA1C" w14:textId="77777777" w:rsidR="001B3F86" w:rsidRDefault="001B3F86">
      <w:pPr>
        <w:pStyle w:val="BodyText"/>
        <w:rPr>
          <w:rFonts w:ascii="Times New Roman"/>
          <w:sz w:val="20"/>
        </w:rPr>
      </w:pPr>
    </w:p>
    <w:p w14:paraId="4158FA1D" w14:textId="77777777" w:rsidR="001B3F86" w:rsidRDefault="001B3F86">
      <w:pPr>
        <w:pStyle w:val="BodyText"/>
        <w:rPr>
          <w:rFonts w:ascii="Times New Roman"/>
          <w:sz w:val="20"/>
        </w:rPr>
      </w:pPr>
    </w:p>
    <w:p w14:paraId="4158FA1E" w14:textId="77777777" w:rsidR="001B3F86" w:rsidRDefault="001B3F86">
      <w:pPr>
        <w:pStyle w:val="BodyText"/>
        <w:rPr>
          <w:rFonts w:ascii="Times New Roman"/>
          <w:sz w:val="20"/>
        </w:rPr>
      </w:pPr>
    </w:p>
    <w:p w14:paraId="4158FA1F" w14:textId="77777777" w:rsidR="001B3F86" w:rsidRDefault="001B3F86">
      <w:pPr>
        <w:pStyle w:val="BodyText"/>
        <w:rPr>
          <w:rFonts w:ascii="Times New Roman"/>
          <w:sz w:val="20"/>
        </w:rPr>
      </w:pPr>
    </w:p>
    <w:p w14:paraId="4158FA20" w14:textId="77777777" w:rsidR="001B3F86" w:rsidRDefault="001B3F86">
      <w:pPr>
        <w:pStyle w:val="BodyText"/>
        <w:rPr>
          <w:rFonts w:ascii="Times New Roman"/>
          <w:sz w:val="20"/>
        </w:rPr>
      </w:pPr>
    </w:p>
    <w:p w14:paraId="4158FA21" w14:textId="77777777" w:rsidR="001B3F86" w:rsidRDefault="001B3F86">
      <w:pPr>
        <w:pStyle w:val="BodyText"/>
        <w:rPr>
          <w:rFonts w:ascii="Times New Roman"/>
          <w:sz w:val="20"/>
        </w:rPr>
      </w:pPr>
    </w:p>
    <w:p w14:paraId="4158FA22" w14:textId="77777777" w:rsidR="001B3F86" w:rsidRDefault="001B3F86">
      <w:pPr>
        <w:pStyle w:val="BodyText"/>
        <w:rPr>
          <w:rFonts w:ascii="Times New Roman"/>
          <w:sz w:val="20"/>
        </w:rPr>
      </w:pPr>
    </w:p>
    <w:p w14:paraId="4158FA23" w14:textId="77777777" w:rsidR="001B3F86" w:rsidRDefault="001B3F86">
      <w:pPr>
        <w:pStyle w:val="BodyText"/>
        <w:rPr>
          <w:rFonts w:ascii="Times New Roman"/>
          <w:sz w:val="20"/>
        </w:rPr>
      </w:pPr>
    </w:p>
    <w:tbl>
      <w:tblPr>
        <w:tblpPr w:leftFromText="180" w:rightFromText="180" w:vertAnchor="page" w:horzAnchor="page" w:tblpX="736" w:tblpY="14911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8"/>
        <w:gridCol w:w="3387"/>
        <w:gridCol w:w="3546"/>
      </w:tblGrid>
      <w:tr w:rsidR="003535EC" w14:paraId="01BF4649" w14:textId="77777777" w:rsidTr="003535EC">
        <w:trPr>
          <w:trHeight w:val="199"/>
        </w:trPr>
        <w:tc>
          <w:tcPr>
            <w:tcW w:w="2528" w:type="dxa"/>
            <w:shd w:val="clear" w:color="auto" w:fill="6FAC46"/>
          </w:tcPr>
          <w:p w14:paraId="75A5B010" w14:textId="3639C805" w:rsidR="003535EC" w:rsidRDefault="003535EC" w:rsidP="003535EC">
            <w:pPr>
              <w:pStyle w:val="TableParagraph"/>
              <w:spacing w:line="179" w:lineRule="exact"/>
              <w:ind w:left="50"/>
              <w:rPr>
                <w:rFonts w:ascii="Calibri"/>
                <w:sz w:val="20"/>
              </w:rPr>
            </w:pPr>
            <w:r>
              <w:rPr>
                <w:rFonts w:ascii="Calibri"/>
                <w:color w:val="FFFFFF"/>
                <w:sz w:val="20"/>
              </w:rPr>
              <w:t>Group</w:t>
            </w:r>
            <w:r>
              <w:rPr>
                <w:rFonts w:ascii="Calibri"/>
                <w:color w:val="FFFFFF"/>
                <w:spacing w:val="-8"/>
                <w:sz w:val="20"/>
              </w:rPr>
              <w:t xml:space="preserve"> </w:t>
            </w:r>
            <w:r w:rsidR="00E42D7A">
              <w:rPr>
                <w:rFonts w:ascii="Calibri"/>
                <w:color w:val="FFFFFF"/>
                <w:spacing w:val="-10"/>
                <w:sz w:val="20"/>
              </w:rPr>
              <w:t>5</w:t>
            </w:r>
          </w:p>
        </w:tc>
        <w:tc>
          <w:tcPr>
            <w:tcW w:w="3387" w:type="dxa"/>
            <w:shd w:val="clear" w:color="auto" w:fill="6FAC46"/>
          </w:tcPr>
          <w:p w14:paraId="70605CB8" w14:textId="233CAEE3" w:rsidR="003535EC" w:rsidRDefault="00E42D7A" w:rsidP="003535EC">
            <w:pPr>
              <w:pStyle w:val="TableParagraph"/>
              <w:spacing w:line="179" w:lineRule="exact"/>
              <w:ind w:left="1820"/>
              <w:rPr>
                <w:rFonts w:ascii="Calibri"/>
                <w:sz w:val="20"/>
              </w:rPr>
            </w:pPr>
            <w:r>
              <w:rPr>
                <w:rFonts w:ascii="Calibri"/>
                <w:color w:val="FFFFFF"/>
                <w:spacing w:val="-2"/>
                <w:sz w:val="20"/>
              </w:rPr>
              <w:t>01/07/2025</w:t>
            </w:r>
          </w:p>
        </w:tc>
        <w:tc>
          <w:tcPr>
            <w:tcW w:w="3546" w:type="dxa"/>
            <w:shd w:val="clear" w:color="auto" w:fill="6FAC46"/>
          </w:tcPr>
          <w:p w14:paraId="3BD1FC0D" w14:textId="59E1A702" w:rsidR="003535EC" w:rsidRDefault="003535EC" w:rsidP="003535EC">
            <w:pPr>
              <w:pStyle w:val="TableParagraph"/>
              <w:spacing w:line="179" w:lineRule="exact"/>
              <w:ind w:left="803"/>
              <w:rPr>
                <w:rFonts w:ascii="Calibri"/>
                <w:sz w:val="20"/>
              </w:rPr>
            </w:pPr>
            <w:r>
              <w:rPr>
                <w:rFonts w:ascii="Calibri"/>
                <w:color w:val="FFFFFF"/>
                <w:sz w:val="20"/>
              </w:rPr>
              <w:t>Business</w:t>
            </w:r>
            <w:r>
              <w:rPr>
                <w:rFonts w:ascii="Calibri"/>
                <w:color w:val="FFFFFF"/>
                <w:spacing w:val="-11"/>
                <w:sz w:val="20"/>
              </w:rPr>
              <w:t xml:space="preserve"> </w:t>
            </w:r>
            <w:r>
              <w:rPr>
                <w:rFonts w:ascii="Calibri"/>
                <w:color w:val="FFFFFF"/>
                <w:sz w:val="20"/>
              </w:rPr>
              <w:t>Analysis</w:t>
            </w:r>
            <w:r>
              <w:rPr>
                <w:rFonts w:ascii="Calibri"/>
                <w:color w:val="FFFFFF"/>
                <w:spacing w:val="-11"/>
                <w:sz w:val="20"/>
              </w:rPr>
              <w:t xml:space="preserve"> </w:t>
            </w:r>
            <w:r>
              <w:rPr>
                <w:rFonts w:ascii="Calibri"/>
                <w:color w:val="FFFFFF"/>
                <w:sz w:val="20"/>
              </w:rPr>
              <w:t>Fundamentals</w:t>
            </w:r>
            <w:r>
              <w:rPr>
                <w:rFonts w:ascii="Calibri"/>
                <w:color w:val="FFFFFF"/>
                <w:spacing w:val="-10"/>
                <w:sz w:val="20"/>
              </w:rPr>
              <w:t xml:space="preserve"> I</w:t>
            </w:r>
            <w:r w:rsidR="00FD53DF">
              <w:rPr>
                <w:rFonts w:ascii="Calibri"/>
                <w:color w:val="FFFFFF"/>
                <w:spacing w:val="-10"/>
                <w:sz w:val="20"/>
              </w:rPr>
              <w:t>I</w:t>
            </w:r>
          </w:p>
        </w:tc>
      </w:tr>
    </w:tbl>
    <w:p w14:paraId="4158FA29" w14:textId="77777777" w:rsidR="001B3F86" w:rsidRDefault="001B3F86">
      <w:pPr>
        <w:spacing w:line="179" w:lineRule="exact"/>
        <w:rPr>
          <w:rFonts w:ascii="Calibri"/>
          <w:sz w:val="20"/>
        </w:rPr>
        <w:sectPr w:rsidR="001B3F86">
          <w:headerReference w:type="default" r:id="rId9"/>
          <w:footerReference w:type="default" r:id="rId10"/>
          <w:type w:val="continuous"/>
          <w:pgSz w:w="12240" w:h="15840"/>
          <w:pgMar w:top="1820" w:right="1180" w:bottom="280" w:left="1280" w:header="720" w:footer="720" w:gutter="0"/>
          <w:cols w:space="720"/>
        </w:sectPr>
      </w:pPr>
    </w:p>
    <w:p w14:paraId="4158FA2A" w14:textId="2B7F44F0" w:rsidR="001B3F86" w:rsidRDefault="00B15A23">
      <w:pPr>
        <w:spacing w:before="80"/>
        <w:ind w:left="160"/>
        <w:rPr>
          <w:sz w:val="32"/>
        </w:rPr>
      </w:pPr>
      <w:r>
        <w:rPr>
          <w:color w:val="2E5395"/>
          <w:sz w:val="32"/>
        </w:rPr>
        <w:lastRenderedPageBreak/>
        <w:t>Ta</w:t>
      </w:r>
      <w:r w:rsidR="00824944">
        <w:rPr>
          <w:color w:val="2E5395"/>
          <w:sz w:val="32"/>
        </w:rPr>
        <w:t>ble</w:t>
      </w:r>
      <w:r w:rsidR="00824944">
        <w:rPr>
          <w:color w:val="2E5395"/>
          <w:spacing w:val="-7"/>
          <w:sz w:val="32"/>
        </w:rPr>
        <w:t xml:space="preserve"> </w:t>
      </w:r>
      <w:r w:rsidR="00824944">
        <w:rPr>
          <w:color w:val="2E5395"/>
          <w:sz w:val="32"/>
        </w:rPr>
        <w:t>of</w:t>
      </w:r>
      <w:r w:rsidR="00824944">
        <w:rPr>
          <w:color w:val="2E5395"/>
          <w:spacing w:val="-5"/>
          <w:sz w:val="32"/>
        </w:rPr>
        <w:t xml:space="preserve"> </w:t>
      </w:r>
      <w:r w:rsidR="00824944">
        <w:rPr>
          <w:color w:val="2E5395"/>
          <w:spacing w:val="-2"/>
          <w:sz w:val="32"/>
        </w:rPr>
        <w:t>Contents</w:t>
      </w:r>
    </w:p>
    <w:sdt>
      <w:sdtPr>
        <w:id w:val="628594486"/>
        <w:docPartObj>
          <w:docPartGallery w:val="Table of Contents"/>
          <w:docPartUnique/>
        </w:docPartObj>
      </w:sdtPr>
      <w:sdtEndPr/>
      <w:sdtContent>
        <w:p w14:paraId="4158FA2B" w14:textId="77777777" w:rsidR="001B3F86" w:rsidRDefault="00824944">
          <w:pPr>
            <w:pStyle w:val="TOC1"/>
            <w:tabs>
              <w:tab w:val="right" w:leader="dot" w:pos="9513"/>
            </w:tabs>
            <w:spacing w:before="474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r>
            <w:fldChar w:fldCharType="begin"/>
          </w:r>
          <w:r>
            <w:instrText>HYPERLINK \l "_bookmark0"</w:instrText>
          </w:r>
          <w:r>
            <w:fldChar w:fldCharType="separate"/>
          </w:r>
          <w:r>
            <w:t>Product</w:t>
          </w:r>
          <w:r>
            <w:rPr>
              <w:spacing w:val="-4"/>
            </w:rPr>
            <w:t xml:space="preserve"> </w:t>
          </w:r>
          <w:r>
            <w:rPr>
              <w:spacing w:val="-2"/>
            </w:rPr>
            <w:t>summary/background</w:t>
          </w:r>
          <w:r>
            <w:tab/>
          </w:r>
          <w:r>
            <w:rPr>
              <w:spacing w:val="-10"/>
            </w:rPr>
            <w:t>3</w:t>
          </w:r>
          <w:r>
            <w:rPr>
              <w:rPrChange w:id="37" w:author="Microsoft Word" w:date="2025-01-07T13:25:00Z" w16du:dateUtc="2025-01-07T17:25:00Z">
                <w:rPr>
                  <w:spacing w:val="-10"/>
                </w:rPr>
              </w:rPrChange>
            </w:rPr>
            <w:fldChar w:fldCharType="end"/>
          </w:r>
        </w:p>
        <w:p w14:paraId="4158FA2C" w14:textId="77777777" w:rsidR="001B3F86" w:rsidRDefault="00824944">
          <w:pPr>
            <w:pStyle w:val="TOC1"/>
            <w:tabs>
              <w:tab w:val="right" w:leader="dot" w:pos="9513"/>
            </w:tabs>
          </w:pPr>
          <w:r>
            <w:fldChar w:fldCharType="begin"/>
          </w:r>
          <w:r>
            <w:instrText>HYPERLINK \l "_bookmark1"</w:instrText>
          </w:r>
          <w:r>
            <w:fldChar w:fldCharType="separate"/>
          </w:r>
          <w:r>
            <w:t>Business</w:t>
          </w:r>
          <w:r>
            <w:rPr>
              <w:spacing w:val="-7"/>
            </w:rPr>
            <w:t xml:space="preserve"> </w:t>
          </w:r>
          <w:r>
            <w:rPr>
              <w:spacing w:val="-2"/>
            </w:rPr>
            <w:t>goals/objectives</w:t>
          </w:r>
          <w:r>
            <w:tab/>
          </w:r>
          <w:r>
            <w:rPr>
              <w:spacing w:val="-10"/>
            </w:rPr>
            <w:t>3</w:t>
          </w:r>
          <w:r>
            <w:rPr>
              <w:rPrChange w:id="38" w:author="Microsoft Word" w:date="2025-01-07T13:25:00Z" w16du:dateUtc="2025-01-07T17:25:00Z">
                <w:rPr>
                  <w:spacing w:val="-10"/>
                </w:rPr>
              </w:rPrChange>
            </w:rPr>
            <w:fldChar w:fldCharType="end"/>
          </w:r>
        </w:p>
        <w:p w14:paraId="4158FA2D" w14:textId="77777777" w:rsidR="001B3F86" w:rsidRDefault="00824944">
          <w:pPr>
            <w:pStyle w:val="TOC1"/>
            <w:tabs>
              <w:tab w:val="right" w:leader="dot" w:pos="9513"/>
            </w:tabs>
            <w:spacing w:before="247"/>
          </w:pPr>
          <w:r>
            <w:fldChar w:fldCharType="begin"/>
          </w:r>
          <w:r>
            <w:instrText>HYPERLINK \l "_bookmark2"</w:instrText>
          </w:r>
          <w:r>
            <w:fldChar w:fldCharType="separate"/>
          </w:r>
          <w:r>
            <w:rPr>
              <w:spacing w:val="-2"/>
            </w:rPr>
            <w:t>Features</w:t>
          </w:r>
          <w:r>
            <w:tab/>
          </w:r>
          <w:r>
            <w:rPr>
              <w:spacing w:val="-10"/>
            </w:rPr>
            <w:t>3</w:t>
          </w:r>
          <w:r>
            <w:rPr>
              <w:rPrChange w:id="39" w:author="Microsoft Word" w:date="2025-01-07T13:25:00Z" w16du:dateUtc="2025-01-07T17:25:00Z">
                <w:rPr>
                  <w:spacing w:val="-10"/>
                </w:rPr>
              </w:rPrChange>
            </w:rPr>
            <w:fldChar w:fldCharType="end"/>
          </w:r>
        </w:p>
        <w:p w14:paraId="4158FA2E" w14:textId="77777777" w:rsidR="001B3F86" w:rsidRDefault="00824944">
          <w:pPr>
            <w:pStyle w:val="TOC1"/>
            <w:tabs>
              <w:tab w:val="right" w:leader="dot" w:pos="9513"/>
            </w:tabs>
          </w:pPr>
          <w:r>
            <w:fldChar w:fldCharType="begin"/>
          </w:r>
          <w:r>
            <w:instrText>HYPERLINK \l "_bookmark3"</w:instrText>
          </w:r>
          <w:r>
            <w:fldChar w:fldCharType="separate"/>
          </w:r>
          <w:r>
            <w:t>User</w:t>
          </w:r>
          <w:r>
            <w:rPr>
              <w:spacing w:val="-1"/>
            </w:rPr>
            <w:t xml:space="preserve"> </w:t>
          </w:r>
          <w:r>
            <w:rPr>
              <w:spacing w:val="-2"/>
            </w:rPr>
            <w:t>Stories</w:t>
          </w:r>
          <w:r>
            <w:tab/>
          </w:r>
          <w:r>
            <w:rPr>
              <w:spacing w:val="-10"/>
            </w:rPr>
            <w:t>4</w:t>
          </w:r>
          <w:r>
            <w:rPr>
              <w:rPrChange w:id="40" w:author="Microsoft Word" w:date="2025-01-07T13:25:00Z" w16du:dateUtc="2025-01-07T17:25:00Z">
                <w:rPr>
                  <w:spacing w:val="-10"/>
                </w:rPr>
              </w:rPrChange>
            </w:rPr>
            <w:fldChar w:fldCharType="end"/>
          </w:r>
        </w:p>
        <w:p w14:paraId="4158FA2F" w14:textId="77777777" w:rsidR="001B3F86" w:rsidRDefault="00824944">
          <w:pPr>
            <w:pStyle w:val="TOC1"/>
            <w:tabs>
              <w:tab w:val="right" w:leader="dot" w:pos="9514"/>
            </w:tabs>
            <w:spacing w:before="248"/>
          </w:pPr>
          <w:r>
            <w:fldChar w:fldCharType="begin"/>
          </w:r>
          <w:r>
            <w:instrText>HYPERLINK \l "_bookmark4"</w:instrText>
          </w:r>
          <w:r>
            <w:fldChar w:fldCharType="separate"/>
          </w:r>
          <w:r>
            <w:rPr>
              <w:spacing w:val="-2"/>
            </w:rPr>
            <w:t>Appendices</w:t>
          </w:r>
          <w:r>
            <w:tab/>
          </w:r>
          <w:r>
            <w:rPr>
              <w:spacing w:val="-5"/>
            </w:rPr>
            <w:t>19</w:t>
          </w:r>
          <w:r>
            <w:rPr>
              <w:rPrChange w:id="41" w:author="Microsoft Word" w:date="2025-01-07T13:25:00Z" w16du:dateUtc="2025-01-07T17:25:00Z">
                <w:rPr>
                  <w:spacing w:val="-5"/>
                </w:rPr>
              </w:rPrChange>
            </w:rPr>
            <w:fldChar w:fldCharType="end"/>
          </w:r>
        </w:p>
        <w:p w14:paraId="4158FA30" w14:textId="77777777" w:rsidR="001B3F86" w:rsidRDefault="00824944">
          <w:pPr>
            <w:pStyle w:val="TOC2"/>
            <w:tabs>
              <w:tab w:val="right" w:leader="dot" w:pos="9514"/>
            </w:tabs>
          </w:pPr>
          <w:r>
            <w:fldChar w:fldCharType="begin"/>
          </w:r>
          <w:r>
            <w:instrText>HYPERLINK \l "_bookmark5"</w:instrText>
          </w:r>
          <w:r>
            <w:fldChar w:fldCharType="separate"/>
          </w:r>
          <w:r>
            <w:t>Appendix</w:t>
          </w:r>
          <w:r>
            <w:rPr>
              <w:spacing w:val="-7"/>
            </w:rPr>
            <w:t xml:space="preserve"> </w:t>
          </w:r>
          <w:r>
            <w:rPr>
              <w:spacing w:val="-10"/>
            </w:rPr>
            <w:t>A</w:t>
          </w:r>
          <w:r>
            <w:tab/>
          </w:r>
          <w:r>
            <w:rPr>
              <w:spacing w:val="-5"/>
            </w:rPr>
            <w:t>19</w:t>
          </w:r>
          <w:r>
            <w:rPr>
              <w:rPrChange w:id="42" w:author="Microsoft Word" w:date="2025-01-07T13:25:00Z" w16du:dateUtc="2025-01-07T17:25:00Z">
                <w:rPr>
                  <w:spacing w:val="-5"/>
                </w:rPr>
              </w:rPrChange>
            </w:rPr>
            <w:fldChar w:fldCharType="end"/>
          </w:r>
        </w:p>
        <w:p w14:paraId="4158FA31" w14:textId="77777777" w:rsidR="001B3F86" w:rsidRDefault="00824944">
          <w:pPr>
            <w:pStyle w:val="TOC2"/>
            <w:tabs>
              <w:tab w:val="right" w:leader="dot" w:pos="9514"/>
            </w:tabs>
            <w:spacing w:before="248"/>
          </w:pPr>
          <w:r>
            <w:fldChar w:fldCharType="begin"/>
          </w:r>
          <w:r>
            <w:instrText>HYPERLINK \l "_bookmark6"</w:instrText>
          </w:r>
          <w:r>
            <w:fldChar w:fldCharType="separate"/>
          </w:r>
          <w:r>
            <w:t>Appendix</w:t>
          </w:r>
          <w:r>
            <w:rPr>
              <w:spacing w:val="-7"/>
            </w:rPr>
            <w:t xml:space="preserve"> </w:t>
          </w:r>
          <w:r>
            <w:rPr>
              <w:spacing w:val="-10"/>
            </w:rPr>
            <w:t>B</w:t>
          </w:r>
          <w:r>
            <w:tab/>
          </w:r>
          <w:r>
            <w:rPr>
              <w:spacing w:val="-5"/>
            </w:rPr>
            <w:t>20</w:t>
          </w:r>
          <w:r>
            <w:rPr>
              <w:rPrChange w:id="43" w:author="Microsoft Word" w:date="2025-01-07T13:25:00Z" w16du:dateUtc="2025-01-07T17:25:00Z">
                <w:rPr>
                  <w:spacing w:val="-5"/>
                </w:rPr>
              </w:rPrChange>
            </w:rPr>
            <w:fldChar w:fldCharType="end"/>
          </w:r>
        </w:p>
        <w:p w14:paraId="4158FA32" w14:textId="77777777" w:rsidR="001B3F86" w:rsidRDefault="00824944">
          <w:pPr>
            <w:pStyle w:val="TOC2"/>
            <w:tabs>
              <w:tab w:val="right" w:leader="dot" w:pos="9514"/>
            </w:tabs>
          </w:pPr>
          <w:r>
            <w:fldChar w:fldCharType="begin"/>
          </w:r>
          <w:r>
            <w:instrText>HYPERLINK \l "_bookmark7"</w:instrText>
          </w:r>
          <w:r>
            <w:fldChar w:fldCharType="separate"/>
          </w:r>
          <w:r>
            <w:t>Appendix</w:t>
          </w:r>
          <w:r>
            <w:rPr>
              <w:spacing w:val="-7"/>
            </w:rPr>
            <w:t xml:space="preserve"> </w:t>
          </w:r>
          <w:r>
            <w:rPr>
              <w:spacing w:val="-10"/>
            </w:rPr>
            <w:t>C</w:t>
          </w:r>
          <w:r>
            <w:tab/>
          </w:r>
          <w:r>
            <w:rPr>
              <w:spacing w:val="-5"/>
            </w:rPr>
            <w:t>20</w:t>
          </w:r>
          <w:r>
            <w:rPr>
              <w:rPrChange w:id="44" w:author="Microsoft Word" w:date="2025-01-07T13:25:00Z" w16du:dateUtc="2025-01-07T17:25:00Z">
                <w:rPr>
                  <w:spacing w:val="-5"/>
                </w:rPr>
              </w:rPrChange>
            </w:rPr>
            <w:fldChar w:fldCharType="end"/>
          </w:r>
        </w:p>
        <w:p w14:paraId="4158FA33" w14:textId="77777777" w:rsidR="001B3F86" w:rsidRDefault="00824944">
          <w:pPr>
            <w:pStyle w:val="TOC2"/>
            <w:tabs>
              <w:tab w:val="right" w:leader="dot" w:pos="9514"/>
            </w:tabs>
            <w:spacing w:before="247"/>
          </w:pPr>
          <w:r>
            <w:fldChar w:fldCharType="begin"/>
          </w:r>
          <w:r>
            <w:instrText>HYPERLINK \l "_bookmark8"</w:instrText>
          </w:r>
          <w:r>
            <w:fldChar w:fldCharType="separate"/>
          </w:r>
          <w:r>
            <w:t>Appendix</w:t>
          </w:r>
          <w:r>
            <w:rPr>
              <w:spacing w:val="-7"/>
            </w:rPr>
            <w:t xml:space="preserve"> </w:t>
          </w:r>
          <w:r>
            <w:rPr>
              <w:spacing w:val="-10"/>
            </w:rPr>
            <w:t>D</w:t>
          </w:r>
          <w:r>
            <w:tab/>
          </w:r>
          <w:r>
            <w:rPr>
              <w:spacing w:val="-5"/>
            </w:rPr>
            <w:t>21</w:t>
          </w:r>
          <w:r>
            <w:rPr>
              <w:rPrChange w:id="45" w:author="Microsoft Word" w:date="2025-01-07T13:25:00Z" w16du:dateUtc="2025-01-07T17:25:00Z">
                <w:rPr>
                  <w:spacing w:val="-5"/>
                </w:rPr>
              </w:rPrChange>
            </w:rPr>
            <w:fldChar w:fldCharType="end"/>
          </w:r>
        </w:p>
        <w:p w14:paraId="4158FA34" w14:textId="77777777" w:rsidR="001B3F86" w:rsidRDefault="00824944">
          <w:pPr>
            <w:pStyle w:val="TOC2"/>
            <w:tabs>
              <w:tab w:val="right" w:leader="dot" w:pos="9514"/>
            </w:tabs>
            <w:spacing w:before="247"/>
          </w:pPr>
          <w:r>
            <w:fldChar w:fldCharType="begin"/>
          </w:r>
          <w:r>
            <w:instrText>HYPERLINK \l "_bookmark9"</w:instrText>
          </w:r>
          <w:r>
            <w:fldChar w:fldCharType="separate"/>
          </w:r>
          <w:r>
            <w:t>Appendix</w:t>
          </w:r>
          <w:r>
            <w:rPr>
              <w:spacing w:val="-7"/>
            </w:rPr>
            <w:t xml:space="preserve"> </w:t>
          </w:r>
          <w:r>
            <w:rPr>
              <w:spacing w:val="-10"/>
            </w:rPr>
            <w:t>E</w:t>
          </w:r>
          <w:r>
            <w:tab/>
          </w:r>
          <w:r>
            <w:rPr>
              <w:spacing w:val="-5"/>
            </w:rPr>
            <w:t>21</w:t>
          </w:r>
          <w:r>
            <w:rPr>
              <w:rPrChange w:id="46" w:author="Microsoft Word" w:date="2025-01-07T13:25:00Z" w16du:dateUtc="2025-01-07T17:25:00Z">
                <w:rPr>
                  <w:spacing w:val="-5"/>
                </w:rPr>
              </w:rPrChange>
            </w:rPr>
            <w:fldChar w:fldCharType="end"/>
          </w:r>
        </w:p>
        <w:p w14:paraId="4158FA35" w14:textId="77777777" w:rsidR="001B3F86" w:rsidRDefault="00824944">
          <w:pPr>
            <w:pStyle w:val="TOC2"/>
            <w:tabs>
              <w:tab w:val="right" w:leader="dot" w:pos="9514"/>
            </w:tabs>
          </w:pPr>
          <w:r>
            <w:fldChar w:fldCharType="begin"/>
          </w:r>
          <w:r>
            <w:instrText>HYPERLINK \l "_bookmark10"</w:instrText>
          </w:r>
          <w:r>
            <w:fldChar w:fldCharType="separate"/>
          </w:r>
          <w:r>
            <w:t>Appendix</w:t>
          </w:r>
          <w:r>
            <w:rPr>
              <w:spacing w:val="-7"/>
            </w:rPr>
            <w:t xml:space="preserve"> </w:t>
          </w:r>
          <w:r>
            <w:rPr>
              <w:spacing w:val="-10"/>
            </w:rPr>
            <w:t>F</w:t>
          </w:r>
          <w:r>
            <w:tab/>
          </w:r>
          <w:r>
            <w:rPr>
              <w:spacing w:val="-5"/>
            </w:rPr>
            <w:t>22</w:t>
          </w:r>
          <w:r>
            <w:rPr>
              <w:rPrChange w:id="47" w:author="Microsoft Word" w:date="2025-01-07T13:25:00Z" w16du:dateUtc="2025-01-07T17:25:00Z">
                <w:rPr>
                  <w:spacing w:val="-5"/>
                </w:rPr>
              </w:rPrChange>
            </w:rPr>
            <w:fldChar w:fldCharType="end"/>
          </w:r>
        </w:p>
        <w:p w14:paraId="4158FA36" w14:textId="77777777" w:rsidR="001B3F86" w:rsidRDefault="00824944">
          <w:pPr>
            <w:pStyle w:val="TOC2"/>
            <w:tabs>
              <w:tab w:val="right" w:leader="dot" w:pos="9514"/>
            </w:tabs>
            <w:spacing w:before="248"/>
          </w:pPr>
          <w:r>
            <w:fldChar w:fldCharType="begin"/>
          </w:r>
          <w:r>
            <w:instrText>HYPERLINK \l "_bookmark11"</w:instrText>
          </w:r>
          <w:r>
            <w:fldChar w:fldCharType="separate"/>
          </w:r>
          <w:r>
            <w:t>Appendix</w:t>
          </w:r>
          <w:r>
            <w:rPr>
              <w:spacing w:val="-7"/>
            </w:rPr>
            <w:t xml:space="preserve"> </w:t>
          </w:r>
          <w:r>
            <w:rPr>
              <w:spacing w:val="-10"/>
            </w:rPr>
            <w:t>G</w:t>
          </w:r>
          <w:r>
            <w:tab/>
          </w:r>
          <w:r>
            <w:rPr>
              <w:spacing w:val="-5"/>
            </w:rPr>
            <w:t>22</w:t>
          </w:r>
          <w:r>
            <w:rPr>
              <w:rPrChange w:id="48" w:author="Microsoft Word" w:date="2025-01-07T13:25:00Z" w16du:dateUtc="2025-01-07T17:25:00Z">
                <w:rPr>
                  <w:spacing w:val="-5"/>
                </w:rPr>
              </w:rPrChange>
            </w:rPr>
            <w:fldChar w:fldCharType="end"/>
          </w:r>
        </w:p>
        <w:p w14:paraId="4158FA37" w14:textId="77777777" w:rsidR="001B3F86" w:rsidRDefault="00824944">
          <w:r>
            <w:fldChar w:fldCharType="end"/>
          </w:r>
        </w:p>
      </w:sdtContent>
    </w:sdt>
    <w:p w14:paraId="4158FA38" w14:textId="77777777" w:rsidR="001B3F86" w:rsidRDefault="001B3F86">
      <w:pPr>
        <w:sectPr w:rsidR="001B3F86">
          <w:footerReference w:type="default" r:id="rId11"/>
          <w:pgSz w:w="12240" w:h="15840"/>
          <w:pgMar w:top="1360" w:right="1180" w:bottom="1300" w:left="1280" w:header="0" w:footer="1104" w:gutter="0"/>
          <w:pgNumType w:start="2"/>
          <w:cols w:space="720"/>
        </w:sectPr>
      </w:pPr>
    </w:p>
    <w:p w14:paraId="4158FA39" w14:textId="77777777" w:rsidR="001B3F86" w:rsidRDefault="00824944">
      <w:pPr>
        <w:pStyle w:val="Heading1"/>
      </w:pPr>
      <w:bookmarkStart w:id="59" w:name="_bookmark0"/>
      <w:bookmarkEnd w:id="59"/>
      <w:r>
        <w:rPr>
          <w:color w:val="2E5395"/>
        </w:rPr>
        <w:lastRenderedPageBreak/>
        <w:t>Product</w:t>
      </w:r>
      <w:r>
        <w:rPr>
          <w:color w:val="2E5395"/>
          <w:spacing w:val="-13"/>
        </w:rPr>
        <w:t xml:space="preserve"> </w:t>
      </w:r>
      <w:r>
        <w:rPr>
          <w:color w:val="2E5395"/>
          <w:spacing w:val="-2"/>
        </w:rPr>
        <w:t>summary/background</w:t>
      </w:r>
    </w:p>
    <w:p w14:paraId="4158FA3A" w14:textId="77777777" w:rsidR="001B3F86" w:rsidRDefault="00824944">
      <w:pPr>
        <w:pStyle w:val="BodyText"/>
        <w:spacing w:before="292"/>
        <w:ind w:left="160" w:right="281"/>
      </w:pPr>
      <w:r>
        <w:t>New</w:t>
      </w:r>
      <w:r>
        <w:rPr>
          <w:spacing w:val="-5"/>
        </w:rPr>
        <w:t xml:space="preserve"> </w:t>
      </w:r>
      <w:r>
        <w:t>Brunswick</w:t>
      </w:r>
      <w:r>
        <w:rPr>
          <w:spacing w:val="-4"/>
        </w:rPr>
        <w:t xml:space="preserve"> </w:t>
      </w:r>
      <w:r>
        <w:t>Community</w:t>
      </w:r>
      <w:r>
        <w:rPr>
          <w:spacing w:val="-3"/>
        </w:rPr>
        <w:t xml:space="preserve"> </w:t>
      </w:r>
      <w:r>
        <w:t>College's</w:t>
      </w:r>
      <w:r>
        <w:rPr>
          <w:spacing w:val="-4"/>
        </w:rPr>
        <w:t xml:space="preserve"> </w:t>
      </w:r>
      <w:r>
        <w:t>Pharmacy</w:t>
      </w:r>
      <w:r>
        <w:rPr>
          <w:spacing w:val="-3"/>
        </w:rPr>
        <w:t xml:space="preserve"> </w:t>
      </w:r>
      <w:r>
        <w:t>Technician</w:t>
      </w:r>
      <w:r>
        <w:rPr>
          <w:spacing w:val="-4"/>
        </w:rPr>
        <w:t xml:space="preserve"> </w:t>
      </w:r>
      <w:r>
        <w:t>program,</w:t>
      </w:r>
      <w:r>
        <w:rPr>
          <w:spacing w:val="-4"/>
        </w:rPr>
        <w:t xml:space="preserve"> </w:t>
      </w:r>
      <w:r>
        <w:t>delivered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Saint</w:t>
      </w:r>
      <w:r>
        <w:rPr>
          <w:spacing w:val="-4"/>
        </w:rPr>
        <w:t xml:space="preserve"> </w:t>
      </w:r>
      <w:r>
        <w:t>John and</w:t>
      </w:r>
      <w:r>
        <w:rPr>
          <w:spacing w:val="-2"/>
        </w:rPr>
        <w:t xml:space="preserve"> </w:t>
      </w:r>
      <w:r>
        <w:t>Moncton</w:t>
      </w:r>
      <w:r>
        <w:rPr>
          <w:spacing w:val="-5"/>
        </w:rPr>
        <w:t xml:space="preserve"> </w:t>
      </w:r>
      <w:r>
        <w:t>campuses,</w:t>
      </w:r>
      <w:r>
        <w:rPr>
          <w:spacing w:val="-4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community-based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laboratory simulations.</w:t>
      </w:r>
      <w:r>
        <w:rPr>
          <w:spacing w:val="-2"/>
        </w:rPr>
        <w:t xml:space="preserve"> </w:t>
      </w:r>
      <w:r>
        <w:t>However, the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accurately</w:t>
      </w:r>
      <w:r>
        <w:rPr>
          <w:spacing w:val="-1"/>
        </w:rPr>
        <w:t xml:space="preserve"> </w:t>
      </w:r>
      <w:r>
        <w:t>represent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technology the</w:t>
      </w:r>
      <w:r>
        <w:rPr>
          <w:spacing w:val="-4"/>
        </w:rPr>
        <w:t xml:space="preserve"> </w:t>
      </w:r>
      <w:r>
        <w:t>pharmacy</w:t>
      </w:r>
      <w:r>
        <w:rPr>
          <w:spacing w:val="-1"/>
        </w:rPr>
        <w:t xml:space="preserve"> </w:t>
      </w:r>
      <w:r>
        <w:t>technicians</w:t>
      </w:r>
      <w:r>
        <w:rPr>
          <w:spacing w:val="-6"/>
        </w:rPr>
        <w:t xml:space="preserve"> </w:t>
      </w:r>
      <w:r>
        <w:t>will use in their future hospital roles. The School of Health and Wellness and the School of Information Technology are working collaboratively on developing a new application that mirrors the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pharmacy technicians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their future</w:t>
      </w:r>
      <w:r>
        <w:rPr>
          <w:spacing w:val="-1"/>
        </w:rPr>
        <w:t xml:space="preserve"> </w:t>
      </w:r>
      <w:r>
        <w:t>roles.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offer students a safe and interactive environment to practice entering prescription orders, verifying medication details, and</w:t>
      </w:r>
      <w:r>
        <w:rPr>
          <w:spacing w:val="-1"/>
        </w:rPr>
        <w:t xml:space="preserve"> </w:t>
      </w:r>
      <w:r>
        <w:t>printing</w:t>
      </w:r>
      <w:r>
        <w:rPr>
          <w:spacing w:val="-1"/>
        </w:rPr>
        <w:t xml:space="preserve"> </w:t>
      </w:r>
      <w:r>
        <w:t>dispensing</w:t>
      </w:r>
      <w:r>
        <w:rPr>
          <w:spacing w:val="-1"/>
        </w:rPr>
        <w:t xml:space="preserve"> </w:t>
      </w:r>
      <w:r>
        <w:t>labels,</w:t>
      </w:r>
      <w:r>
        <w:rPr>
          <w:spacing w:val="-1"/>
        </w:rPr>
        <w:t xml:space="preserve"> </w:t>
      </w:r>
      <w:r>
        <w:t>ultimately bridging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gap between</w:t>
      </w:r>
      <w:r>
        <w:rPr>
          <w:spacing w:val="-1"/>
        </w:rPr>
        <w:t xml:space="preserve"> </w:t>
      </w:r>
      <w:r>
        <w:t>theory and real-world practice.</w:t>
      </w:r>
    </w:p>
    <w:p w14:paraId="4158FA3B" w14:textId="77777777" w:rsidR="001B3F86" w:rsidRDefault="001B3F86">
      <w:pPr>
        <w:pStyle w:val="BodyText"/>
      </w:pPr>
    </w:p>
    <w:p w14:paraId="4158FA3C" w14:textId="77777777" w:rsidR="001B3F86" w:rsidRDefault="001B3F86">
      <w:pPr>
        <w:pStyle w:val="BodyText"/>
      </w:pPr>
    </w:p>
    <w:p w14:paraId="4158FA3D" w14:textId="77777777" w:rsidR="001B3F86" w:rsidRDefault="00824944">
      <w:pPr>
        <w:pStyle w:val="Heading1"/>
        <w:spacing w:before="1"/>
      </w:pPr>
      <w:bookmarkStart w:id="60" w:name="_bookmark1"/>
      <w:bookmarkEnd w:id="60"/>
      <w:r>
        <w:rPr>
          <w:color w:val="2E5395"/>
        </w:rPr>
        <w:t>Business</w:t>
      </w:r>
      <w:r>
        <w:rPr>
          <w:color w:val="2E5395"/>
          <w:spacing w:val="-13"/>
        </w:rPr>
        <w:t xml:space="preserve"> </w:t>
      </w:r>
      <w:r>
        <w:rPr>
          <w:color w:val="2E5395"/>
          <w:spacing w:val="-2"/>
        </w:rPr>
        <w:t>goals/objectives</w:t>
      </w:r>
    </w:p>
    <w:p w14:paraId="4158FA3E" w14:textId="77777777" w:rsidR="001B3F86" w:rsidRDefault="00824944">
      <w:pPr>
        <w:pStyle w:val="BodyText"/>
        <w:spacing w:before="294"/>
        <w:ind w:left="160"/>
      </w:pPr>
      <w:r>
        <w:t>NBCC</w:t>
      </w:r>
      <w:r>
        <w:rPr>
          <w:spacing w:val="-9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Health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Wellness</w:t>
      </w:r>
      <w:r>
        <w:rPr>
          <w:spacing w:val="-4"/>
        </w:rPr>
        <w:t xml:space="preserve"> </w:t>
      </w:r>
      <w:r>
        <w:t>intends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realize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benefits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2"/>
        </w:rPr>
        <w:t>project:</w:t>
      </w:r>
    </w:p>
    <w:p w14:paraId="4158FA3F" w14:textId="1B70EE53" w:rsidR="001B3F86" w:rsidRDefault="00824944">
      <w:pPr>
        <w:pStyle w:val="ListParagraph"/>
        <w:numPr>
          <w:ilvl w:val="0"/>
          <w:numId w:val="126"/>
        </w:numPr>
        <w:tabs>
          <w:tab w:val="left" w:pos="880"/>
        </w:tabs>
        <w:spacing w:before="2" w:line="237" w:lineRule="auto"/>
        <w:ind w:right="260"/>
        <w:pPrChange w:id="61" w:author="Microsoft Word" w:date="2025-01-07T13:25:00Z" w16du:dateUtc="2025-01-07T17:25:00Z">
          <w:pPr>
            <w:pStyle w:val="ListParagraph"/>
            <w:numPr>
              <w:numId w:val="63"/>
            </w:numPr>
            <w:tabs>
              <w:tab w:val="left" w:pos="880"/>
            </w:tabs>
            <w:spacing w:before="2" w:line="237" w:lineRule="auto"/>
            <w:ind w:left="880" w:right="260"/>
          </w:pPr>
        </w:pPrChange>
      </w:pPr>
      <w:r>
        <w:t>Enhance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program</w:t>
      </w:r>
      <w:r>
        <w:rPr>
          <w:spacing w:val="40"/>
        </w:rPr>
        <w:t xml:space="preserve"> </w:t>
      </w:r>
      <w:r>
        <w:t>effectiveness</w:t>
      </w:r>
      <w:r>
        <w:rPr>
          <w:spacing w:val="40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50%,</w:t>
      </w:r>
      <w:r>
        <w:rPr>
          <w:spacing w:val="40"/>
        </w:rPr>
        <w:t xml:space="preserve"> </w:t>
      </w:r>
      <w:r>
        <w:t>delivering</w:t>
      </w:r>
      <w:r>
        <w:rPr>
          <w:spacing w:val="40"/>
        </w:rPr>
        <w:t xml:space="preserve"> </w:t>
      </w:r>
      <w:r>
        <w:t>pharmacy</w:t>
      </w:r>
      <w:r>
        <w:rPr>
          <w:spacing w:val="40"/>
        </w:rPr>
        <w:t xml:space="preserve"> </w:t>
      </w:r>
      <w:r>
        <w:t>practice</w:t>
      </w:r>
      <w:r>
        <w:rPr>
          <w:spacing w:val="40"/>
        </w:rPr>
        <w:t xml:space="preserve"> </w:t>
      </w:r>
      <w:r>
        <w:t xml:space="preserve">simulations representative of the real-world environment by the end of the </w:t>
      </w:r>
      <w:del w:id="62" w:author="Microsoft Word" w:date="2025-01-07T13:25:00Z" w16du:dateUtc="2025-01-07T17:25:00Z">
        <w:r w:rsidR="475CD877" w:rsidRPr="475CD877">
          <w:delText xml:space="preserve">2025 </w:delText>
        </w:r>
        <w:r w:rsidR="5582F0E6" w:rsidRPr="475CD877">
          <w:delText>W</w:delText>
        </w:r>
        <w:r w:rsidR="55E34E4A" w:rsidRPr="55E34E4A">
          <w:delText>inter</w:delText>
        </w:r>
      </w:del>
      <w:ins w:id="63" w:author="Microsoft Word" w:date="2025-01-07T13:25:00Z" w16du:dateUtc="2025-01-07T17:25:00Z">
        <w:r>
          <w:t>20</w:t>
        </w:r>
      </w:ins>
      <w:r w:rsidR="00701637">
        <w:t>25</w:t>
      </w:r>
      <w:ins w:id="64" w:author="Microsoft Word" w:date="2025-01-07T13:25:00Z" w16du:dateUtc="2025-01-07T17:25:00Z">
        <w:r>
          <w:t xml:space="preserve"> </w:t>
        </w:r>
      </w:ins>
      <w:r w:rsidR="00870FE4">
        <w:t>Winter</w:t>
      </w:r>
      <w:r>
        <w:t xml:space="preserve"> term.</w:t>
      </w:r>
    </w:p>
    <w:p w14:paraId="4158FA40" w14:textId="29E196FF" w:rsidR="001B3F86" w:rsidRDefault="00824944">
      <w:pPr>
        <w:pStyle w:val="ListParagraph"/>
        <w:numPr>
          <w:ilvl w:val="0"/>
          <w:numId w:val="126"/>
        </w:numPr>
        <w:tabs>
          <w:tab w:val="left" w:pos="880"/>
        </w:tabs>
        <w:spacing w:before="2"/>
        <w:ind w:right="255"/>
        <w:pPrChange w:id="65" w:author="Microsoft Word" w:date="2025-01-07T13:25:00Z" w16du:dateUtc="2025-01-07T17:25:00Z">
          <w:pPr>
            <w:pStyle w:val="ListParagraph"/>
            <w:numPr>
              <w:numId w:val="63"/>
            </w:numPr>
            <w:tabs>
              <w:tab w:val="left" w:pos="880"/>
            </w:tabs>
            <w:spacing w:before="2"/>
            <w:ind w:left="880" w:right="255"/>
          </w:pPr>
        </w:pPrChange>
      </w:pPr>
      <w:r>
        <w:t xml:space="preserve">Improve student readiness by 50% by incorporating the real-world pharmacy experience into the learning curriculum by the end of the </w:t>
      </w:r>
      <w:del w:id="66" w:author="Microsoft Word" w:date="2025-01-07T13:25:00Z" w16du:dateUtc="2025-01-07T17:25:00Z">
        <w:r w:rsidR="475CD877" w:rsidRPr="475CD877">
          <w:delText>2025 Winter</w:delText>
        </w:r>
      </w:del>
      <w:ins w:id="67" w:author="Microsoft Word" w:date="2025-01-07T13:25:00Z" w16du:dateUtc="2025-01-07T17:25:00Z">
        <w:r>
          <w:t>20</w:t>
        </w:r>
      </w:ins>
      <w:r w:rsidR="00701637">
        <w:t>25</w:t>
      </w:r>
      <w:ins w:id="68" w:author="Microsoft Word" w:date="2025-01-07T13:25:00Z" w16du:dateUtc="2025-01-07T17:25:00Z">
        <w:r>
          <w:t xml:space="preserve"> </w:t>
        </w:r>
      </w:ins>
      <w:r w:rsidR="00870FE4">
        <w:t>Winter</w:t>
      </w:r>
      <w:r>
        <w:t xml:space="preserve"> term.</w:t>
      </w:r>
    </w:p>
    <w:p w14:paraId="4158FA41" w14:textId="77777777" w:rsidR="001B3F86" w:rsidRDefault="001B3F86">
      <w:pPr>
        <w:pStyle w:val="BodyText"/>
      </w:pPr>
    </w:p>
    <w:p w14:paraId="4158FA42" w14:textId="77777777" w:rsidR="001B3F86" w:rsidRDefault="001B3F86">
      <w:pPr>
        <w:pStyle w:val="BodyText"/>
        <w:spacing w:before="1"/>
      </w:pPr>
    </w:p>
    <w:p w14:paraId="4158FA43" w14:textId="77777777" w:rsidR="001B3F86" w:rsidRDefault="00824944">
      <w:pPr>
        <w:pStyle w:val="Heading1"/>
        <w:spacing w:before="0"/>
      </w:pPr>
      <w:bookmarkStart w:id="69" w:name="_bookmark2"/>
      <w:bookmarkEnd w:id="69"/>
      <w:r>
        <w:rPr>
          <w:color w:val="2E5395"/>
          <w:spacing w:val="-2"/>
        </w:rPr>
        <w:t>Features</w:t>
      </w:r>
    </w:p>
    <w:p w14:paraId="4158FA44" w14:textId="77777777" w:rsidR="001B3F86" w:rsidRDefault="00824944">
      <w:pPr>
        <w:pStyle w:val="BodyText"/>
        <w:spacing w:before="292"/>
        <w:ind w:left="160"/>
      </w:pPr>
      <w:r>
        <w:t>Listed</w:t>
      </w:r>
      <w:r>
        <w:rPr>
          <w:spacing w:val="-5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high-level</w:t>
      </w:r>
      <w:r>
        <w:rPr>
          <w:spacing w:val="-6"/>
        </w:rPr>
        <w:t xml:space="preserve"> </w:t>
      </w:r>
      <w:r>
        <w:t>capabilities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system.</w:t>
      </w:r>
    </w:p>
    <w:p w14:paraId="4158FA45" w14:textId="77777777" w:rsidR="001B3F86" w:rsidRDefault="001B3F86">
      <w:pPr>
        <w:pStyle w:val="BodyText"/>
        <w:spacing w:before="27"/>
        <w:rPr>
          <w:sz w:val="20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8"/>
        <w:gridCol w:w="2941"/>
        <w:gridCol w:w="5248"/>
      </w:tblGrid>
      <w:tr w:rsidR="001B3F86" w14:paraId="4158FA49" w14:textId="77777777">
        <w:trPr>
          <w:trHeight w:val="292"/>
        </w:trPr>
        <w:tc>
          <w:tcPr>
            <w:tcW w:w="1308" w:type="dxa"/>
            <w:shd w:val="clear" w:color="auto" w:fill="D9D9D9"/>
          </w:tcPr>
          <w:p w14:paraId="4158FA46" w14:textId="77777777" w:rsidR="001B3F86" w:rsidRDefault="00824944">
            <w:pPr>
              <w:pStyle w:val="TableParagraph"/>
              <w:spacing w:line="272" w:lineRule="exact"/>
              <w:ind w:left="10"/>
              <w:jc w:val="center"/>
              <w:rPr>
                <w:b/>
              </w:rPr>
            </w:pPr>
            <w:r>
              <w:rPr>
                <w:b/>
              </w:rPr>
              <w:t>Feature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10"/>
              </w:rPr>
              <w:t>#</w:t>
            </w:r>
          </w:p>
        </w:tc>
        <w:tc>
          <w:tcPr>
            <w:tcW w:w="2941" w:type="dxa"/>
            <w:shd w:val="clear" w:color="auto" w:fill="D9D9D9"/>
          </w:tcPr>
          <w:p w14:paraId="4158FA47" w14:textId="77777777" w:rsidR="001B3F86" w:rsidRDefault="00824944">
            <w:pPr>
              <w:pStyle w:val="TableParagraph"/>
              <w:spacing w:line="272" w:lineRule="exact"/>
              <w:ind w:left="8"/>
              <w:jc w:val="center"/>
              <w:rPr>
                <w:b/>
              </w:rPr>
            </w:pPr>
            <w:r>
              <w:rPr>
                <w:b/>
                <w:spacing w:val="-2"/>
              </w:rPr>
              <w:t>Feature</w:t>
            </w:r>
          </w:p>
        </w:tc>
        <w:tc>
          <w:tcPr>
            <w:tcW w:w="5248" w:type="dxa"/>
            <w:shd w:val="clear" w:color="auto" w:fill="D9D9D9"/>
          </w:tcPr>
          <w:p w14:paraId="4158FA48" w14:textId="77777777" w:rsidR="001B3F86" w:rsidRDefault="00824944">
            <w:pPr>
              <w:pStyle w:val="TableParagraph"/>
              <w:spacing w:line="272" w:lineRule="exact"/>
              <w:ind w:left="3"/>
              <w:jc w:val="center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1B3F86" w14:paraId="4158FA4D" w14:textId="77777777">
        <w:trPr>
          <w:trHeight w:val="585"/>
        </w:trPr>
        <w:tc>
          <w:tcPr>
            <w:tcW w:w="1308" w:type="dxa"/>
          </w:tcPr>
          <w:p w14:paraId="4158FA4A" w14:textId="77777777" w:rsidR="001B3F86" w:rsidRDefault="00824944">
            <w:pPr>
              <w:pStyle w:val="TableParagraph"/>
              <w:ind w:left="10" w:right="2"/>
              <w:jc w:val="center"/>
            </w:pPr>
            <w:r>
              <w:rPr>
                <w:spacing w:val="-5"/>
              </w:rPr>
              <w:t>F1</w:t>
            </w:r>
          </w:p>
        </w:tc>
        <w:tc>
          <w:tcPr>
            <w:tcW w:w="2941" w:type="dxa"/>
          </w:tcPr>
          <w:p w14:paraId="4158FA4B" w14:textId="77777777" w:rsidR="001B3F86" w:rsidRDefault="00824944">
            <w:pPr>
              <w:pStyle w:val="TableParagraph"/>
              <w:ind w:left="107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account</w:t>
            </w:r>
            <w:r>
              <w:rPr>
                <w:spacing w:val="-2"/>
              </w:rPr>
              <w:t xml:space="preserve"> management</w:t>
            </w:r>
          </w:p>
        </w:tc>
        <w:tc>
          <w:tcPr>
            <w:tcW w:w="5248" w:type="dxa"/>
          </w:tcPr>
          <w:p w14:paraId="4158FA4C" w14:textId="77777777" w:rsidR="001B3F86" w:rsidRDefault="00824944">
            <w:pPr>
              <w:pStyle w:val="TableParagraph"/>
              <w:spacing w:line="290" w:lineRule="atLeast"/>
              <w:ind w:left="107" w:right="327"/>
            </w:pPr>
            <w:r>
              <w:t>Enables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creation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management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 xml:space="preserve">user </w:t>
            </w:r>
            <w:r>
              <w:rPr>
                <w:spacing w:val="-2"/>
              </w:rPr>
              <w:t>accounts</w:t>
            </w:r>
          </w:p>
        </w:tc>
      </w:tr>
      <w:tr w:rsidR="001B3F86" w14:paraId="4158FA51" w14:textId="77777777">
        <w:trPr>
          <w:trHeight w:val="585"/>
        </w:trPr>
        <w:tc>
          <w:tcPr>
            <w:tcW w:w="1308" w:type="dxa"/>
          </w:tcPr>
          <w:p w14:paraId="4158FA4E" w14:textId="77777777" w:rsidR="001B3F86" w:rsidRDefault="00824944">
            <w:pPr>
              <w:pStyle w:val="TableParagraph"/>
              <w:ind w:left="10" w:right="2"/>
              <w:jc w:val="center"/>
            </w:pPr>
            <w:r>
              <w:rPr>
                <w:spacing w:val="-5"/>
              </w:rPr>
              <w:t>F2</w:t>
            </w:r>
          </w:p>
        </w:tc>
        <w:tc>
          <w:tcPr>
            <w:tcW w:w="2941" w:type="dxa"/>
          </w:tcPr>
          <w:p w14:paraId="4158FA4F" w14:textId="77777777" w:rsidR="001B3F86" w:rsidRDefault="00824944">
            <w:pPr>
              <w:pStyle w:val="TableParagraph"/>
              <w:ind w:left="107"/>
            </w:pPr>
            <w:r>
              <w:t>Data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entry</w:t>
            </w:r>
          </w:p>
        </w:tc>
        <w:tc>
          <w:tcPr>
            <w:tcW w:w="5248" w:type="dxa"/>
          </w:tcPr>
          <w:p w14:paraId="4158FA50" w14:textId="77777777" w:rsidR="001B3F86" w:rsidRDefault="00824944">
            <w:pPr>
              <w:pStyle w:val="TableParagraph"/>
              <w:spacing w:line="292" w:lineRule="exact"/>
              <w:ind w:left="107" w:right="327"/>
            </w:pPr>
            <w:r>
              <w:t>Facilitates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input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prescription</w:t>
            </w:r>
            <w:r>
              <w:rPr>
                <w:spacing w:val="-8"/>
              </w:rPr>
              <w:t xml:space="preserve"> </w:t>
            </w:r>
            <w:r>
              <w:t>orders, including amendment of details</w:t>
            </w:r>
          </w:p>
        </w:tc>
      </w:tr>
      <w:tr w:rsidR="001B3F86" w14:paraId="4158FA55" w14:textId="77777777">
        <w:trPr>
          <w:trHeight w:val="585"/>
        </w:trPr>
        <w:tc>
          <w:tcPr>
            <w:tcW w:w="1308" w:type="dxa"/>
          </w:tcPr>
          <w:p w14:paraId="4158FA52" w14:textId="77777777" w:rsidR="001B3F86" w:rsidRDefault="00824944">
            <w:pPr>
              <w:pStyle w:val="TableParagraph"/>
              <w:ind w:left="10" w:right="2"/>
              <w:jc w:val="center"/>
            </w:pPr>
            <w:r>
              <w:rPr>
                <w:spacing w:val="-5"/>
              </w:rPr>
              <w:t>F3</w:t>
            </w:r>
          </w:p>
        </w:tc>
        <w:tc>
          <w:tcPr>
            <w:tcW w:w="2941" w:type="dxa"/>
          </w:tcPr>
          <w:p w14:paraId="4158FA53" w14:textId="77777777" w:rsidR="001B3F86" w:rsidRDefault="00824944">
            <w:pPr>
              <w:pStyle w:val="TableParagraph"/>
              <w:ind w:left="107"/>
            </w:pPr>
            <w:r>
              <w:t>Data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verification</w:t>
            </w:r>
          </w:p>
        </w:tc>
        <w:tc>
          <w:tcPr>
            <w:tcW w:w="5248" w:type="dxa"/>
          </w:tcPr>
          <w:p w14:paraId="4158FA54" w14:textId="77777777" w:rsidR="001B3F86" w:rsidRDefault="00824944">
            <w:pPr>
              <w:pStyle w:val="TableParagraph"/>
              <w:spacing w:line="290" w:lineRule="atLeast"/>
              <w:ind w:left="107" w:right="327"/>
            </w:pPr>
            <w:r>
              <w:t>Allows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validation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verification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 xml:space="preserve">entered </w:t>
            </w:r>
            <w:r>
              <w:rPr>
                <w:spacing w:val="-2"/>
              </w:rPr>
              <w:t>orders</w:t>
            </w:r>
          </w:p>
        </w:tc>
      </w:tr>
      <w:tr w:rsidR="001B3F86" w14:paraId="4158FA59" w14:textId="77777777">
        <w:trPr>
          <w:trHeight w:val="585"/>
        </w:trPr>
        <w:tc>
          <w:tcPr>
            <w:tcW w:w="1308" w:type="dxa"/>
          </w:tcPr>
          <w:p w14:paraId="4158FA56" w14:textId="77777777" w:rsidR="001B3F86" w:rsidRDefault="00824944">
            <w:pPr>
              <w:pStyle w:val="TableParagraph"/>
              <w:spacing w:before="3"/>
              <w:ind w:left="10" w:right="2"/>
              <w:jc w:val="center"/>
            </w:pPr>
            <w:r>
              <w:rPr>
                <w:spacing w:val="-5"/>
              </w:rPr>
              <w:t>F4</w:t>
            </w:r>
          </w:p>
        </w:tc>
        <w:tc>
          <w:tcPr>
            <w:tcW w:w="2941" w:type="dxa"/>
          </w:tcPr>
          <w:p w14:paraId="4158FA57" w14:textId="77777777" w:rsidR="001B3F86" w:rsidRDefault="00824944">
            <w:pPr>
              <w:pStyle w:val="TableParagraph"/>
              <w:spacing w:before="3"/>
              <w:ind w:left="107"/>
            </w:pPr>
            <w:r>
              <w:t>Label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printing</w:t>
            </w:r>
          </w:p>
        </w:tc>
        <w:tc>
          <w:tcPr>
            <w:tcW w:w="5248" w:type="dxa"/>
          </w:tcPr>
          <w:p w14:paraId="4158FA58" w14:textId="77777777" w:rsidR="001B3F86" w:rsidRDefault="00824944">
            <w:pPr>
              <w:pStyle w:val="TableParagraph"/>
              <w:spacing w:line="290" w:lineRule="exact"/>
              <w:ind w:left="107" w:right="327"/>
            </w:pPr>
            <w:r>
              <w:t>Enables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printing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dispensing</w:t>
            </w:r>
            <w:r>
              <w:rPr>
                <w:spacing w:val="-6"/>
              </w:rPr>
              <w:t xml:space="preserve"> </w:t>
            </w:r>
            <w:r>
              <w:t>labels</w:t>
            </w:r>
            <w:r>
              <w:rPr>
                <w:spacing w:val="-6"/>
              </w:rPr>
              <w:t xml:space="preserve"> </w:t>
            </w:r>
            <w:r>
              <w:t>for prescription orders</w:t>
            </w:r>
          </w:p>
        </w:tc>
      </w:tr>
      <w:tr w:rsidR="001B3F86" w14:paraId="4158FA5D" w14:textId="77777777">
        <w:trPr>
          <w:trHeight w:val="585"/>
        </w:trPr>
        <w:tc>
          <w:tcPr>
            <w:tcW w:w="1308" w:type="dxa"/>
          </w:tcPr>
          <w:p w14:paraId="4158FA5A" w14:textId="77777777" w:rsidR="001B3F86" w:rsidRDefault="00824944">
            <w:pPr>
              <w:pStyle w:val="TableParagraph"/>
              <w:spacing w:before="2"/>
              <w:ind w:left="10" w:right="2"/>
              <w:jc w:val="center"/>
            </w:pPr>
            <w:r>
              <w:rPr>
                <w:spacing w:val="-5"/>
              </w:rPr>
              <w:t>F5</w:t>
            </w:r>
          </w:p>
        </w:tc>
        <w:tc>
          <w:tcPr>
            <w:tcW w:w="2941" w:type="dxa"/>
          </w:tcPr>
          <w:p w14:paraId="4158FA5B" w14:textId="77777777" w:rsidR="001B3F86" w:rsidRDefault="00824944">
            <w:pPr>
              <w:pStyle w:val="TableParagraph"/>
              <w:spacing w:before="2"/>
              <w:ind w:left="107"/>
            </w:pPr>
            <w:r>
              <w:t>Label</w:t>
            </w:r>
            <w:r>
              <w:rPr>
                <w:spacing w:val="-6"/>
              </w:rPr>
              <w:t xml:space="preserve"> </w:t>
            </w:r>
            <w:r>
              <w:t>re-</w:t>
            </w:r>
            <w:r>
              <w:rPr>
                <w:spacing w:val="-2"/>
              </w:rPr>
              <w:t>printing</w:t>
            </w:r>
          </w:p>
        </w:tc>
        <w:tc>
          <w:tcPr>
            <w:tcW w:w="5248" w:type="dxa"/>
          </w:tcPr>
          <w:p w14:paraId="4158FA5C" w14:textId="77777777" w:rsidR="001B3F86" w:rsidRDefault="00824944">
            <w:pPr>
              <w:pStyle w:val="TableParagraph"/>
              <w:spacing w:line="290" w:lineRule="exact"/>
              <w:ind w:left="107" w:right="327"/>
            </w:pPr>
            <w:r>
              <w:t>Allows</w:t>
            </w:r>
            <w:r>
              <w:rPr>
                <w:spacing w:val="-5"/>
              </w:rPr>
              <w:t xml:space="preserve"> </w:t>
            </w:r>
            <w:r>
              <w:t>re-printing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dispensing</w:t>
            </w:r>
            <w:r>
              <w:rPr>
                <w:spacing w:val="-6"/>
              </w:rPr>
              <w:t xml:space="preserve"> </w:t>
            </w:r>
            <w:r>
              <w:t>label</w:t>
            </w:r>
            <w:r>
              <w:rPr>
                <w:spacing w:val="-6"/>
              </w:rPr>
              <w:t xml:space="preserve"> </w:t>
            </w:r>
            <w:r>
              <w:t>without re-entering order details</w:t>
            </w:r>
          </w:p>
        </w:tc>
      </w:tr>
      <w:tr w:rsidR="001B3F86" w14:paraId="4158FA61" w14:textId="77777777">
        <w:trPr>
          <w:trHeight w:val="585"/>
        </w:trPr>
        <w:tc>
          <w:tcPr>
            <w:tcW w:w="1308" w:type="dxa"/>
          </w:tcPr>
          <w:p w14:paraId="4158FA5E" w14:textId="77777777" w:rsidR="001B3F86" w:rsidRDefault="00824944">
            <w:pPr>
              <w:pStyle w:val="TableParagraph"/>
              <w:spacing w:before="2"/>
              <w:ind w:left="10" w:right="2"/>
              <w:jc w:val="center"/>
            </w:pPr>
            <w:r>
              <w:rPr>
                <w:spacing w:val="-5"/>
              </w:rPr>
              <w:t>F6</w:t>
            </w:r>
          </w:p>
        </w:tc>
        <w:tc>
          <w:tcPr>
            <w:tcW w:w="2941" w:type="dxa"/>
          </w:tcPr>
          <w:p w14:paraId="4158FA5F" w14:textId="77777777" w:rsidR="001B3F86" w:rsidRDefault="00824944">
            <w:pPr>
              <w:pStyle w:val="TableParagraph"/>
              <w:spacing w:before="2"/>
              <w:ind w:left="107"/>
            </w:pPr>
            <w:r>
              <w:t>Database</w:t>
            </w:r>
            <w:r>
              <w:rPr>
                <w:spacing w:val="-2"/>
              </w:rPr>
              <w:t xml:space="preserve"> management</w:t>
            </w:r>
          </w:p>
        </w:tc>
        <w:tc>
          <w:tcPr>
            <w:tcW w:w="5248" w:type="dxa"/>
          </w:tcPr>
          <w:p w14:paraId="4158FA60" w14:textId="77777777" w:rsidR="001B3F86" w:rsidRDefault="00824944">
            <w:pPr>
              <w:pStyle w:val="TableParagraph"/>
              <w:spacing w:line="290" w:lineRule="exact"/>
              <w:ind w:left="107"/>
            </w:pPr>
            <w:r>
              <w:t>Allows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addition,</w:t>
            </w:r>
            <w:r>
              <w:rPr>
                <w:spacing w:val="-6"/>
              </w:rPr>
              <w:t xml:space="preserve"> </w:t>
            </w:r>
            <w:r>
              <w:t>editing,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deletion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records in the database</w:t>
            </w:r>
          </w:p>
        </w:tc>
      </w:tr>
      <w:tr w:rsidR="001B3F86" w14:paraId="4158FA65" w14:textId="77777777">
        <w:trPr>
          <w:trHeight w:val="587"/>
        </w:trPr>
        <w:tc>
          <w:tcPr>
            <w:tcW w:w="1308" w:type="dxa"/>
          </w:tcPr>
          <w:p w14:paraId="4158FA62" w14:textId="77777777" w:rsidR="001B3F86" w:rsidRDefault="00824944">
            <w:pPr>
              <w:pStyle w:val="TableParagraph"/>
              <w:spacing w:before="2"/>
              <w:ind w:left="10" w:right="2"/>
              <w:jc w:val="center"/>
            </w:pPr>
            <w:r>
              <w:rPr>
                <w:spacing w:val="-5"/>
              </w:rPr>
              <w:t>F7</w:t>
            </w:r>
          </w:p>
        </w:tc>
        <w:tc>
          <w:tcPr>
            <w:tcW w:w="2941" w:type="dxa"/>
          </w:tcPr>
          <w:p w14:paraId="4158FA63" w14:textId="77777777" w:rsidR="001B3F86" w:rsidRDefault="00824944">
            <w:pPr>
              <w:pStyle w:val="TableParagraph"/>
              <w:spacing w:before="2"/>
              <w:ind w:left="107"/>
            </w:pPr>
            <w:r>
              <w:rPr>
                <w:spacing w:val="-2"/>
              </w:rPr>
              <w:t>Search</w:t>
            </w:r>
          </w:p>
        </w:tc>
        <w:tc>
          <w:tcPr>
            <w:tcW w:w="5248" w:type="dxa"/>
          </w:tcPr>
          <w:p w14:paraId="4158FA64" w14:textId="77777777" w:rsidR="001B3F86" w:rsidRDefault="00824944">
            <w:pPr>
              <w:pStyle w:val="TableParagraph"/>
              <w:spacing w:line="290" w:lineRule="exact"/>
              <w:ind w:left="107" w:right="327"/>
            </w:pPr>
            <w:r>
              <w:t>Facilitates</w:t>
            </w:r>
            <w:r>
              <w:rPr>
                <w:spacing w:val="-7"/>
              </w:rPr>
              <w:t xml:space="preserve"> </w:t>
            </w:r>
            <w:r>
              <w:t>seamless</w:t>
            </w:r>
            <w:r>
              <w:rPr>
                <w:spacing w:val="-7"/>
              </w:rPr>
              <w:t xml:space="preserve"> </w:t>
            </w:r>
            <w:r>
              <w:t>searching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records</w:t>
            </w:r>
            <w:r>
              <w:rPr>
                <w:spacing w:val="-8"/>
              </w:rPr>
              <w:t xml:space="preserve"> </w:t>
            </w:r>
            <w:r>
              <w:t>(patient, drug, and physician)</w:t>
            </w:r>
          </w:p>
        </w:tc>
      </w:tr>
    </w:tbl>
    <w:p w14:paraId="4158FA66" w14:textId="77777777" w:rsidR="001B3F86" w:rsidRDefault="001B3F86">
      <w:pPr>
        <w:spacing w:line="290" w:lineRule="exact"/>
        <w:sectPr w:rsidR="001B3F86">
          <w:pgSz w:w="12240" w:h="15840"/>
          <w:pgMar w:top="1360" w:right="1180" w:bottom="1300" w:left="1280" w:header="0" w:footer="1104" w:gutter="0"/>
          <w:cols w:space="720"/>
        </w:sectPr>
      </w:pPr>
    </w:p>
    <w:p w14:paraId="4158FA67" w14:textId="77777777" w:rsidR="001B3F86" w:rsidRDefault="00824944">
      <w:pPr>
        <w:pStyle w:val="Heading1"/>
        <w:ind w:left="400"/>
      </w:pPr>
      <w:bookmarkStart w:id="70" w:name="_bookmark3"/>
      <w:bookmarkEnd w:id="70"/>
      <w:r>
        <w:rPr>
          <w:color w:val="2E5395"/>
        </w:rPr>
        <w:lastRenderedPageBreak/>
        <w:t>User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Stories</w:t>
      </w:r>
    </w:p>
    <w:p w14:paraId="4158FA68" w14:textId="77777777" w:rsidR="001B3F86" w:rsidRDefault="001B3F86">
      <w:pPr>
        <w:pStyle w:val="BodyText"/>
        <w:spacing w:before="119" w:after="1"/>
        <w:rPr>
          <w:sz w:val="20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929"/>
        <w:gridCol w:w="2665"/>
        <w:gridCol w:w="3363"/>
        <w:gridCol w:w="4806"/>
        <w:gridCol w:w="922"/>
      </w:tblGrid>
      <w:tr w:rsidR="001B3F86" w14:paraId="4158FA75" w14:textId="77777777">
        <w:trPr>
          <w:trHeight w:val="611"/>
        </w:trPr>
        <w:tc>
          <w:tcPr>
            <w:tcW w:w="927" w:type="dxa"/>
            <w:shd w:val="clear" w:color="auto" w:fill="D9D9D9"/>
          </w:tcPr>
          <w:p w14:paraId="4158FA69" w14:textId="77777777" w:rsidR="001B3F86" w:rsidRDefault="001B3F86">
            <w:pPr>
              <w:pStyle w:val="TableParagraph"/>
              <w:spacing w:before="38"/>
              <w:ind w:left="0"/>
              <w:rPr>
                <w:sz w:val="20"/>
              </w:rPr>
            </w:pPr>
          </w:p>
          <w:p w14:paraId="4158FA6A" w14:textId="77777777" w:rsidR="001B3F86" w:rsidRDefault="00824944">
            <w:pPr>
              <w:pStyle w:val="TableParagraph"/>
              <w:ind w:left="10"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#</w:t>
            </w:r>
          </w:p>
        </w:tc>
        <w:tc>
          <w:tcPr>
            <w:tcW w:w="929" w:type="dxa"/>
            <w:shd w:val="clear" w:color="auto" w:fill="D9D9D9"/>
          </w:tcPr>
          <w:p w14:paraId="4158FA6B" w14:textId="77777777" w:rsidR="001B3F86" w:rsidRDefault="00824944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Related</w:t>
            </w:r>
          </w:p>
          <w:p w14:paraId="4158FA6C" w14:textId="77777777" w:rsidR="001B3F86" w:rsidRDefault="00824944">
            <w:pPr>
              <w:pStyle w:val="TableParagraph"/>
              <w:spacing w:before="38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Feature</w:t>
            </w:r>
          </w:p>
        </w:tc>
        <w:tc>
          <w:tcPr>
            <w:tcW w:w="2665" w:type="dxa"/>
            <w:shd w:val="clear" w:color="auto" w:fill="D9D9D9"/>
          </w:tcPr>
          <w:p w14:paraId="4158FA6D" w14:textId="77777777" w:rsidR="001B3F86" w:rsidRDefault="001B3F86">
            <w:pPr>
              <w:pStyle w:val="TableParagraph"/>
              <w:spacing w:before="38"/>
              <w:ind w:left="0"/>
              <w:rPr>
                <w:sz w:val="20"/>
              </w:rPr>
            </w:pPr>
          </w:p>
          <w:p w14:paraId="4158FA6E" w14:textId="77777777" w:rsidR="001B3F86" w:rsidRDefault="00824944">
            <w:pPr>
              <w:pStyle w:val="TableParagraph"/>
              <w:ind w:left="844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Story</w:t>
            </w:r>
          </w:p>
        </w:tc>
        <w:tc>
          <w:tcPr>
            <w:tcW w:w="3363" w:type="dxa"/>
            <w:shd w:val="clear" w:color="auto" w:fill="D9D9D9"/>
          </w:tcPr>
          <w:p w14:paraId="4158FA6F" w14:textId="77777777" w:rsidR="001B3F86" w:rsidRDefault="001B3F86">
            <w:pPr>
              <w:pStyle w:val="TableParagraph"/>
              <w:spacing w:before="38"/>
              <w:ind w:left="0"/>
              <w:rPr>
                <w:sz w:val="20"/>
              </w:rPr>
            </w:pPr>
          </w:p>
          <w:p w14:paraId="4158FA70" w14:textId="77777777" w:rsidR="001B3F86" w:rsidRDefault="00824944">
            <w:pPr>
              <w:pStyle w:val="TableParagraph"/>
              <w:ind w:left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4806" w:type="dxa"/>
            <w:shd w:val="clear" w:color="auto" w:fill="D9D9D9"/>
          </w:tcPr>
          <w:p w14:paraId="4158FA71" w14:textId="77777777" w:rsidR="001B3F86" w:rsidRDefault="001B3F86">
            <w:pPr>
              <w:pStyle w:val="TableParagraph"/>
              <w:spacing w:before="38"/>
              <w:ind w:left="0"/>
              <w:rPr>
                <w:sz w:val="20"/>
              </w:rPr>
            </w:pPr>
          </w:p>
          <w:p w14:paraId="4158FA72" w14:textId="77777777" w:rsidR="001B3F86" w:rsidRDefault="00824944">
            <w:pPr>
              <w:pStyle w:val="TableParagraph"/>
              <w:ind w:left="1491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922" w:type="dxa"/>
            <w:shd w:val="clear" w:color="auto" w:fill="D9D9D9"/>
          </w:tcPr>
          <w:p w14:paraId="4158FA73" w14:textId="77777777" w:rsidR="001B3F86" w:rsidRDefault="001B3F86">
            <w:pPr>
              <w:pStyle w:val="TableParagraph"/>
              <w:spacing w:before="38"/>
              <w:ind w:left="0"/>
              <w:rPr>
                <w:sz w:val="20"/>
              </w:rPr>
            </w:pPr>
          </w:p>
          <w:p w14:paraId="4158FA74" w14:textId="77777777" w:rsidR="001B3F86" w:rsidRDefault="00824944"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Priority</w:t>
            </w:r>
          </w:p>
        </w:tc>
      </w:tr>
      <w:tr w:rsidR="001B3F86" w14:paraId="4158FA8E" w14:textId="77777777">
        <w:trPr>
          <w:trHeight w:val="7822"/>
        </w:trPr>
        <w:tc>
          <w:tcPr>
            <w:tcW w:w="927" w:type="dxa"/>
          </w:tcPr>
          <w:p w14:paraId="4158FA76" w14:textId="77777777" w:rsidR="001B3F86" w:rsidRDefault="00824944">
            <w:pPr>
              <w:pStyle w:val="TableParagraph"/>
              <w:spacing w:before="1"/>
              <w:ind w:left="10" w:righ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US1</w:t>
            </w:r>
          </w:p>
        </w:tc>
        <w:tc>
          <w:tcPr>
            <w:tcW w:w="929" w:type="dxa"/>
          </w:tcPr>
          <w:p w14:paraId="4158FA77" w14:textId="77777777" w:rsidR="001B3F86" w:rsidRDefault="00824944">
            <w:pPr>
              <w:pStyle w:val="TableParagraph"/>
              <w:spacing w:before="1"/>
              <w:ind w:left="1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F1</w:t>
            </w:r>
          </w:p>
        </w:tc>
        <w:tc>
          <w:tcPr>
            <w:tcW w:w="2665" w:type="dxa"/>
          </w:tcPr>
          <w:p w14:paraId="4158FA78" w14:textId="77777777" w:rsidR="001B3F86" w:rsidRDefault="00824944">
            <w:pPr>
              <w:pStyle w:val="TableParagraph"/>
              <w:spacing w:before="1" w:line="276" w:lineRule="auto"/>
              <w:ind w:left="107" w:right="138"/>
              <w:rPr>
                <w:sz w:val="21"/>
              </w:rPr>
            </w:pPr>
            <w:r>
              <w:rPr>
                <w:sz w:val="21"/>
              </w:rPr>
              <w:t xml:space="preserve">As a </w:t>
            </w:r>
            <w:r>
              <w:rPr>
                <w:b/>
                <w:sz w:val="21"/>
              </w:rPr>
              <w:t>User</w:t>
            </w:r>
            <w:r>
              <w:rPr>
                <w:sz w:val="21"/>
              </w:rPr>
              <w:t xml:space="preserve">, I want to </w:t>
            </w:r>
            <w:r>
              <w:rPr>
                <w:b/>
                <w:sz w:val="21"/>
              </w:rPr>
              <w:t>create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z w:val="21"/>
              </w:rPr>
              <w:t>a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z w:val="21"/>
              </w:rPr>
              <w:t>user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z w:val="21"/>
              </w:rPr>
              <w:t>account</w:t>
            </w:r>
            <w:r>
              <w:rPr>
                <w:sz w:val="21"/>
              </w:rPr>
              <w:t>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 xml:space="preserve">so that I can </w:t>
            </w:r>
            <w:r>
              <w:rPr>
                <w:b/>
                <w:sz w:val="21"/>
              </w:rPr>
              <w:t xml:space="preserve">log in the </w:t>
            </w:r>
            <w:r>
              <w:rPr>
                <w:b/>
                <w:spacing w:val="-2"/>
                <w:sz w:val="21"/>
              </w:rPr>
              <w:t>system</w:t>
            </w:r>
            <w:r>
              <w:rPr>
                <w:spacing w:val="-2"/>
                <w:sz w:val="21"/>
              </w:rPr>
              <w:t>.</w:t>
            </w:r>
          </w:p>
        </w:tc>
        <w:tc>
          <w:tcPr>
            <w:tcW w:w="3363" w:type="dxa"/>
          </w:tcPr>
          <w:p w14:paraId="4158FA79" w14:textId="77777777" w:rsidR="001B3F86" w:rsidRDefault="00824944">
            <w:pPr>
              <w:pStyle w:val="TableParagraph"/>
              <w:numPr>
                <w:ilvl w:val="0"/>
                <w:numId w:val="125"/>
              </w:numPr>
              <w:tabs>
                <w:tab w:val="left" w:pos="283"/>
              </w:tabs>
              <w:spacing w:line="278" w:lineRule="exact"/>
              <w:ind w:left="283" w:hanging="177"/>
              <w:rPr>
                <w:sz w:val="21"/>
              </w:rPr>
              <w:pPrChange w:id="71" w:author="Microsoft Word" w:date="2025-01-07T13:25:00Z" w16du:dateUtc="2025-01-07T17:25:00Z">
                <w:pPr>
                  <w:pStyle w:val="TableParagraph"/>
                  <w:numPr>
                    <w:numId w:val="62"/>
                  </w:numPr>
                  <w:tabs>
                    <w:tab w:val="left" w:pos="283"/>
                  </w:tabs>
                  <w:spacing w:line="278" w:lineRule="exact"/>
                  <w:ind w:left="283" w:hanging="177"/>
                </w:pPr>
              </w:pPrChange>
            </w:pPr>
            <w:r>
              <w:rPr>
                <w:sz w:val="21"/>
              </w:rPr>
              <w:t>Create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user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account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screen:</w:t>
            </w:r>
          </w:p>
          <w:p w14:paraId="4158FA7A" w14:textId="77777777" w:rsidR="001B3F86" w:rsidRDefault="00824944">
            <w:pPr>
              <w:pStyle w:val="TableParagraph"/>
              <w:numPr>
                <w:ilvl w:val="1"/>
                <w:numId w:val="125"/>
              </w:numPr>
              <w:tabs>
                <w:tab w:val="left" w:pos="708"/>
              </w:tabs>
              <w:spacing w:line="285" w:lineRule="exact"/>
              <w:ind w:left="708" w:hanging="282"/>
              <w:rPr>
                <w:sz w:val="21"/>
              </w:rPr>
              <w:pPrChange w:id="72" w:author="Microsoft Word" w:date="2025-01-07T13:25:00Z" w16du:dateUtc="2025-01-07T17:25:00Z">
                <w:pPr>
                  <w:pStyle w:val="TableParagraph"/>
                  <w:numPr>
                    <w:ilvl w:val="1"/>
                    <w:numId w:val="62"/>
                  </w:numPr>
                  <w:tabs>
                    <w:tab w:val="left" w:pos="708"/>
                  </w:tabs>
                  <w:spacing w:line="285" w:lineRule="exact"/>
                  <w:ind w:left="708" w:hanging="282"/>
                </w:pPr>
              </w:pPrChange>
            </w:pPr>
            <w:r>
              <w:rPr>
                <w:sz w:val="21"/>
              </w:rPr>
              <w:t xml:space="preserve">First </w:t>
            </w:r>
            <w:r>
              <w:rPr>
                <w:spacing w:val="-4"/>
                <w:sz w:val="21"/>
              </w:rPr>
              <w:t>name</w:t>
            </w:r>
          </w:p>
          <w:p w14:paraId="4158FA7B" w14:textId="77777777" w:rsidR="001B3F86" w:rsidRDefault="00824944">
            <w:pPr>
              <w:pStyle w:val="TableParagraph"/>
              <w:numPr>
                <w:ilvl w:val="1"/>
                <w:numId w:val="125"/>
              </w:numPr>
              <w:tabs>
                <w:tab w:val="left" w:pos="708"/>
              </w:tabs>
              <w:spacing w:line="280" w:lineRule="exact"/>
              <w:ind w:left="708" w:hanging="282"/>
              <w:rPr>
                <w:sz w:val="21"/>
              </w:rPr>
              <w:pPrChange w:id="73" w:author="Microsoft Word" w:date="2025-01-07T13:25:00Z" w16du:dateUtc="2025-01-07T17:25:00Z">
                <w:pPr>
                  <w:pStyle w:val="TableParagraph"/>
                  <w:numPr>
                    <w:ilvl w:val="1"/>
                    <w:numId w:val="62"/>
                  </w:numPr>
                  <w:tabs>
                    <w:tab w:val="left" w:pos="708"/>
                  </w:tabs>
                  <w:spacing w:line="280" w:lineRule="exact"/>
                  <w:ind w:left="708" w:hanging="282"/>
                </w:pPr>
              </w:pPrChange>
            </w:pPr>
            <w:r>
              <w:rPr>
                <w:sz w:val="21"/>
              </w:rPr>
              <w:t>Last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name</w:t>
            </w:r>
          </w:p>
          <w:p w14:paraId="4158FA7C" w14:textId="77777777" w:rsidR="001B3F86" w:rsidRDefault="00824944">
            <w:pPr>
              <w:pStyle w:val="TableParagraph"/>
              <w:numPr>
                <w:ilvl w:val="1"/>
                <w:numId w:val="125"/>
              </w:numPr>
              <w:tabs>
                <w:tab w:val="left" w:pos="708"/>
              </w:tabs>
              <w:spacing w:line="280" w:lineRule="exact"/>
              <w:ind w:left="708" w:hanging="282"/>
              <w:rPr>
                <w:sz w:val="21"/>
              </w:rPr>
              <w:pPrChange w:id="74" w:author="Microsoft Word" w:date="2025-01-07T13:25:00Z" w16du:dateUtc="2025-01-07T17:25:00Z">
                <w:pPr>
                  <w:pStyle w:val="TableParagraph"/>
                  <w:numPr>
                    <w:ilvl w:val="1"/>
                    <w:numId w:val="62"/>
                  </w:numPr>
                  <w:tabs>
                    <w:tab w:val="left" w:pos="708"/>
                  </w:tabs>
                  <w:spacing w:line="280" w:lineRule="exact"/>
                  <w:ind w:left="708" w:hanging="282"/>
                </w:pPr>
              </w:pPrChange>
            </w:pPr>
            <w:r>
              <w:rPr>
                <w:sz w:val="21"/>
              </w:rPr>
              <w:t>School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email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address</w:t>
            </w:r>
          </w:p>
          <w:p w14:paraId="4158FA7D" w14:textId="77777777" w:rsidR="001B3F86" w:rsidRDefault="00824944">
            <w:pPr>
              <w:pStyle w:val="TableParagraph"/>
              <w:numPr>
                <w:ilvl w:val="1"/>
                <w:numId w:val="125"/>
              </w:numPr>
              <w:tabs>
                <w:tab w:val="left" w:pos="707"/>
                <w:tab w:val="left" w:pos="709"/>
              </w:tabs>
              <w:spacing w:before="4" w:line="230" w:lineRule="auto"/>
              <w:ind w:right="652"/>
              <w:rPr>
                <w:sz w:val="21"/>
              </w:rPr>
              <w:pPrChange w:id="75" w:author="Microsoft Word" w:date="2025-01-07T13:25:00Z" w16du:dateUtc="2025-01-07T17:25:00Z">
                <w:pPr>
                  <w:pStyle w:val="TableParagraph"/>
                  <w:numPr>
                    <w:ilvl w:val="1"/>
                    <w:numId w:val="62"/>
                  </w:numPr>
                  <w:tabs>
                    <w:tab w:val="left" w:pos="707"/>
                    <w:tab w:val="left" w:pos="709"/>
                  </w:tabs>
                  <w:spacing w:before="4" w:line="230" w:lineRule="auto"/>
                  <w:ind w:left="709" w:right="652" w:hanging="284"/>
                </w:pPr>
              </w:pPrChange>
            </w:pPr>
            <w:r>
              <w:rPr>
                <w:sz w:val="21"/>
              </w:rPr>
              <w:t>Campus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–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drop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down menu with options:</w:t>
            </w:r>
          </w:p>
          <w:p w14:paraId="4158FA7E" w14:textId="77777777" w:rsidR="001B3F86" w:rsidRDefault="00824944">
            <w:pPr>
              <w:pStyle w:val="TableParagraph"/>
              <w:spacing w:before="1"/>
              <w:ind w:left="709"/>
              <w:rPr>
                <w:sz w:val="21"/>
              </w:rPr>
            </w:pPr>
            <w:r>
              <w:rPr>
                <w:sz w:val="21"/>
              </w:rPr>
              <w:t>Moncton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St.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John</w:t>
            </w:r>
          </w:p>
          <w:p w14:paraId="4158FA7F" w14:textId="77777777" w:rsidR="001B3F86" w:rsidRDefault="00824944">
            <w:pPr>
              <w:pStyle w:val="TableParagraph"/>
              <w:numPr>
                <w:ilvl w:val="1"/>
                <w:numId w:val="125"/>
              </w:numPr>
              <w:tabs>
                <w:tab w:val="left" w:pos="708"/>
              </w:tabs>
              <w:spacing w:before="2"/>
              <w:ind w:left="708" w:hanging="282"/>
              <w:rPr>
                <w:sz w:val="21"/>
              </w:rPr>
              <w:pPrChange w:id="76" w:author="Microsoft Word" w:date="2025-01-07T13:25:00Z" w16du:dateUtc="2025-01-07T17:25:00Z">
                <w:pPr>
                  <w:pStyle w:val="TableParagraph"/>
                  <w:numPr>
                    <w:ilvl w:val="1"/>
                    <w:numId w:val="62"/>
                  </w:numPr>
                  <w:tabs>
                    <w:tab w:val="left" w:pos="708"/>
                  </w:tabs>
                  <w:spacing w:before="2"/>
                  <w:ind w:left="708" w:hanging="282"/>
                </w:pPr>
              </w:pPrChange>
            </w:pPr>
            <w:r>
              <w:rPr>
                <w:spacing w:val="-2"/>
                <w:sz w:val="21"/>
              </w:rPr>
              <w:t>Password</w:t>
            </w:r>
          </w:p>
        </w:tc>
        <w:tc>
          <w:tcPr>
            <w:tcW w:w="4806" w:type="dxa"/>
          </w:tcPr>
          <w:p w14:paraId="4158FA80" w14:textId="77777777" w:rsidR="001B3F86" w:rsidRDefault="00824944">
            <w:pPr>
              <w:pStyle w:val="TableParagraph"/>
              <w:numPr>
                <w:ilvl w:val="0"/>
                <w:numId w:val="124"/>
              </w:numPr>
              <w:tabs>
                <w:tab w:val="left" w:pos="466"/>
              </w:tabs>
              <w:ind w:right="417"/>
              <w:rPr>
                <w:sz w:val="21"/>
              </w:rPr>
              <w:pPrChange w:id="77" w:author="Microsoft Word" w:date="2025-01-07T13:25:00Z" w16du:dateUtc="2025-01-07T17:25:00Z">
                <w:pPr>
                  <w:pStyle w:val="TableParagraph"/>
                  <w:numPr>
                    <w:numId w:val="61"/>
                  </w:numPr>
                  <w:tabs>
                    <w:tab w:val="left" w:pos="466"/>
                  </w:tabs>
                  <w:ind w:right="417" w:hanging="360"/>
                </w:pPr>
              </w:pPrChange>
            </w:pPr>
            <w:r>
              <w:rPr>
                <w:sz w:val="21"/>
              </w:rPr>
              <w:t>The system will validate and only allow successful account creation when the following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mandatory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fields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are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completed:</w:t>
            </w:r>
          </w:p>
          <w:p w14:paraId="4158FA81" w14:textId="77777777" w:rsidR="001B3F86" w:rsidRDefault="00824944">
            <w:pPr>
              <w:pStyle w:val="TableParagraph"/>
              <w:numPr>
                <w:ilvl w:val="1"/>
                <w:numId w:val="124"/>
              </w:numPr>
              <w:tabs>
                <w:tab w:val="left" w:pos="1185"/>
              </w:tabs>
              <w:spacing w:line="285" w:lineRule="exact"/>
              <w:ind w:left="1185" w:hanging="359"/>
              <w:rPr>
                <w:sz w:val="21"/>
              </w:rPr>
              <w:pPrChange w:id="78" w:author="Microsoft Word" w:date="2025-01-07T13:25:00Z" w16du:dateUtc="2025-01-07T17:25:00Z">
                <w:pPr>
                  <w:pStyle w:val="TableParagraph"/>
                  <w:numPr>
                    <w:ilvl w:val="1"/>
                    <w:numId w:val="61"/>
                  </w:numPr>
                  <w:tabs>
                    <w:tab w:val="left" w:pos="1185"/>
                  </w:tabs>
                  <w:spacing w:line="285" w:lineRule="exact"/>
                  <w:ind w:left="1185" w:hanging="359"/>
                </w:pPr>
              </w:pPrChange>
            </w:pPr>
            <w:r>
              <w:rPr>
                <w:sz w:val="21"/>
              </w:rPr>
              <w:t xml:space="preserve">First </w:t>
            </w:r>
            <w:r>
              <w:rPr>
                <w:spacing w:val="-4"/>
                <w:sz w:val="21"/>
              </w:rPr>
              <w:t>name</w:t>
            </w:r>
          </w:p>
          <w:p w14:paraId="4158FA82" w14:textId="77777777" w:rsidR="001B3F86" w:rsidRDefault="00824944">
            <w:pPr>
              <w:pStyle w:val="TableParagraph"/>
              <w:numPr>
                <w:ilvl w:val="1"/>
                <w:numId w:val="124"/>
              </w:numPr>
              <w:tabs>
                <w:tab w:val="left" w:pos="1185"/>
              </w:tabs>
              <w:spacing w:line="280" w:lineRule="exact"/>
              <w:ind w:left="1185" w:hanging="359"/>
              <w:rPr>
                <w:sz w:val="21"/>
              </w:rPr>
              <w:pPrChange w:id="79" w:author="Microsoft Word" w:date="2025-01-07T13:25:00Z" w16du:dateUtc="2025-01-07T17:25:00Z">
                <w:pPr>
                  <w:pStyle w:val="TableParagraph"/>
                  <w:numPr>
                    <w:ilvl w:val="1"/>
                    <w:numId w:val="61"/>
                  </w:numPr>
                  <w:tabs>
                    <w:tab w:val="left" w:pos="1185"/>
                  </w:tabs>
                  <w:spacing w:line="280" w:lineRule="exact"/>
                  <w:ind w:left="1185" w:hanging="359"/>
                </w:pPr>
              </w:pPrChange>
            </w:pPr>
            <w:r>
              <w:rPr>
                <w:sz w:val="21"/>
              </w:rPr>
              <w:t>Last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name</w:t>
            </w:r>
          </w:p>
          <w:p w14:paraId="4158FA83" w14:textId="77777777" w:rsidR="001B3F86" w:rsidRDefault="00824944">
            <w:pPr>
              <w:pStyle w:val="TableParagraph"/>
              <w:numPr>
                <w:ilvl w:val="1"/>
                <w:numId w:val="124"/>
              </w:numPr>
              <w:tabs>
                <w:tab w:val="left" w:pos="1185"/>
              </w:tabs>
              <w:spacing w:line="278" w:lineRule="exact"/>
              <w:ind w:left="1185" w:hanging="359"/>
              <w:rPr>
                <w:sz w:val="21"/>
              </w:rPr>
              <w:pPrChange w:id="80" w:author="Microsoft Word" w:date="2025-01-07T13:25:00Z" w16du:dateUtc="2025-01-07T17:25:00Z">
                <w:pPr>
                  <w:pStyle w:val="TableParagraph"/>
                  <w:numPr>
                    <w:ilvl w:val="1"/>
                    <w:numId w:val="61"/>
                  </w:numPr>
                  <w:tabs>
                    <w:tab w:val="left" w:pos="1185"/>
                  </w:tabs>
                  <w:spacing w:line="278" w:lineRule="exact"/>
                  <w:ind w:left="1185" w:hanging="359"/>
                </w:pPr>
              </w:pPrChange>
            </w:pPr>
            <w:r>
              <w:rPr>
                <w:sz w:val="21"/>
              </w:rPr>
              <w:t>School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email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address</w:t>
            </w:r>
          </w:p>
          <w:p w14:paraId="4158FA84" w14:textId="77777777" w:rsidR="001B3F86" w:rsidRDefault="00824944">
            <w:pPr>
              <w:pStyle w:val="TableParagraph"/>
              <w:numPr>
                <w:ilvl w:val="1"/>
                <w:numId w:val="124"/>
              </w:numPr>
              <w:tabs>
                <w:tab w:val="left" w:pos="1185"/>
              </w:tabs>
              <w:spacing w:line="280" w:lineRule="exact"/>
              <w:ind w:left="1185" w:hanging="359"/>
              <w:rPr>
                <w:sz w:val="21"/>
              </w:rPr>
              <w:pPrChange w:id="81" w:author="Microsoft Word" w:date="2025-01-07T13:25:00Z" w16du:dateUtc="2025-01-07T17:25:00Z">
                <w:pPr>
                  <w:pStyle w:val="TableParagraph"/>
                  <w:numPr>
                    <w:ilvl w:val="1"/>
                    <w:numId w:val="61"/>
                  </w:numPr>
                  <w:tabs>
                    <w:tab w:val="left" w:pos="1185"/>
                  </w:tabs>
                  <w:spacing w:line="280" w:lineRule="exact"/>
                  <w:ind w:left="1185" w:hanging="359"/>
                </w:pPr>
              </w:pPrChange>
            </w:pPr>
            <w:r>
              <w:rPr>
                <w:spacing w:val="-2"/>
                <w:sz w:val="21"/>
              </w:rPr>
              <w:t>Campus</w:t>
            </w:r>
          </w:p>
          <w:p w14:paraId="4158FA85" w14:textId="77777777" w:rsidR="001B3F86" w:rsidRDefault="00824944">
            <w:pPr>
              <w:pStyle w:val="TableParagraph"/>
              <w:numPr>
                <w:ilvl w:val="1"/>
                <w:numId w:val="124"/>
              </w:numPr>
              <w:tabs>
                <w:tab w:val="left" w:pos="1185"/>
              </w:tabs>
              <w:spacing w:line="280" w:lineRule="exact"/>
              <w:ind w:left="1185" w:hanging="359"/>
              <w:rPr>
                <w:sz w:val="21"/>
              </w:rPr>
              <w:pPrChange w:id="82" w:author="Microsoft Word" w:date="2025-01-07T13:25:00Z" w16du:dateUtc="2025-01-07T17:25:00Z">
                <w:pPr>
                  <w:pStyle w:val="TableParagraph"/>
                  <w:numPr>
                    <w:ilvl w:val="1"/>
                    <w:numId w:val="61"/>
                  </w:numPr>
                  <w:tabs>
                    <w:tab w:val="left" w:pos="1185"/>
                  </w:tabs>
                  <w:spacing w:line="280" w:lineRule="exact"/>
                  <w:ind w:left="1185" w:hanging="359"/>
                </w:pPr>
              </w:pPrChange>
            </w:pPr>
            <w:r>
              <w:rPr>
                <w:spacing w:val="-2"/>
                <w:sz w:val="21"/>
              </w:rPr>
              <w:t>Password</w:t>
            </w:r>
          </w:p>
          <w:p w14:paraId="4158FA86" w14:textId="77777777" w:rsidR="001B3F86" w:rsidRDefault="00824944">
            <w:pPr>
              <w:pStyle w:val="TableParagraph"/>
              <w:numPr>
                <w:ilvl w:val="0"/>
                <w:numId w:val="124"/>
              </w:numPr>
              <w:tabs>
                <w:tab w:val="left" w:pos="466"/>
              </w:tabs>
              <w:ind w:right="291"/>
              <w:rPr>
                <w:sz w:val="21"/>
              </w:rPr>
              <w:pPrChange w:id="83" w:author="Microsoft Word" w:date="2025-01-07T13:25:00Z" w16du:dateUtc="2025-01-07T17:25:00Z">
                <w:pPr>
                  <w:pStyle w:val="TableParagraph"/>
                  <w:numPr>
                    <w:numId w:val="61"/>
                  </w:numPr>
                  <w:tabs>
                    <w:tab w:val="left" w:pos="466"/>
                  </w:tabs>
                  <w:ind w:right="291" w:hanging="360"/>
                </w:pPr>
              </w:pPrChange>
            </w:pPr>
            <w:r>
              <w:rPr>
                <w:sz w:val="21"/>
              </w:rPr>
              <w:t>Only school email addresses should be accepted. Only email address domains ending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@mynbcc.ca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@nbcc.ca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will be accepted.</w:t>
            </w:r>
          </w:p>
          <w:p w14:paraId="4158FA87" w14:textId="77777777" w:rsidR="001B3F86" w:rsidRDefault="00824944">
            <w:pPr>
              <w:pStyle w:val="TableParagraph"/>
              <w:numPr>
                <w:ilvl w:val="0"/>
                <w:numId w:val="124"/>
              </w:numPr>
              <w:tabs>
                <w:tab w:val="left" w:pos="466"/>
              </w:tabs>
              <w:ind w:right="253"/>
              <w:rPr>
                <w:sz w:val="21"/>
              </w:rPr>
              <w:pPrChange w:id="84" w:author="Microsoft Word" w:date="2025-01-07T13:25:00Z" w16du:dateUtc="2025-01-07T17:25:00Z">
                <w:pPr>
                  <w:pStyle w:val="TableParagraph"/>
                  <w:numPr>
                    <w:numId w:val="61"/>
                  </w:numPr>
                  <w:tabs>
                    <w:tab w:val="left" w:pos="466"/>
                  </w:tabs>
                  <w:ind w:right="253" w:hanging="360"/>
                </w:pPr>
              </w:pPrChange>
            </w:pPr>
            <w:r>
              <w:rPr>
                <w:sz w:val="21"/>
              </w:rPr>
              <w:t>The system shall assign appropriate user roles, i.e., Student or Instructor, depending 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email address domain. If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domain ends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@mynbcc.ca,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tag the user as a Student, while those ending with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@nbcc.ca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be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tagged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Instructor. 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Instructor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user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role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have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dual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role as both Student and Instructor.</w:t>
            </w:r>
          </w:p>
          <w:p w14:paraId="4158FA88" w14:textId="77777777" w:rsidR="001B3F86" w:rsidRDefault="00824944">
            <w:pPr>
              <w:pStyle w:val="TableParagraph"/>
              <w:numPr>
                <w:ilvl w:val="0"/>
                <w:numId w:val="124"/>
              </w:numPr>
              <w:tabs>
                <w:tab w:val="left" w:pos="466"/>
              </w:tabs>
              <w:ind w:right="141"/>
              <w:rPr>
                <w:sz w:val="21"/>
              </w:rPr>
              <w:pPrChange w:id="85" w:author="Microsoft Word" w:date="2025-01-07T13:25:00Z" w16du:dateUtc="2025-01-07T17:25:00Z">
                <w:pPr>
                  <w:pStyle w:val="TableParagraph"/>
                  <w:numPr>
                    <w:numId w:val="61"/>
                  </w:numPr>
                  <w:tabs>
                    <w:tab w:val="left" w:pos="466"/>
                  </w:tabs>
                  <w:ind w:right="141" w:hanging="360"/>
                </w:pPr>
              </w:pPrChange>
            </w:pPr>
            <w:r>
              <w:rPr>
                <w:sz w:val="21"/>
              </w:rPr>
              <w:t>The system shall only allow users to perform available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operations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relation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their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 xml:space="preserve">log-in </w:t>
            </w:r>
            <w:r>
              <w:rPr>
                <w:spacing w:val="-2"/>
                <w:sz w:val="21"/>
              </w:rPr>
              <w:t>credentials.</w:t>
            </w:r>
          </w:p>
          <w:p w14:paraId="4158FA89" w14:textId="77777777" w:rsidR="001B3F86" w:rsidRDefault="00824944">
            <w:pPr>
              <w:pStyle w:val="TableParagraph"/>
              <w:numPr>
                <w:ilvl w:val="0"/>
                <w:numId w:val="124"/>
              </w:numPr>
              <w:tabs>
                <w:tab w:val="left" w:pos="466"/>
              </w:tabs>
              <w:ind w:right="463"/>
              <w:rPr>
                <w:sz w:val="21"/>
              </w:rPr>
              <w:pPrChange w:id="86" w:author="Microsoft Word" w:date="2025-01-07T13:25:00Z" w16du:dateUtc="2025-01-07T17:25:00Z">
                <w:pPr>
                  <w:pStyle w:val="TableParagraph"/>
                  <w:numPr>
                    <w:numId w:val="61"/>
                  </w:numPr>
                  <w:tabs>
                    <w:tab w:val="left" w:pos="466"/>
                  </w:tabs>
                  <w:ind w:right="463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password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must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meet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 xml:space="preserve">under-listed </w:t>
            </w:r>
            <w:r>
              <w:rPr>
                <w:spacing w:val="-2"/>
                <w:sz w:val="21"/>
              </w:rPr>
              <w:t>criteria:</w:t>
            </w:r>
          </w:p>
          <w:p w14:paraId="4158FA8A" w14:textId="77777777" w:rsidR="001B3F86" w:rsidRDefault="00824944">
            <w:pPr>
              <w:pStyle w:val="TableParagraph"/>
              <w:numPr>
                <w:ilvl w:val="1"/>
                <w:numId w:val="124"/>
              </w:numPr>
              <w:tabs>
                <w:tab w:val="left" w:pos="1185"/>
              </w:tabs>
              <w:spacing w:line="284" w:lineRule="exact"/>
              <w:ind w:left="1185" w:hanging="359"/>
              <w:rPr>
                <w:sz w:val="21"/>
              </w:rPr>
              <w:pPrChange w:id="87" w:author="Microsoft Word" w:date="2025-01-07T13:25:00Z" w16du:dateUtc="2025-01-07T17:25:00Z">
                <w:pPr>
                  <w:pStyle w:val="TableParagraph"/>
                  <w:numPr>
                    <w:ilvl w:val="1"/>
                    <w:numId w:val="61"/>
                  </w:numPr>
                  <w:tabs>
                    <w:tab w:val="left" w:pos="1185"/>
                  </w:tabs>
                  <w:spacing w:line="284" w:lineRule="exact"/>
                  <w:ind w:left="1185" w:hanging="359"/>
                </w:pPr>
              </w:pPrChange>
            </w:pPr>
            <w:r>
              <w:rPr>
                <w:sz w:val="21"/>
              </w:rPr>
              <w:t>Must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 xml:space="preserve">be </w:t>
            </w:r>
            <w:r>
              <w:rPr>
                <w:spacing w:val="-2"/>
                <w:sz w:val="21"/>
              </w:rPr>
              <w:t>alphanumeric</w:t>
            </w:r>
          </w:p>
          <w:p w14:paraId="4158FA8B" w14:textId="77777777" w:rsidR="001B3F86" w:rsidRDefault="00824944">
            <w:pPr>
              <w:pStyle w:val="TableParagraph"/>
              <w:numPr>
                <w:ilvl w:val="1"/>
                <w:numId w:val="124"/>
              </w:numPr>
              <w:tabs>
                <w:tab w:val="left" w:pos="1185"/>
              </w:tabs>
              <w:spacing w:line="278" w:lineRule="exact"/>
              <w:ind w:left="1185" w:hanging="359"/>
              <w:rPr>
                <w:sz w:val="21"/>
              </w:rPr>
              <w:pPrChange w:id="88" w:author="Microsoft Word" w:date="2025-01-07T13:25:00Z" w16du:dateUtc="2025-01-07T17:25:00Z">
                <w:pPr>
                  <w:pStyle w:val="TableParagraph"/>
                  <w:numPr>
                    <w:ilvl w:val="1"/>
                    <w:numId w:val="61"/>
                  </w:numPr>
                  <w:tabs>
                    <w:tab w:val="left" w:pos="1185"/>
                  </w:tabs>
                  <w:spacing w:line="278" w:lineRule="exact"/>
                  <w:ind w:left="1185" w:hanging="359"/>
                </w:pPr>
              </w:pPrChange>
            </w:pPr>
            <w:r>
              <w:rPr>
                <w:sz w:val="21"/>
              </w:rPr>
              <w:t>Length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must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be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minimum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eight</w:t>
            </w:r>
          </w:p>
          <w:p w14:paraId="4158FA8C" w14:textId="77777777" w:rsidR="001B3F86" w:rsidRDefault="00824944">
            <w:pPr>
              <w:pStyle w:val="TableParagraph"/>
              <w:spacing w:line="256" w:lineRule="exact"/>
              <w:ind w:left="1186"/>
              <w:rPr>
                <w:sz w:val="21"/>
              </w:rPr>
            </w:pPr>
            <w:r>
              <w:rPr>
                <w:spacing w:val="-2"/>
                <w:sz w:val="21"/>
              </w:rPr>
              <w:t>characters</w:t>
            </w:r>
          </w:p>
        </w:tc>
        <w:tc>
          <w:tcPr>
            <w:tcW w:w="922" w:type="dxa"/>
          </w:tcPr>
          <w:p w14:paraId="4158FA8D" w14:textId="77777777" w:rsidR="001B3F86" w:rsidRDefault="00824944">
            <w:pPr>
              <w:pStyle w:val="TableParagraph"/>
              <w:spacing w:before="1" w:line="276" w:lineRule="auto"/>
              <w:ind w:left="223" w:hanging="3"/>
              <w:rPr>
                <w:sz w:val="21"/>
              </w:rPr>
            </w:pPr>
            <w:r>
              <w:rPr>
                <w:spacing w:val="-4"/>
                <w:sz w:val="21"/>
              </w:rPr>
              <w:t>Must Have</w:t>
            </w:r>
          </w:p>
        </w:tc>
      </w:tr>
    </w:tbl>
    <w:p w14:paraId="4158FA8F" w14:textId="77777777" w:rsidR="001B3F86" w:rsidRDefault="001B3F86">
      <w:pPr>
        <w:spacing w:line="276" w:lineRule="auto"/>
        <w:rPr>
          <w:sz w:val="21"/>
        </w:rPr>
        <w:sectPr w:rsidR="001B3F86">
          <w:footerReference w:type="default" r:id="rId12"/>
          <w:pgSz w:w="15840" w:h="12240" w:orient="landscape"/>
          <w:pgMar w:top="1360" w:right="960" w:bottom="1300" w:left="1040" w:header="0" w:footer="1104" w:gutter="0"/>
          <w:cols w:space="720"/>
        </w:sectPr>
      </w:pPr>
    </w:p>
    <w:p w14:paraId="4158FA90" w14:textId="77777777" w:rsidR="001B3F86" w:rsidRDefault="001B3F86">
      <w:pPr>
        <w:pStyle w:val="BodyText"/>
        <w:spacing w:before="7"/>
        <w:rPr>
          <w:sz w:val="4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929"/>
        <w:gridCol w:w="2665"/>
        <w:gridCol w:w="3363"/>
        <w:gridCol w:w="4806"/>
        <w:gridCol w:w="922"/>
      </w:tblGrid>
      <w:tr w:rsidR="001B3F86" w14:paraId="4158FA9D" w14:textId="77777777" w:rsidTr="087FCDDD">
        <w:trPr>
          <w:trHeight w:val="611"/>
        </w:trPr>
        <w:tc>
          <w:tcPr>
            <w:tcW w:w="927" w:type="dxa"/>
            <w:shd w:val="clear" w:color="auto" w:fill="D9D9D9" w:themeFill="background1" w:themeFillShade="D9"/>
          </w:tcPr>
          <w:p w14:paraId="4158FA91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A92" w14:textId="77777777" w:rsidR="001B3F86" w:rsidRDefault="00824944">
            <w:pPr>
              <w:pStyle w:val="TableParagraph"/>
              <w:ind w:left="10"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#</w:t>
            </w:r>
          </w:p>
        </w:tc>
        <w:tc>
          <w:tcPr>
            <w:tcW w:w="929" w:type="dxa"/>
            <w:shd w:val="clear" w:color="auto" w:fill="D9D9D9" w:themeFill="background1" w:themeFillShade="D9"/>
          </w:tcPr>
          <w:p w14:paraId="4158FA93" w14:textId="77777777" w:rsidR="001B3F86" w:rsidRDefault="00824944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Related</w:t>
            </w:r>
          </w:p>
          <w:p w14:paraId="4158FA94" w14:textId="77777777" w:rsidR="001B3F86" w:rsidRDefault="00824944">
            <w:pPr>
              <w:pStyle w:val="TableParagraph"/>
              <w:spacing w:before="41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Feature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4158FA95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A96" w14:textId="77777777" w:rsidR="001B3F86" w:rsidRDefault="00824944">
            <w:pPr>
              <w:pStyle w:val="TableParagraph"/>
              <w:ind w:left="844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Story</w:t>
            </w:r>
          </w:p>
        </w:tc>
        <w:tc>
          <w:tcPr>
            <w:tcW w:w="3363" w:type="dxa"/>
            <w:shd w:val="clear" w:color="auto" w:fill="D9D9D9" w:themeFill="background1" w:themeFillShade="D9"/>
          </w:tcPr>
          <w:p w14:paraId="4158FA97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A98" w14:textId="77777777" w:rsidR="001B3F86" w:rsidRDefault="00824944">
            <w:pPr>
              <w:pStyle w:val="TableParagraph"/>
              <w:ind w:left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4806" w:type="dxa"/>
            <w:shd w:val="clear" w:color="auto" w:fill="D9D9D9" w:themeFill="background1" w:themeFillShade="D9"/>
          </w:tcPr>
          <w:p w14:paraId="4158FA99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A9A" w14:textId="77777777" w:rsidR="001B3F86" w:rsidRDefault="00824944">
            <w:pPr>
              <w:pStyle w:val="TableParagraph"/>
              <w:ind w:left="1491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14:paraId="4158FA9B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A9C" w14:textId="77777777" w:rsidR="001B3F86" w:rsidRDefault="00824944"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Priority</w:t>
            </w:r>
          </w:p>
        </w:tc>
      </w:tr>
      <w:tr w:rsidR="001B3F86" w14:paraId="4158FAAC" w14:textId="77777777" w:rsidTr="087FCDDD">
        <w:trPr>
          <w:trHeight w:val="7544"/>
        </w:trPr>
        <w:tc>
          <w:tcPr>
            <w:tcW w:w="927" w:type="dxa"/>
          </w:tcPr>
          <w:p w14:paraId="4158FA9E" w14:textId="77777777" w:rsidR="001B3F86" w:rsidRDefault="001B3F8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29" w:type="dxa"/>
          </w:tcPr>
          <w:p w14:paraId="4158FA9F" w14:textId="77777777" w:rsidR="001B3F86" w:rsidRDefault="001B3F8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65" w:type="dxa"/>
          </w:tcPr>
          <w:p w14:paraId="4158FAA0" w14:textId="77777777" w:rsidR="001B3F86" w:rsidRDefault="001B3F8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63" w:type="dxa"/>
          </w:tcPr>
          <w:p w14:paraId="4158FAA1" w14:textId="77777777" w:rsidR="001B3F86" w:rsidRDefault="001B3F8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06" w:type="dxa"/>
          </w:tcPr>
          <w:p w14:paraId="4158FAA2" w14:textId="77777777" w:rsidR="001B3F86" w:rsidRDefault="00824944">
            <w:pPr>
              <w:pStyle w:val="TableParagraph"/>
              <w:numPr>
                <w:ilvl w:val="0"/>
                <w:numId w:val="123"/>
              </w:numPr>
              <w:tabs>
                <w:tab w:val="left" w:pos="466"/>
              </w:tabs>
              <w:ind w:right="344"/>
              <w:rPr>
                <w:sz w:val="21"/>
                <w:szCs w:val="21"/>
              </w:rPr>
              <w:pPrChange w:id="99" w:author="Microsoft Word" w:date="2025-01-07T13:25:00Z" w16du:dateUtc="2025-01-07T17:25:00Z">
                <w:pPr>
                  <w:pStyle w:val="TableParagraph"/>
                  <w:numPr>
                    <w:numId w:val="60"/>
                  </w:numPr>
                  <w:tabs>
                    <w:tab w:val="left" w:pos="466"/>
                  </w:tabs>
                  <w:ind w:right="344" w:hanging="360"/>
                </w:pPr>
              </w:pPrChange>
            </w:pPr>
            <w:r w:rsidRPr="087FCDDD">
              <w:rPr>
                <w:sz w:val="21"/>
                <w:szCs w:val="21"/>
              </w:rPr>
              <w:t>If</w:t>
            </w:r>
            <w:r w:rsidRPr="087FCDDD">
              <w:rPr>
                <w:spacing w:val="-4"/>
                <w:sz w:val="21"/>
                <w:szCs w:val="21"/>
              </w:rPr>
              <w:t xml:space="preserve"> </w:t>
            </w:r>
            <w:r w:rsidRPr="087FCDDD">
              <w:rPr>
                <w:sz w:val="21"/>
                <w:szCs w:val="21"/>
              </w:rPr>
              <w:t>any</w:t>
            </w:r>
            <w:r w:rsidRPr="087FCDDD">
              <w:rPr>
                <w:spacing w:val="-6"/>
                <w:sz w:val="21"/>
                <w:szCs w:val="21"/>
              </w:rPr>
              <w:t xml:space="preserve"> </w:t>
            </w:r>
            <w:r w:rsidRPr="087FCDDD">
              <w:rPr>
                <w:sz w:val="21"/>
                <w:szCs w:val="21"/>
              </w:rPr>
              <w:t>of</w:t>
            </w:r>
            <w:r w:rsidRPr="087FCDDD">
              <w:rPr>
                <w:spacing w:val="-6"/>
                <w:sz w:val="21"/>
                <w:szCs w:val="21"/>
              </w:rPr>
              <w:t xml:space="preserve"> </w:t>
            </w:r>
            <w:r w:rsidRPr="087FCDDD">
              <w:rPr>
                <w:sz w:val="21"/>
                <w:szCs w:val="21"/>
              </w:rPr>
              <w:t>the</w:t>
            </w:r>
            <w:r w:rsidRPr="087FCDDD">
              <w:rPr>
                <w:spacing w:val="-7"/>
                <w:sz w:val="21"/>
                <w:szCs w:val="21"/>
              </w:rPr>
              <w:t xml:space="preserve"> </w:t>
            </w:r>
            <w:r w:rsidRPr="087FCDDD">
              <w:rPr>
                <w:sz w:val="21"/>
                <w:szCs w:val="21"/>
              </w:rPr>
              <w:t>mandatory</w:t>
            </w:r>
            <w:r w:rsidRPr="087FCDDD">
              <w:rPr>
                <w:spacing w:val="-6"/>
                <w:sz w:val="21"/>
                <w:szCs w:val="21"/>
              </w:rPr>
              <w:t xml:space="preserve"> </w:t>
            </w:r>
            <w:r w:rsidRPr="087FCDDD">
              <w:rPr>
                <w:sz w:val="21"/>
                <w:szCs w:val="21"/>
              </w:rPr>
              <w:t>fields</w:t>
            </w:r>
            <w:r w:rsidRPr="087FCDDD">
              <w:rPr>
                <w:spacing w:val="-4"/>
                <w:sz w:val="21"/>
                <w:szCs w:val="21"/>
              </w:rPr>
              <w:t xml:space="preserve"> </w:t>
            </w:r>
            <w:r w:rsidRPr="087FCDDD">
              <w:rPr>
                <w:sz w:val="21"/>
                <w:szCs w:val="21"/>
              </w:rPr>
              <w:t>are</w:t>
            </w:r>
            <w:r w:rsidRPr="087FCDDD">
              <w:rPr>
                <w:spacing w:val="-5"/>
                <w:sz w:val="21"/>
                <w:szCs w:val="21"/>
              </w:rPr>
              <w:t xml:space="preserve"> </w:t>
            </w:r>
            <w:r w:rsidRPr="087FCDDD">
              <w:rPr>
                <w:sz w:val="21"/>
                <w:szCs w:val="21"/>
              </w:rPr>
              <w:t>left</w:t>
            </w:r>
            <w:r w:rsidRPr="087FCDDD">
              <w:rPr>
                <w:spacing w:val="-4"/>
                <w:sz w:val="21"/>
                <w:szCs w:val="21"/>
              </w:rPr>
              <w:t xml:space="preserve"> </w:t>
            </w:r>
            <w:r w:rsidRPr="087FCDDD">
              <w:rPr>
                <w:sz w:val="21"/>
                <w:szCs w:val="21"/>
              </w:rPr>
              <w:t>blank or incomplete, the system shall display an appropriate error message, prompting the user to provide the required information.</w:t>
            </w:r>
          </w:p>
          <w:p w14:paraId="4158FAA3" w14:textId="77777777" w:rsidR="001B3F86" w:rsidRDefault="00824944">
            <w:pPr>
              <w:pStyle w:val="TableParagraph"/>
              <w:numPr>
                <w:ilvl w:val="0"/>
                <w:numId w:val="123"/>
              </w:numPr>
              <w:tabs>
                <w:tab w:val="left" w:pos="466"/>
              </w:tabs>
              <w:ind w:right="384"/>
              <w:rPr>
                <w:sz w:val="21"/>
              </w:rPr>
              <w:pPrChange w:id="100" w:author="Microsoft Word" w:date="2025-01-07T13:25:00Z" w16du:dateUtc="2025-01-07T17:25:00Z">
                <w:pPr>
                  <w:pStyle w:val="TableParagraph"/>
                  <w:numPr>
                    <w:numId w:val="60"/>
                  </w:numPr>
                  <w:tabs>
                    <w:tab w:val="left" w:pos="466"/>
                  </w:tabs>
                  <w:ind w:right="384" w:hanging="360"/>
                </w:pPr>
              </w:pPrChange>
            </w:pPr>
            <w:r>
              <w:rPr>
                <w:sz w:val="21"/>
              </w:rPr>
              <w:t>Upon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successful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user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account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creation,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 xml:space="preserve">the system shall display a success message </w:t>
            </w:r>
            <w:r>
              <w:rPr>
                <w:spacing w:val="-2"/>
                <w:sz w:val="21"/>
              </w:rPr>
              <w:t>notification.</w:t>
            </w:r>
          </w:p>
          <w:p w14:paraId="4158FAA4" w14:textId="77777777" w:rsidR="001B3F86" w:rsidRDefault="00824944">
            <w:pPr>
              <w:pStyle w:val="TableParagraph"/>
              <w:numPr>
                <w:ilvl w:val="0"/>
                <w:numId w:val="123"/>
              </w:numPr>
              <w:tabs>
                <w:tab w:val="left" w:pos="466"/>
              </w:tabs>
              <w:ind w:right="384"/>
              <w:rPr>
                <w:sz w:val="21"/>
              </w:rPr>
              <w:pPrChange w:id="101" w:author="Microsoft Word" w:date="2025-01-07T13:25:00Z" w16du:dateUtc="2025-01-07T17:25:00Z">
                <w:pPr>
                  <w:pStyle w:val="TableParagraph"/>
                  <w:numPr>
                    <w:numId w:val="60"/>
                  </w:numPr>
                  <w:tabs>
                    <w:tab w:val="left" w:pos="466"/>
                  </w:tabs>
                  <w:ind w:right="384" w:hanging="360"/>
                </w:pPr>
              </w:pPrChange>
            </w:pPr>
            <w:r>
              <w:rPr>
                <w:sz w:val="21"/>
              </w:rPr>
              <w:t>Upon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successful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user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account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creation,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the system shall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generate a unique user ID for every user account created. The user ID created should follow the format:</w:t>
            </w:r>
          </w:p>
          <w:p w14:paraId="4158FAA5" w14:textId="77777777" w:rsidR="001B3F86" w:rsidRDefault="00824944">
            <w:pPr>
              <w:pStyle w:val="TableParagraph"/>
              <w:numPr>
                <w:ilvl w:val="1"/>
                <w:numId w:val="123"/>
              </w:numPr>
              <w:tabs>
                <w:tab w:val="left" w:pos="1185"/>
              </w:tabs>
              <w:spacing w:line="284" w:lineRule="exact"/>
              <w:ind w:left="1185" w:hanging="359"/>
              <w:rPr>
                <w:sz w:val="21"/>
              </w:rPr>
              <w:pPrChange w:id="102" w:author="Microsoft Word" w:date="2025-01-07T13:25:00Z" w16du:dateUtc="2025-01-07T17:25:00Z">
                <w:pPr>
                  <w:pStyle w:val="TableParagraph"/>
                  <w:numPr>
                    <w:ilvl w:val="1"/>
                    <w:numId w:val="60"/>
                  </w:numPr>
                  <w:tabs>
                    <w:tab w:val="left" w:pos="1185"/>
                  </w:tabs>
                  <w:spacing w:line="284" w:lineRule="exact"/>
                  <w:ind w:left="1185" w:hanging="359"/>
                </w:pPr>
              </w:pPrChange>
            </w:pPr>
            <w:r>
              <w:rPr>
                <w:sz w:val="21"/>
              </w:rPr>
              <w:t>Contains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six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alphanumeric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characters</w:t>
            </w:r>
          </w:p>
          <w:p w14:paraId="4158FAA6" w14:textId="77777777" w:rsidR="001B3F86" w:rsidRDefault="00824944">
            <w:pPr>
              <w:pStyle w:val="TableParagraph"/>
              <w:numPr>
                <w:ilvl w:val="1"/>
                <w:numId w:val="123"/>
              </w:numPr>
              <w:tabs>
                <w:tab w:val="left" w:pos="1186"/>
              </w:tabs>
              <w:spacing w:line="237" w:lineRule="auto"/>
              <w:ind w:right="344"/>
              <w:rPr>
                <w:sz w:val="21"/>
              </w:rPr>
              <w:pPrChange w:id="103" w:author="Microsoft Word" w:date="2025-01-07T13:25:00Z" w16du:dateUtc="2025-01-07T17:25:00Z">
                <w:pPr>
                  <w:pStyle w:val="TableParagraph"/>
                  <w:numPr>
                    <w:ilvl w:val="1"/>
                    <w:numId w:val="60"/>
                  </w:numPr>
                  <w:tabs>
                    <w:tab w:val="left" w:pos="1186"/>
                  </w:tabs>
                  <w:spacing w:line="237" w:lineRule="auto"/>
                  <w:ind w:left="1186" w:right="344" w:hanging="360"/>
                </w:pPr>
              </w:pPrChange>
            </w:pPr>
            <w:r>
              <w:rPr>
                <w:sz w:val="21"/>
              </w:rPr>
              <w:t>The first 2 characters should represent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initials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 xml:space="preserve">campus (e.g., SJ for St. John, MO for </w:t>
            </w:r>
            <w:r>
              <w:rPr>
                <w:spacing w:val="-2"/>
                <w:sz w:val="21"/>
              </w:rPr>
              <w:t>Moncton).</w:t>
            </w:r>
          </w:p>
          <w:p w14:paraId="4158FAA7" w14:textId="77777777" w:rsidR="001B3F86" w:rsidRDefault="00824944">
            <w:pPr>
              <w:pStyle w:val="TableParagraph"/>
              <w:numPr>
                <w:ilvl w:val="1"/>
                <w:numId w:val="123"/>
              </w:numPr>
              <w:tabs>
                <w:tab w:val="left" w:pos="1186"/>
              </w:tabs>
              <w:spacing w:line="237" w:lineRule="auto"/>
              <w:ind w:right="694"/>
              <w:rPr>
                <w:sz w:val="21"/>
              </w:rPr>
              <w:pPrChange w:id="104" w:author="Microsoft Word" w:date="2025-01-07T13:25:00Z" w16du:dateUtc="2025-01-07T17:25:00Z">
                <w:pPr>
                  <w:pStyle w:val="TableParagraph"/>
                  <w:numPr>
                    <w:ilvl w:val="1"/>
                    <w:numId w:val="60"/>
                  </w:numPr>
                  <w:tabs>
                    <w:tab w:val="left" w:pos="1186"/>
                  </w:tabs>
                  <w:spacing w:line="237" w:lineRule="auto"/>
                  <w:ind w:left="1186" w:right="694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second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characters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should represent the initials of the student/instructor (e.g., MB for Melissa Benoit)</w:t>
            </w:r>
          </w:p>
          <w:p w14:paraId="4158FAA8" w14:textId="77777777" w:rsidR="001B3F86" w:rsidRDefault="00824944">
            <w:pPr>
              <w:pStyle w:val="TableParagraph"/>
              <w:numPr>
                <w:ilvl w:val="1"/>
                <w:numId w:val="123"/>
              </w:numPr>
              <w:tabs>
                <w:tab w:val="left" w:pos="1186"/>
              </w:tabs>
              <w:spacing w:before="2" w:line="235" w:lineRule="auto"/>
              <w:ind w:right="457"/>
              <w:rPr>
                <w:sz w:val="21"/>
              </w:rPr>
              <w:pPrChange w:id="105" w:author="Microsoft Word" w:date="2025-01-07T13:25:00Z" w16du:dateUtc="2025-01-07T17:25:00Z">
                <w:pPr>
                  <w:pStyle w:val="TableParagraph"/>
                  <w:numPr>
                    <w:ilvl w:val="1"/>
                    <w:numId w:val="60"/>
                  </w:numPr>
                  <w:tabs>
                    <w:tab w:val="left" w:pos="1186"/>
                  </w:tabs>
                  <w:spacing w:before="2" w:line="235" w:lineRule="auto"/>
                  <w:ind w:left="1186" w:right="457" w:hanging="360"/>
                </w:pPr>
              </w:pPrChange>
            </w:pPr>
            <w:r>
              <w:rPr>
                <w:sz w:val="21"/>
              </w:rPr>
              <w:t>The last 2 characters should be a unique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numeric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identifier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(e.g.,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 xml:space="preserve">01, </w:t>
            </w:r>
            <w:r>
              <w:rPr>
                <w:spacing w:val="-4"/>
                <w:sz w:val="21"/>
              </w:rPr>
              <w:t>02).</w:t>
            </w:r>
          </w:p>
          <w:p w14:paraId="4158FAA9" w14:textId="77777777" w:rsidR="001B3F86" w:rsidRDefault="00824944">
            <w:pPr>
              <w:pStyle w:val="TableParagraph"/>
              <w:numPr>
                <w:ilvl w:val="0"/>
                <w:numId w:val="123"/>
              </w:numPr>
              <w:tabs>
                <w:tab w:val="left" w:pos="466"/>
              </w:tabs>
              <w:spacing w:before="1"/>
              <w:ind w:right="221"/>
              <w:rPr>
                <w:sz w:val="21"/>
              </w:rPr>
              <w:pPrChange w:id="106" w:author="Microsoft Word" w:date="2025-01-07T13:25:00Z" w16du:dateUtc="2025-01-07T17:25:00Z">
                <w:pPr>
                  <w:pStyle w:val="TableParagraph"/>
                  <w:numPr>
                    <w:numId w:val="60"/>
                  </w:numPr>
                  <w:tabs>
                    <w:tab w:val="left" w:pos="466"/>
                  </w:tabs>
                  <w:spacing w:before="1"/>
                  <w:ind w:right="221" w:hanging="360"/>
                </w:pPr>
              </w:pPrChange>
            </w:pPr>
            <w:r>
              <w:rPr>
                <w:sz w:val="21"/>
              </w:rPr>
              <w:t>Upon successful user account creation, the system shall automatically assign an</w:t>
            </w:r>
          </w:p>
          <w:p w14:paraId="4158FAAA" w14:textId="77777777" w:rsidR="001B3F86" w:rsidRDefault="00824944">
            <w:pPr>
              <w:pStyle w:val="TableParagraph"/>
              <w:spacing w:line="278" w:lineRule="exact"/>
              <w:ind w:right="169"/>
              <w:rPr>
                <w:sz w:val="21"/>
              </w:rPr>
            </w:pPr>
            <w:r>
              <w:rPr>
                <w:sz w:val="21"/>
              </w:rPr>
              <w:t>expiration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date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user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account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which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is 2 years from the account creation.</w:t>
            </w:r>
          </w:p>
        </w:tc>
        <w:tc>
          <w:tcPr>
            <w:tcW w:w="922" w:type="dxa"/>
          </w:tcPr>
          <w:p w14:paraId="4158FAAB" w14:textId="77777777" w:rsidR="001B3F86" w:rsidRDefault="001B3F8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B3F86" w14:paraId="4158FAB4" w14:textId="77777777" w:rsidTr="087FCDDD">
        <w:trPr>
          <w:trHeight w:val="1163"/>
        </w:trPr>
        <w:tc>
          <w:tcPr>
            <w:tcW w:w="927" w:type="dxa"/>
          </w:tcPr>
          <w:p w14:paraId="4158FAAD" w14:textId="77777777" w:rsidR="001B3F86" w:rsidRDefault="00824944">
            <w:pPr>
              <w:pStyle w:val="TableParagraph"/>
              <w:spacing w:before="1"/>
              <w:ind w:left="10" w:righ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US2</w:t>
            </w:r>
          </w:p>
        </w:tc>
        <w:tc>
          <w:tcPr>
            <w:tcW w:w="929" w:type="dxa"/>
          </w:tcPr>
          <w:p w14:paraId="4158FAAE" w14:textId="77777777" w:rsidR="001B3F86" w:rsidRDefault="00824944">
            <w:pPr>
              <w:pStyle w:val="TableParagraph"/>
              <w:spacing w:before="1"/>
              <w:ind w:left="1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F1</w:t>
            </w:r>
          </w:p>
        </w:tc>
        <w:tc>
          <w:tcPr>
            <w:tcW w:w="2665" w:type="dxa"/>
          </w:tcPr>
          <w:p w14:paraId="4158FAAF" w14:textId="77777777" w:rsidR="001B3F86" w:rsidRDefault="00824944">
            <w:pPr>
              <w:pStyle w:val="TableParagraph"/>
              <w:spacing w:before="1" w:line="276" w:lineRule="auto"/>
              <w:ind w:left="107" w:right="187"/>
              <w:rPr>
                <w:b/>
                <w:sz w:val="21"/>
              </w:rPr>
            </w:pPr>
            <w:r>
              <w:rPr>
                <w:sz w:val="21"/>
              </w:rPr>
              <w:t xml:space="preserve">As an </w:t>
            </w:r>
            <w:r>
              <w:rPr>
                <w:b/>
                <w:sz w:val="21"/>
              </w:rPr>
              <w:t>Instructor</w:t>
            </w:r>
            <w:r>
              <w:rPr>
                <w:sz w:val="21"/>
              </w:rPr>
              <w:t>, I want to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b/>
                <w:sz w:val="21"/>
              </w:rPr>
              <w:t>delete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z w:val="21"/>
              </w:rPr>
              <w:t>user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z w:val="21"/>
              </w:rPr>
              <w:t>accounts</w:t>
            </w:r>
            <w:r>
              <w:rPr>
                <w:sz w:val="21"/>
              </w:rPr>
              <w:t>, so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can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ensure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that</w:t>
            </w:r>
          </w:p>
        </w:tc>
        <w:tc>
          <w:tcPr>
            <w:tcW w:w="3363" w:type="dxa"/>
          </w:tcPr>
          <w:p w14:paraId="4158FAB0" w14:textId="77777777" w:rsidR="001B3F86" w:rsidRDefault="00824944">
            <w:pPr>
              <w:pStyle w:val="TableParagraph"/>
              <w:numPr>
                <w:ilvl w:val="0"/>
                <w:numId w:val="122"/>
              </w:numPr>
              <w:tabs>
                <w:tab w:val="left" w:pos="283"/>
              </w:tabs>
              <w:spacing w:line="278" w:lineRule="exact"/>
              <w:ind w:left="283" w:hanging="177"/>
              <w:rPr>
                <w:sz w:val="21"/>
              </w:rPr>
              <w:pPrChange w:id="107" w:author="Microsoft Word" w:date="2025-01-07T13:25:00Z" w16du:dateUtc="2025-01-07T17:25:00Z">
                <w:pPr>
                  <w:pStyle w:val="TableParagraph"/>
                  <w:numPr>
                    <w:numId w:val="59"/>
                  </w:numPr>
                  <w:tabs>
                    <w:tab w:val="left" w:pos="283"/>
                  </w:tabs>
                  <w:spacing w:line="278" w:lineRule="exact"/>
                  <w:ind w:left="283" w:hanging="177"/>
                </w:pPr>
              </w:pPrChange>
            </w:pPr>
            <w:r>
              <w:rPr>
                <w:sz w:val="21"/>
              </w:rPr>
              <w:t>Delete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user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account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screen</w:t>
            </w:r>
          </w:p>
        </w:tc>
        <w:tc>
          <w:tcPr>
            <w:tcW w:w="4806" w:type="dxa"/>
          </w:tcPr>
          <w:p w14:paraId="4158FAB1" w14:textId="77777777" w:rsidR="001B3F86" w:rsidRDefault="00824944">
            <w:pPr>
              <w:pStyle w:val="TableParagraph"/>
              <w:numPr>
                <w:ilvl w:val="0"/>
                <w:numId w:val="121"/>
              </w:numPr>
              <w:tabs>
                <w:tab w:val="left" w:pos="466"/>
              </w:tabs>
              <w:ind w:right="351"/>
              <w:rPr>
                <w:sz w:val="21"/>
              </w:rPr>
              <w:pPrChange w:id="108" w:author="Microsoft Word" w:date="2025-01-07T13:25:00Z" w16du:dateUtc="2025-01-07T17:25:00Z">
                <w:pPr>
                  <w:pStyle w:val="TableParagraph"/>
                  <w:numPr>
                    <w:numId w:val="58"/>
                  </w:numPr>
                  <w:tabs>
                    <w:tab w:val="left" w:pos="466"/>
                  </w:tabs>
                  <w:ind w:right="351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Instructors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delete an individual user account.</w:t>
            </w:r>
          </w:p>
          <w:p w14:paraId="4158FAB2" w14:textId="77777777" w:rsidR="001B3F86" w:rsidRDefault="00824944">
            <w:pPr>
              <w:pStyle w:val="TableParagraph"/>
              <w:numPr>
                <w:ilvl w:val="0"/>
                <w:numId w:val="121"/>
              </w:numPr>
              <w:tabs>
                <w:tab w:val="left" w:pos="466"/>
              </w:tabs>
              <w:ind w:right="351"/>
              <w:rPr>
                <w:sz w:val="21"/>
              </w:rPr>
              <w:pPrChange w:id="109" w:author="Microsoft Word" w:date="2025-01-07T13:25:00Z" w16du:dateUtc="2025-01-07T17:25:00Z">
                <w:pPr>
                  <w:pStyle w:val="TableParagraph"/>
                  <w:numPr>
                    <w:numId w:val="58"/>
                  </w:numPr>
                  <w:tabs>
                    <w:tab w:val="left" w:pos="466"/>
                  </w:tabs>
                  <w:ind w:right="351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Instructors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delete multiple user accounts.</w:t>
            </w:r>
          </w:p>
        </w:tc>
        <w:tc>
          <w:tcPr>
            <w:tcW w:w="922" w:type="dxa"/>
          </w:tcPr>
          <w:p w14:paraId="4158FAB3" w14:textId="77777777" w:rsidR="001B3F86" w:rsidRDefault="00824944">
            <w:pPr>
              <w:pStyle w:val="TableParagraph"/>
              <w:spacing w:before="1" w:line="276" w:lineRule="auto"/>
              <w:ind w:left="223" w:hanging="3"/>
              <w:rPr>
                <w:sz w:val="21"/>
              </w:rPr>
            </w:pPr>
            <w:r>
              <w:rPr>
                <w:spacing w:val="-4"/>
                <w:sz w:val="21"/>
              </w:rPr>
              <w:t>Must Have</w:t>
            </w:r>
          </w:p>
        </w:tc>
      </w:tr>
    </w:tbl>
    <w:p w14:paraId="4158FAB5" w14:textId="77777777" w:rsidR="001B3F86" w:rsidRDefault="001B3F86">
      <w:pPr>
        <w:spacing w:line="276" w:lineRule="auto"/>
        <w:rPr>
          <w:sz w:val="21"/>
        </w:rPr>
        <w:sectPr w:rsidR="001B3F86">
          <w:pgSz w:w="15840" w:h="12240" w:orient="landscape"/>
          <w:pgMar w:top="1380" w:right="960" w:bottom="1300" w:left="1040" w:header="0" w:footer="1104" w:gutter="0"/>
          <w:cols w:space="720"/>
        </w:sectPr>
      </w:pPr>
    </w:p>
    <w:p w14:paraId="4158FAB6" w14:textId="77777777" w:rsidR="001B3F86" w:rsidRDefault="001B3F86">
      <w:pPr>
        <w:pStyle w:val="BodyText"/>
        <w:spacing w:before="7"/>
        <w:rPr>
          <w:sz w:val="4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929"/>
        <w:gridCol w:w="2665"/>
        <w:gridCol w:w="3363"/>
        <w:gridCol w:w="4806"/>
        <w:gridCol w:w="922"/>
      </w:tblGrid>
      <w:tr w:rsidR="001B3F86" w14:paraId="4158FAC3" w14:textId="77777777">
        <w:trPr>
          <w:trHeight w:val="611"/>
        </w:trPr>
        <w:tc>
          <w:tcPr>
            <w:tcW w:w="927" w:type="dxa"/>
            <w:shd w:val="clear" w:color="auto" w:fill="D9D9D9"/>
          </w:tcPr>
          <w:p w14:paraId="4158FAB7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AB8" w14:textId="77777777" w:rsidR="001B3F86" w:rsidRDefault="00824944">
            <w:pPr>
              <w:pStyle w:val="TableParagraph"/>
              <w:ind w:left="10"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#</w:t>
            </w:r>
          </w:p>
        </w:tc>
        <w:tc>
          <w:tcPr>
            <w:tcW w:w="929" w:type="dxa"/>
            <w:shd w:val="clear" w:color="auto" w:fill="D9D9D9"/>
          </w:tcPr>
          <w:p w14:paraId="4158FAB9" w14:textId="77777777" w:rsidR="001B3F86" w:rsidRDefault="00824944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Related</w:t>
            </w:r>
          </w:p>
          <w:p w14:paraId="4158FABA" w14:textId="77777777" w:rsidR="001B3F86" w:rsidRDefault="00824944">
            <w:pPr>
              <w:pStyle w:val="TableParagraph"/>
              <w:spacing w:before="41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Feature</w:t>
            </w:r>
          </w:p>
        </w:tc>
        <w:tc>
          <w:tcPr>
            <w:tcW w:w="2665" w:type="dxa"/>
            <w:shd w:val="clear" w:color="auto" w:fill="D9D9D9"/>
          </w:tcPr>
          <w:p w14:paraId="4158FABB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ABC" w14:textId="77777777" w:rsidR="001B3F86" w:rsidRDefault="00824944">
            <w:pPr>
              <w:pStyle w:val="TableParagraph"/>
              <w:ind w:left="844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Story</w:t>
            </w:r>
          </w:p>
        </w:tc>
        <w:tc>
          <w:tcPr>
            <w:tcW w:w="3363" w:type="dxa"/>
            <w:shd w:val="clear" w:color="auto" w:fill="D9D9D9"/>
          </w:tcPr>
          <w:p w14:paraId="4158FABD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ABE" w14:textId="77777777" w:rsidR="001B3F86" w:rsidRDefault="00824944">
            <w:pPr>
              <w:pStyle w:val="TableParagraph"/>
              <w:ind w:left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4806" w:type="dxa"/>
            <w:shd w:val="clear" w:color="auto" w:fill="D9D9D9"/>
          </w:tcPr>
          <w:p w14:paraId="4158FABF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AC0" w14:textId="77777777" w:rsidR="001B3F86" w:rsidRDefault="00824944">
            <w:pPr>
              <w:pStyle w:val="TableParagraph"/>
              <w:ind w:left="1491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922" w:type="dxa"/>
            <w:shd w:val="clear" w:color="auto" w:fill="D9D9D9"/>
          </w:tcPr>
          <w:p w14:paraId="4158FAC1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AC2" w14:textId="77777777" w:rsidR="001B3F86" w:rsidRDefault="00824944"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Priority</w:t>
            </w:r>
          </w:p>
        </w:tc>
      </w:tr>
      <w:tr w:rsidR="001B3F86" w14:paraId="4158FACE" w14:textId="77777777">
        <w:trPr>
          <w:trHeight w:val="1956"/>
        </w:trPr>
        <w:tc>
          <w:tcPr>
            <w:tcW w:w="927" w:type="dxa"/>
          </w:tcPr>
          <w:p w14:paraId="4158FAC4" w14:textId="77777777" w:rsidR="001B3F86" w:rsidRDefault="001B3F8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29" w:type="dxa"/>
          </w:tcPr>
          <w:p w14:paraId="4158FAC5" w14:textId="77777777" w:rsidR="001B3F86" w:rsidRDefault="001B3F8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65" w:type="dxa"/>
          </w:tcPr>
          <w:p w14:paraId="4158FAC6" w14:textId="77777777" w:rsidR="001B3F86" w:rsidRDefault="00824944">
            <w:pPr>
              <w:pStyle w:val="TableParagraph"/>
              <w:spacing w:before="1" w:line="276" w:lineRule="auto"/>
              <w:ind w:left="107" w:right="293"/>
              <w:jc w:val="both"/>
              <w:rPr>
                <w:b/>
                <w:sz w:val="21"/>
              </w:rPr>
            </w:pPr>
            <w:r>
              <w:rPr>
                <w:b/>
                <w:sz w:val="21"/>
              </w:rPr>
              <w:t>only students enrolled in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z w:val="21"/>
              </w:rPr>
              <w:t>the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z w:val="21"/>
              </w:rPr>
              <w:t>class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z w:val="21"/>
              </w:rPr>
              <w:t>can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z w:val="21"/>
              </w:rPr>
              <w:t>use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the </w:t>
            </w:r>
            <w:r>
              <w:rPr>
                <w:b/>
                <w:spacing w:val="-2"/>
                <w:sz w:val="21"/>
              </w:rPr>
              <w:t>system.</w:t>
            </w:r>
          </w:p>
        </w:tc>
        <w:tc>
          <w:tcPr>
            <w:tcW w:w="3363" w:type="dxa"/>
          </w:tcPr>
          <w:p w14:paraId="4158FAC7" w14:textId="77777777" w:rsidR="001B3F86" w:rsidRDefault="001B3F8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06" w:type="dxa"/>
          </w:tcPr>
          <w:p w14:paraId="4158FAC8" w14:textId="77777777" w:rsidR="001B3F86" w:rsidRDefault="00824944">
            <w:pPr>
              <w:pStyle w:val="TableParagraph"/>
              <w:numPr>
                <w:ilvl w:val="0"/>
                <w:numId w:val="120"/>
              </w:numPr>
              <w:tabs>
                <w:tab w:val="left" w:pos="466"/>
              </w:tabs>
              <w:ind w:right="771"/>
              <w:rPr>
                <w:rFonts w:ascii="Symbol" w:hAnsi="Symbol"/>
                <w:sz w:val="21"/>
              </w:rPr>
              <w:pPrChange w:id="110" w:author="Microsoft Word" w:date="2025-01-07T13:25:00Z" w16du:dateUtc="2025-01-07T17:25:00Z">
                <w:pPr>
                  <w:pStyle w:val="TableParagraph"/>
                  <w:numPr>
                    <w:numId w:val="57"/>
                  </w:numPr>
                  <w:tabs>
                    <w:tab w:val="left" w:pos="466"/>
                  </w:tabs>
                  <w:ind w:right="771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prompt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Instructors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to confirm the deletion of user accounts.</w:t>
            </w:r>
          </w:p>
          <w:p w14:paraId="4158FAC9" w14:textId="77777777" w:rsidR="001B3F86" w:rsidRDefault="00824944">
            <w:pPr>
              <w:pStyle w:val="TableParagraph"/>
              <w:numPr>
                <w:ilvl w:val="0"/>
                <w:numId w:val="120"/>
              </w:numPr>
              <w:tabs>
                <w:tab w:val="left" w:pos="466"/>
              </w:tabs>
              <w:ind w:right="271"/>
              <w:rPr>
                <w:rFonts w:ascii="Symbol" w:hAnsi="Symbol"/>
                <w:sz w:val="21"/>
              </w:rPr>
              <w:pPrChange w:id="111" w:author="Microsoft Word" w:date="2025-01-07T13:25:00Z" w16du:dateUtc="2025-01-07T17:25:00Z">
                <w:pPr>
                  <w:pStyle w:val="TableParagraph"/>
                  <w:numPr>
                    <w:numId w:val="57"/>
                  </w:numPr>
                  <w:tabs>
                    <w:tab w:val="left" w:pos="466"/>
                  </w:tabs>
                  <w:ind w:right="271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automatically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delete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user account upon reaching expiration date.</w:t>
            </w:r>
          </w:p>
          <w:p w14:paraId="4158FACA" w14:textId="77777777" w:rsidR="001B3F86" w:rsidRDefault="00824944">
            <w:pPr>
              <w:pStyle w:val="TableParagraph"/>
              <w:numPr>
                <w:ilvl w:val="0"/>
                <w:numId w:val="120"/>
              </w:numPr>
              <w:tabs>
                <w:tab w:val="left" w:pos="466"/>
              </w:tabs>
              <w:spacing w:line="279" w:lineRule="exact"/>
              <w:rPr>
                <w:rFonts w:ascii="Symbol" w:hAnsi="Symbol"/>
              </w:rPr>
              <w:pPrChange w:id="112" w:author="Microsoft Word" w:date="2025-01-07T13:25:00Z" w16du:dateUtc="2025-01-07T17:25:00Z">
                <w:pPr>
                  <w:pStyle w:val="TableParagraph"/>
                  <w:numPr>
                    <w:numId w:val="57"/>
                  </w:numPr>
                  <w:tabs>
                    <w:tab w:val="left" w:pos="466"/>
                  </w:tabs>
                  <w:spacing w:line="279" w:lineRule="exact"/>
                  <w:ind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immediately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suspend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the</w:t>
            </w:r>
          </w:p>
          <w:p w14:paraId="4158FACB" w14:textId="77777777" w:rsidR="001B3F86" w:rsidRDefault="00824944">
            <w:pPr>
              <w:pStyle w:val="TableParagraph"/>
              <w:spacing w:line="279" w:lineRule="exact"/>
              <w:rPr>
                <w:sz w:val="21"/>
              </w:rPr>
            </w:pPr>
            <w:r>
              <w:rPr>
                <w:sz w:val="21"/>
              </w:rPr>
              <w:t>user’s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access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upon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deletion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of</w:t>
            </w:r>
          </w:p>
          <w:p w14:paraId="4158FACC" w14:textId="77777777" w:rsidR="001B3F86" w:rsidRDefault="00824944">
            <w:pPr>
              <w:pStyle w:val="TableParagraph"/>
              <w:spacing w:before="2" w:line="259" w:lineRule="exact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account.</w:t>
            </w:r>
          </w:p>
        </w:tc>
        <w:tc>
          <w:tcPr>
            <w:tcW w:w="922" w:type="dxa"/>
          </w:tcPr>
          <w:p w14:paraId="4158FACD" w14:textId="77777777" w:rsidR="001B3F86" w:rsidRDefault="001B3F8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B3F86" w14:paraId="4158FAD9" w14:textId="77777777">
        <w:trPr>
          <w:trHeight w:val="2233"/>
        </w:trPr>
        <w:tc>
          <w:tcPr>
            <w:tcW w:w="927" w:type="dxa"/>
          </w:tcPr>
          <w:p w14:paraId="4158FACF" w14:textId="77777777" w:rsidR="001B3F86" w:rsidRDefault="00824944">
            <w:pPr>
              <w:pStyle w:val="TableParagraph"/>
              <w:spacing w:before="1"/>
              <w:ind w:left="10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US3</w:t>
            </w:r>
          </w:p>
        </w:tc>
        <w:tc>
          <w:tcPr>
            <w:tcW w:w="929" w:type="dxa"/>
          </w:tcPr>
          <w:p w14:paraId="4158FAD0" w14:textId="77777777" w:rsidR="001B3F86" w:rsidRDefault="00824944">
            <w:pPr>
              <w:pStyle w:val="TableParagraph"/>
              <w:spacing w:before="1"/>
              <w:ind w:left="1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F1</w:t>
            </w:r>
          </w:p>
        </w:tc>
        <w:tc>
          <w:tcPr>
            <w:tcW w:w="2665" w:type="dxa"/>
          </w:tcPr>
          <w:p w14:paraId="4158FAD1" w14:textId="77777777" w:rsidR="001B3F86" w:rsidRDefault="00824944">
            <w:pPr>
              <w:pStyle w:val="TableParagraph"/>
              <w:spacing w:before="1" w:line="276" w:lineRule="auto"/>
              <w:ind w:left="107"/>
              <w:rPr>
                <w:sz w:val="21"/>
              </w:rPr>
            </w:pPr>
            <w:r>
              <w:rPr>
                <w:sz w:val="21"/>
              </w:rPr>
              <w:t xml:space="preserve">As a </w:t>
            </w:r>
            <w:r>
              <w:rPr>
                <w:b/>
                <w:sz w:val="21"/>
              </w:rPr>
              <w:t>User</w:t>
            </w:r>
            <w:r>
              <w:rPr>
                <w:sz w:val="21"/>
              </w:rPr>
              <w:t xml:space="preserve">, I want to </w:t>
            </w:r>
            <w:r>
              <w:rPr>
                <w:b/>
                <w:sz w:val="21"/>
              </w:rPr>
              <w:t>log into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z w:val="21"/>
              </w:rPr>
              <w:t>the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z w:val="21"/>
              </w:rPr>
              <w:t>system</w:t>
            </w:r>
            <w:r>
              <w:rPr>
                <w:sz w:val="21"/>
              </w:rPr>
              <w:t>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so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 xml:space="preserve">I can </w:t>
            </w:r>
            <w:r>
              <w:rPr>
                <w:b/>
                <w:sz w:val="21"/>
              </w:rPr>
              <w:t>complete my tasks</w:t>
            </w:r>
            <w:r>
              <w:rPr>
                <w:sz w:val="21"/>
              </w:rPr>
              <w:t>.</w:t>
            </w:r>
          </w:p>
        </w:tc>
        <w:tc>
          <w:tcPr>
            <w:tcW w:w="3363" w:type="dxa"/>
          </w:tcPr>
          <w:p w14:paraId="4158FAD2" w14:textId="77777777" w:rsidR="001B3F86" w:rsidRDefault="00824944">
            <w:pPr>
              <w:pStyle w:val="TableParagraph"/>
              <w:numPr>
                <w:ilvl w:val="0"/>
                <w:numId w:val="119"/>
              </w:numPr>
              <w:tabs>
                <w:tab w:val="left" w:pos="283"/>
              </w:tabs>
              <w:spacing w:line="278" w:lineRule="exact"/>
              <w:ind w:left="283" w:hanging="177"/>
              <w:rPr>
                <w:sz w:val="21"/>
              </w:rPr>
              <w:pPrChange w:id="113" w:author="Microsoft Word" w:date="2025-01-07T13:25:00Z" w16du:dateUtc="2025-01-07T17:25:00Z">
                <w:pPr>
                  <w:pStyle w:val="TableParagraph"/>
                  <w:numPr>
                    <w:numId w:val="56"/>
                  </w:numPr>
                  <w:tabs>
                    <w:tab w:val="left" w:pos="283"/>
                  </w:tabs>
                  <w:spacing w:line="278" w:lineRule="exact"/>
                  <w:ind w:left="283" w:hanging="177"/>
                </w:pPr>
              </w:pPrChange>
            </w:pPr>
            <w:r>
              <w:rPr>
                <w:sz w:val="21"/>
              </w:rPr>
              <w:t>Log-in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screen</w:t>
            </w:r>
          </w:p>
          <w:p w14:paraId="4158FAD3" w14:textId="77777777" w:rsidR="001B3F86" w:rsidRDefault="00824944">
            <w:pPr>
              <w:pStyle w:val="TableParagraph"/>
              <w:numPr>
                <w:ilvl w:val="1"/>
                <w:numId w:val="119"/>
              </w:numPr>
              <w:tabs>
                <w:tab w:val="left" w:pos="708"/>
              </w:tabs>
              <w:spacing w:line="285" w:lineRule="exact"/>
              <w:ind w:left="708" w:hanging="282"/>
              <w:rPr>
                <w:sz w:val="21"/>
              </w:rPr>
              <w:pPrChange w:id="114" w:author="Microsoft Word" w:date="2025-01-07T13:25:00Z" w16du:dateUtc="2025-01-07T17:25:00Z">
                <w:pPr>
                  <w:pStyle w:val="TableParagraph"/>
                  <w:numPr>
                    <w:ilvl w:val="1"/>
                    <w:numId w:val="56"/>
                  </w:numPr>
                  <w:tabs>
                    <w:tab w:val="left" w:pos="708"/>
                  </w:tabs>
                  <w:spacing w:line="285" w:lineRule="exact"/>
                  <w:ind w:left="708" w:hanging="282"/>
                </w:pPr>
              </w:pPrChange>
            </w:pPr>
            <w:r>
              <w:rPr>
                <w:sz w:val="21"/>
              </w:rPr>
              <w:t>School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email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address</w:t>
            </w:r>
          </w:p>
          <w:p w14:paraId="4158FAD4" w14:textId="77777777" w:rsidR="001B3F86" w:rsidRDefault="00824944">
            <w:pPr>
              <w:pStyle w:val="TableParagraph"/>
              <w:numPr>
                <w:ilvl w:val="1"/>
                <w:numId w:val="119"/>
              </w:numPr>
              <w:tabs>
                <w:tab w:val="left" w:pos="708"/>
              </w:tabs>
              <w:spacing w:line="285" w:lineRule="exact"/>
              <w:ind w:left="708" w:hanging="282"/>
              <w:rPr>
                <w:sz w:val="21"/>
              </w:rPr>
              <w:pPrChange w:id="115" w:author="Microsoft Word" w:date="2025-01-07T13:25:00Z" w16du:dateUtc="2025-01-07T17:25:00Z">
                <w:pPr>
                  <w:pStyle w:val="TableParagraph"/>
                  <w:numPr>
                    <w:ilvl w:val="1"/>
                    <w:numId w:val="56"/>
                  </w:numPr>
                  <w:tabs>
                    <w:tab w:val="left" w:pos="708"/>
                  </w:tabs>
                  <w:spacing w:line="285" w:lineRule="exact"/>
                  <w:ind w:left="708" w:hanging="282"/>
                </w:pPr>
              </w:pPrChange>
            </w:pPr>
            <w:r>
              <w:rPr>
                <w:spacing w:val="-2"/>
                <w:sz w:val="21"/>
              </w:rPr>
              <w:t>Password</w:t>
            </w:r>
          </w:p>
        </w:tc>
        <w:tc>
          <w:tcPr>
            <w:tcW w:w="4806" w:type="dxa"/>
          </w:tcPr>
          <w:p w14:paraId="4158FAD5" w14:textId="77777777" w:rsidR="001B3F86" w:rsidRDefault="00824944">
            <w:pPr>
              <w:pStyle w:val="TableParagraph"/>
              <w:numPr>
                <w:ilvl w:val="0"/>
                <w:numId w:val="118"/>
              </w:numPr>
              <w:tabs>
                <w:tab w:val="left" w:pos="466"/>
              </w:tabs>
              <w:ind w:right="113"/>
              <w:rPr>
                <w:sz w:val="21"/>
              </w:rPr>
              <w:pPrChange w:id="116" w:author="Microsoft Word" w:date="2025-01-07T13:25:00Z" w16du:dateUtc="2025-01-07T17:25:00Z">
                <w:pPr>
                  <w:pStyle w:val="TableParagraph"/>
                  <w:numPr>
                    <w:numId w:val="55"/>
                  </w:numPr>
                  <w:tabs>
                    <w:tab w:val="left" w:pos="466"/>
                  </w:tabs>
                  <w:ind w:right="113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only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valid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 xml:space="preserve">email address, i.e., with created user account, and </w:t>
            </w:r>
            <w:r>
              <w:rPr>
                <w:spacing w:val="-2"/>
                <w:sz w:val="21"/>
              </w:rPr>
              <w:t>password.</w:t>
            </w:r>
          </w:p>
          <w:p w14:paraId="4158FAD6" w14:textId="77777777" w:rsidR="001B3F86" w:rsidRDefault="00824944">
            <w:pPr>
              <w:pStyle w:val="TableParagraph"/>
              <w:numPr>
                <w:ilvl w:val="0"/>
                <w:numId w:val="118"/>
              </w:numPr>
              <w:tabs>
                <w:tab w:val="left" w:pos="466"/>
              </w:tabs>
              <w:ind w:right="315"/>
              <w:rPr>
                <w:sz w:val="21"/>
              </w:rPr>
              <w:pPrChange w:id="117" w:author="Microsoft Word" w:date="2025-01-07T13:25:00Z" w16du:dateUtc="2025-01-07T17:25:00Z">
                <w:pPr>
                  <w:pStyle w:val="TableParagraph"/>
                  <w:numPr>
                    <w:numId w:val="55"/>
                  </w:numPr>
                  <w:tabs>
                    <w:tab w:val="left" w:pos="466"/>
                  </w:tabs>
                  <w:ind w:right="315" w:hanging="360"/>
                </w:pPr>
              </w:pPrChange>
            </w:pPr>
            <w:r>
              <w:rPr>
                <w:sz w:val="21"/>
              </w:rPr>
              <w:t>The system shall allow users to reset their password (Forgot password function) with their school email address. A verification email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will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be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sent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users’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email</w:t>
            </w:r>
          </w:p>
          <w:p w14:paraId="4158FAD7" w14:textId="77777777" w:rsidR="001B3F86" w:rsidRDefault="00824944">
            <w:pPr>
              <w:pStyle w:val="TableParagraph"/>
              <w:spacing w:line="259" w:lineRule="exact"/>
              <w:rPr>
                <w:sz w:val="21"/>
              </w:rPr>
            </w:pPr>
            <w:r>
              <w:rPr>
                <w:sz w:val="21"/>
              </w:rPr>
              <w:t>address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reset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their</w:t>
            </w:r>
            <w:r>
              <w:rPr>
                <w:spacing w:val="-2"/>
                <w:sz w:val="21"/>
              </w:rPr>
              <w:t xml:space="preserve"> passwords.</w:t>
            </w:r>
          </w:p>
        </w:tc>
        <w:tc>
          <w:tcPr>
            <w:tcW w:w="922" w:type="dxa"/>
          </w:tcPr>
          <w:p w14:paraId="4158FAD8" w14:textId="77777777" w:rsidR="001B3F86" w:rsidRDefault="00824944">
            <w:pPr>
              <w:pStyle w:val="TableParagraph"/>
              <w:spacing w:before="1" w:line="276" w:lineRule="auto"/>
              <w:ind w:left="223" w:hanging="3"/>
              <w:rPr>
                <w:sz w:val="21"/>
              </w:rPr>
            </w:pPr>
            <w:r>
              <w:rPr>
                <w:spacing w:val="-4"/>
                <w:sz w:val="21"/>
              </w:rPr>
              <w:t>Must Have</w:t>
            </w:r>
          </w:p>
        </w:tc>
      </w:tr>
      <w:tr w:rsidR="001B3F86" w14:paraId="4158FAE4" w14:textId="77777777">
        <w:trPr>
          <w:trHeight w:val="4471"/>
        </w:trPr>
        <w:tc>
          <w:tcPr>
            <w:tcW w:w="927" w:type="dxa"/>
          </w:tcPr>
          <w:p w14:paraId="4158FADA" w14:textId="77777777" w:rsidR="001B3F86" w:rsidRDefault="00824944">
            <w:pPr>
              <w:pStyle w:val="TableParagraph"/>
              <w:spacing w:before="1"/>
              <w:ind w:left="10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US4</w:t>
            </w:r>
          </w:p>
        </w:tc>
        <w:tc>
          <w:tcPr>
            <w:tcW w:w="929" w:type="dxa"/>
          </w:tcPr>
          <w:p w14:paraId="4158FADB" w14:textId="77777777" w:rsidR="001B3F86" w:rsidRDefault="00824944">
            <w:pPr>
              <w:pStyle w:val="TableParagraph"/>
              <w:spacing w:before="1"/>
              <w:ind w:left="1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F2</w:t>
            </w:r>
          </w:p>
        </w:tc>
        <w:tc>
          <w:tcPr>
            <w:tcW w:w="2665" w:type="dxa"/>
          </w:tcPr>
          <w:p w14:paraId="4158FADC" w14:textId="77777777" w:rsidR="001B3F86" w:rsidRDefault="00824944">
            <w:pPr>
              <w:pStyle w:val="TableParagraph"/>
              <w:spacing w:before="1" w:line="276" w:lineRule="auto"/>
              <w:ind w:left="107" w:right="138"/>
              <w:rPr>
                <w:sz w:val="21"/>
              </w:rPr>
            </w:pPr>
            <w:r>
              <w:rPr>
                <w:sz w:val="21"/>
              </w:rPr>
              <w:t>As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b/>
                <w:sz w:val="21"/>
              </w:rPr>
              <w:t>User</w:t>
            </w:r>
            <w:r>
              <w:rPr>
                <w:sz w:val="21"/>
              </w:rPr>
              <w:t>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want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enter prescription orders</w:t>
            </w:r>
            <w:r>
              <w:rPr>
                <w:sz w:val="21"/>
              </w:rPr>
              <w:t xml:space="preserve">, so that I can </w:t>
            </w:r>
            <w:r>
              <w:rPr>
                <w:b/>
                <w:sz w:val="21"/>
              </w:rPr>
              <w:t>generate dispensing labels</w:t>
            </w:r>
            <w:r>
              <w:rPr>
                <w:sz w:val="21"/>
              </w:rPr>
              <w:t>.</w:t>
            </w:r>
          </w:p>
        </w:tc>
        <w:tc>
          <w:tcPr>
            <w:tcW w:w="3363" w:type="dxa"/>
          </w:tcPr>
          <w:p w14:paraId="4158FADD" w14:textId="77777777" w:rsidR="001B3F86" w:rsidRDefault="00824944">
            <w:pPr>
              <w:pStyle w:val="TableParagraph"/>
              <w:numPr>
                <w:ilvl w:val="0"/>
                <w:numId w:val="117"/>
              </w:numPr>
              <w:tabs>
                <w:tab w:val="left" w:pos="284"/>
              </w:tabs>
              <w:ind w:right="252"/>
              <w:rPr>
                <w:sz w:val="21"/>
              </w:rPr>
              <w:pPrChange w:id="118" w:author="Microsoft Word" w:date="2025-01-07T13:25:00Z" w16du:dateUtc="2025-01-07T17:25:00Z">
                <w:pPr>
                  <w:pStyle w:val="TableParagraph"/>
                  <w:numPr>
                    <w:numId w:val="54"/>
                  </w:numPr>
                  <w:tabs>
                    <w:tab w:val="left" w:pos="284"/>
                  </w:tabs>
                  <w:ind w:left="284" w:right="252" w:hanging="178"/>
                </w:pPr>
              </w:pPrChange>
            </w:pPr>
            <w:r>
              <w:rPr>
                <w:sz w:val="21"/>
              </w:rPr>
              <w:t>Data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entry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screen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(Please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 xml:space="preserve">refer to </w:t>
            </w:r>
            <w:r>
              <w:rPr>
                <w:i/>
                <w:sz w:val="21"/>
              </w:rPr>
              <w:t>Appendix A</w:t>
            </w:r>
            <w:r>
              <w:rPr>
                <w:sz w:val="21"/>
              </w:rPr>
              <w:t>.)</w:t>
            </w:r>
          </w:p>
        </w:tc>
        <w:tc>
          <w:tcPr>
            <w:tcW w:w="4806" w:type="dxa"/>
          </w:tcPr>
          <w:p w14:paraId="4158FADE" w14:textId="77777777" w:rsidR="001B3F86" w:rsidRDefault="00824944">
            <w:pPr>
              <w:pStyle w:val="TableParagraph"/>
              <w:numPr>
                <w:ilvl w:val="0"/>
                <w:numId w:val="116"/>
              </w:numPr>
              <w:tabs>
                <w:tab w:val="left" w:pos="466"/>
              </w:tabs>
              <w:ind w:right="259"/>
              <w:rPr>
                <w:sz w:val="21"/>
              </w:rPr>
              <w:pPrChange w:id="119" w:author="Microsoft Word" w:date="2025-01-07T13:25:00Z" w16du:dateUtc="2025-01-07T17:25:00Z">
                <w:pPr>
                  <w:pStyle w:val="TableParagraph"/>
                  <w:numPr>
                    <w:numId w:val="53"/>
                  </w:numPr>
                  <w:tabs>
                    <w:tab w:val="left" w:pos="466"/>
                  </w:tabs>
                  <w:ind w:right="259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validate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ensure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all mandatory fields are filled before allowing submission of a prescription order.</w:t>
            </w:r>
          </w:p>
          <w:p w14:paraId="4158FADF" w14:textId="77777777" w:rsidR="001B3F86" w:rsidRDefault="00824944">
            <w:pPr>
              <w:pStyle w:val="TableParagraph"/>
              <w:numPr>
                <w:ilvl w:val="0"/>
                <w:numId w:val="116"/>
              </w:numPr>
              <w:tabs>
                <w:tab w:val="left" w:pos="466"/>
              </w:tabs>
              <w:ind w:right="320"/>
              <w:rPr>
                <w:sz w:val="21"/>
              </w:rPr>
              <w:pPrChange w:id="120" w:author="Microsoft Word" w:date="2025-01-07T13:25:00Z" w16du:dateUtc="2025-01-07T17:25:00Z">
                <w:pPr>
                  <w:pStyle w:val="TableParagraph"/>
                  <w:numPr>
                    <w:numId w:val="53"/>
                  </w:numPr>
                  <w:tabs>
                    <w:tab w:val="left" w:pos="466"/>
                  </w:tabs>
                  <w:ind w:right="320" w:hanging="360"/>
                </w:pPr>
              </w:pPrChange>
            </w:pPr>
            <w:r>
              <w:rPr>
                <w:sz w:val="21"/>
              </w:rPr>
              <w:t>Appropriate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validation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messages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should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 xml:space="preserve">be displayed for any errors or missing </w:t>
            </w:r>
            <w:r>
              <w:rPr>
                <w:spacing w:val="-2"/>
                <w:sz w:val="21"/>
              </w:rPr>
              <w:t>information.</w:t>
            </w:r>
          </w:p>
          <w:p w14:paraId="4158FAE0" w14:textId="77777777" w:rsidR="001B3F86" w:rsidRDefault="00824944">
            <w:pPr>
              <w:pStyle w:val="TableParagraph"/>
              <w:numPr>
                <w:ilvl w:val="0"/>
                <w:numId w:val="116"/>
              </w:numPr>
              <w:tabs>
                <w:tab w:val="left" w:pos="466"/>
              </w:tabs>
              <w:spacing w:before="1"/>
              <w:ind w:right="153"/>
              <w:rPr>
                <w:sz w:val="21"/>
              </w:rPr>
              <w:pPrChange w:id="121" w:author="Microsoft Word" w:date="2025-01-07T13:25:00Z" w16du:dateUtc="2025-01-07T17:25:00Z">
                <w:pPr>
                  <w:pStyle w:val="TableParagraph"/>
                  <w:numPr>
                    <w:numId w:val="53"/>
                  </w:numPr>
                  <w:tabs>
                    <w:tab w:val="left" w:pos="466"/>
                  </w:tabs>
                  <w:spacing w:before="1"/>
                  <w:ind w:right="153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users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search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 patient’s name and add it in the order entry. Selected patient’s profile shall be displayed on the data entry screen.</w:t>
            </w:r>
          </w:p>
          <w:p w14:paraId="4158FAE1" w14:textId="77777777" w:rsidR="001B3F86" w:rsidRDefault="00824944">
            <w:pPr>
              <w:pStyle w:val="TableParagraph"/>
              <w:numPr>
                <w:ilvl w:val="0"/>
                <w:numId w:val="116"/>
              </w:numPr>
              <w:tabs>
                <w:tab w:val="left" w:pos="466"/>
              </w:tabs>
              <w:ind w:right="153"/>
              <w:rPr>
                <w:sz w:val="21"/>
              </w:rPr>
              <w:pPrChange w:id="122" w:author="Microsoft Word" w:date="2025-01-07T13:25:00Z" w16du:dateUtc="2025-01-07T17:25:00Z">
                <w:pPr>
                  <w:pStyle w:val="TableParagraph"/>
                  <w:numPr>
                    <w:numId w:val="53"/>
                  </w:numPr>
                  <w:tabs>
                    <w:tab w:val="left" w:pos="466"/>
                  </w:tabs>
                  <w:ind w:right="153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users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search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 drug’s name and add it in the order entry. Selected drug’s details shall be displayed on the data entry screen.</w:t>
            </w:r>
          </w:p>
          <w:p w14:paraId="4158FAE2" w14:textId="77777777" w:rsidR="001B3F86" w:rsidRDefault="00824944">
            <w:pPr>
              <w:pStyle w:val="TableParagraph"/>
              <w:numPr>
                <w:ilvl w:val="0"/>
                <w:numId w:val="116"/>
              </w:numPr>
              <w:tabs>
                <w:tab w:val="left" w:pos="466"/>
              </w:tabs>
              <w:spacing w:line="278" w:lineRule="exact"/>
              <w:ind w:right="153"/>
              <w:rPr>
                <w:sz w:val="21"/>
              </w:rPr>
              <w:pPrChange w:id="123" w:author="Microsoft Word" w:date="2025-01-07T13:25:00Z" w16du:dateUtc="2025-01-07T17:25:00Z">
                <w:pPr>
                  <w:pStyle w:val="TableParagraph"/>
                  <w:numPr>
                    <w:numId w:val="53"/>
                  </w:numPr>
                  <w:tabs>
                    <w:tab w:val="left" w:pos="466"/>
                  </w:tabs>
                  <w:spacing w:line="278" w:lineRule="exact"/>
                  <w:ind w:right="153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users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search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 physician’s name and add it in the order</w:t>
            </w:r>
          </w:p>
        </w:tc>
        <w:tc>
          <w:tcPr>
            <w:tcW w:w="922" w:type="dxa"/>
          </w:tcPr>
          <w:p w14:paraId="4158FAE3" w14:textId="77777777" w:rsidR="001B3F86" w:rsidRDefault="00824944">
            <w:pPr>
              <w:pStyle w:val="TableParagraph"/>
              <w:spacing w:before="1" w:line="276" w:lineRule="auto"/>
              <w:ind w:left="223" w:hanging="3"/>
              <w:rPr>
                <w:sz w:val="21"/>
              </w:rPr>
            </w:pPr>
            <w:r>
              <w:rPr>
                <w:spacing w:val="-4"/>
                <w:sz w:val="21"/>
              </w:rPr>
              <w:t>Must Have</w:t>
            </w:r>
          </w:p>
        </w:tc>
      </w:tr>
    </w:tbl>
    <w:p w14:paraId="4158FAE5" w14:textId="77777777" w:rsidR="001B3F86" w:rsidRDefault="001B3F86">
      <w:pPr>
        <w:spacing w:line="276" w:lineRule="auto"/>
        <w:rPr>
          <w:sz w:val="21"/>
        </w:rPr>
        <w:sectPr w:rsidR="001B3F86">
          <w:pgSz w:w="15840" w:h="12240" w:orient="landscape"/>
          <w:pgMar w:top="1380" w:right="960" w:bottom="1300" w:left="1040" w:header="0" w:footer="1104" w:gutter="0"/>
          <w:cols w:space="720"/>
        </w:sectPr>
      </w:pPr>
    </w:p>
    <w:p w14:paraId="4158FAE6" w14:textId="77777777" w:rsidR="001B3F86" w:rsidRDefault="001B3F86">
      <w:pPr>
        <w:pStyle w:val="BodyText"/>
        <w:spacing w:before="7"/>
        <w:rPr>
          <w:sz w:val="4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929"/>
        <w:gridCol w:w="2665"/>
        <w:gridCol w:w="3363"/>
        <w:gridCol w:w="4806"/>
        <w:gridCol w:w="922"/>
      </w:tblGrid>
      <w:tr w:rsidR="001B3F86" w14:paraId="4158FAF3" w14:textId="77777777">
        <w:trPr>
          <w:trHeight w:val="611"/>
        </w:trPr>
        <w:tc>
          <w:tcPr>
            <w:tcW w:w="927" w:type="dxa"/>
            <w:shd w:val="clear" w:color="auto" w:fill="D9D9D9"/>
          </w:tcPr>
          <w:p w14:paraId="4158FAE7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AE8" w14:textId="77777777" w:rsidR="001B3F86" w:rsidRDefault="00824944">
            <w:pPr>
              <w:pStyle w:val="TableParagraph"/>
              <w:ind w:left="10"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#</w:t>
            </w:r>
          </w:p>
        </w:tc>
        <w:tc>
          <w:tcPr>
            <w:tcW w:w="929" w:type="dxa"/>
            <w:shd w:val="clear" w:color="auto" w:fill="D9D9D9"/>
          </w:tcPr>
          <w:p w14:paraId="4158FAE9" w14:textId="77777777" w:rsidR="001B3F86" w:rsidRDefault="00824944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Related</w:t>
            </w:r>
          </w:p>
          <w:p w14:paraId="4158FAEA" w14:textId="77777777" w:rsidR="001B3F86" w:rsidRDefault="00824944">
            <w:pPr>
              <w:pStyle w:val="TableParagraph"/>
              <w:spacing w:before="41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Feature</w:t>
            </w:r>
          </w:p>
        </w:tc>
        <w:tc>
          <w:tcPr>
            <w:tcW w:w="2665" w:type="dxa"/>
            <w:shd w:val="clear" w:color="auto" w:fill="D9D9D9"/>
          </w:tcPr>
          <w:p w14:paraId="4158FAEB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AEC" w14:textId="77777777" w:rsidR="001B3F86" w:rsidRDefault="00824944">
            <w:pPr>
              <w:pStyle w:val="TableParagraph"/>
              <w:ind w:left="844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Story</w:t>
            </w:r>
          </w:p>
        </w:tc>
        <w:tc>
          <w:tcPr>
            <w:tcW w:w="3363" w:type="dxa"/>
            <w:shd w:val="clear" w:color="auto" w:fill="D9D9D9"/>
          </w:tcPr>
          <w:p w14:paraId="4158FAED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AEE" w14:textId="77777777" w:rsidR="001B3F86" w:rsidRDefault="00824944">
            <w:pPr>
              <w:pStyle w:val="TableParagraph"/>
              <w:ind w:left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4806" w:type="dxa"/>
            <w:shd w:val="clear" w:color="auto" w:fill="D9D9D9"/>
          </w:tcPr>
          <w:p w14:paraId="4158FAEF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AF0" w14:textId="77777777" w:rsidR="001B3F86" w:rsidRDefault="00824944">
            <w:pPr>
              <w:pStyle w:val="TableParagraph"/>
              <w:ind w:left="1491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922" w:type="dxa"/>
            <w:shd w:val="clear" w:color="auto" w:fill="D9D9D9"/>
          </w:tcPr>
          <w:p w14:paraId="4158FAF1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AF2" w14:textId="77777777" w:rsidR="001B3F86" w:rsidRDefault="00824944"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Priority</w:t>
            </w:r>
          </w:p>
        </w:tc>
      </w:tr>
      <w:tr w:rsidR="001B3F86" w14:paraId="4158FB00" w14:textId="77777777">
        <w:trPr>
          <w:trHeight w:val="6985"/>
        </w:trPr>
        <w:tc>
          <w:tcPr>
            <w:tcW w:w="927" w:type="dxa"/>
          </w:tcPr>
          <w:p w14:paraId="4158FAF4" w14:textId="77777777" w:rsidR="001B3F86" w:rsidRDefault="001B3F8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29" w:type="dxa"/>
          </w:tcPr>
          <w:p w14:paraId="4158FAF5" w14:textId="77777777" w:rsidR="001B3F86" w:rsidRDefault="001B3F8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65" w:type="dxa"/>
          </w:tcPr>
          <w:p w14:paraId="4158FAF6" w14:textId="77777777" w:rsidR="001B3F86" w:rsidRDefault="001B3F8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63" w:type="dxa"/>
          </w:tcPr>
          <w:p w14:paraId="4158FAF7" w14:textId="77777777" w:rsidR="001B3F86" w:rsidRDefault="001B3F8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06" w:type="dxa"/>
          </w:tcPr>
          <w:p w14:paraId="4158FAF8" w14:textId="77777777" w:rsidR="001B3F86" w:rsidRDefault="00824944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entry.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Selected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physician’s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details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be displayed on the data entry screen.</w:t>
            </w:r>
          </w:p>
          <w:p w14:paraId="4158FAF9" w14:textId="77777777" w:rsidR="001B3F86" w:rsidRDefault="00824944">
            <w:pPr>
              <w:pStyle w:val="TableParagraph"/>
              <w:numPr>
                <w:ilvl w:val="0"/>
                <w:numId w:val="115"/>
              </w:numPr>
              <w:tabs>
                <w:tab w:val="left" w:pos="466"/>
              </w:tabs>
              <w:ind w:right="354"/>
              <w:rPr>
                <w:sz w:val="21"/>
              </w:rPr>
              <w:pPrChange w:id="124" w:author="Microsoft Word" w:date="2025-01-07T13:25:00Z" w16du:dateUtc="2025-01-07T17:25:00Z">
                <w:pPr>
                  <w:pStyle w:val="TableParagraph"/>
                  <w:numPr>
                    <w:numId w:val="52"/>
                  </w:numPr>
                  <w:tabs>
                    <w:tab w:val="left" w:pos="466"/>
                  </w:tabs>
                  <w:ind w:right="354" w:hanging="360"/>
                </w:pPr>
              </w:pPrChange>
            </w:pPr>
            <w:r>
              <w:rPr>
                <w:sz w:val="21"/>
              </w:rPr>
              <w:t>The entered prescription orders should be stored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database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future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reference. The entered prescription orders should be added to the patient’s profile.</w:t>
            </w:r>
          </w:p>
          <w:p w14:paraId="4158FAFA" w14:textId="77777777" w:rsidR="001B3F86" w:rsidRDefault="00824944">
            <w:pPr>
              <w:pStyle w:val="TableParagraph"/>
              <w:numPr>
                <w:ilvl w:val="0"/>
                <w:numId w:val="115"/>
              </w:numPr>
              <w:tabs>
                <w:tab w:val="left" w:pos="466"/>
              </w:tabs>
              <w:spacing w:before="1"/>
              <w:ind w:right="143"/>
              <w:jc w:val="both"/>
              <w:rPr>
                <w:sz w:val="21"/>
              </w:rPr>
              <w:pPrChange w:id="125" w:author="Microsoft Word" w:date="2025-01-07T13:25:00Z" w16du:dateUtc="2025-01-07T17:25:00Z">
                <w:pPr>
                  <w:pStyle w:val="TableParagraph"/>
                  <w:numPr>
                    <w:numId w:val="52"/>
                  </w:numPr>
                  <w:tabs>
                    <w:tab w:val="left" w:pos="466"/>
                  </w:tabs>
                  <w:spacing w:before="1"/>
                  <w:ind w:right="143" w:hanging="360"/>
                  <w:jc w:val="both"/>
                </w:pPr>
              </w:pPrChange>
            </w:pPr>
            <w:r>
              <w:rPr>
                <w:sz w:val="21"/>
              </w:rPr>
              <w:t>The system shall assign 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unique identifier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 each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prescription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order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easy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retrieval.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The format for the unique identifier for order is a 5-digit number.</w:t>
            </w:r>
          </w:p>
          <w:p w14:paraId="4158FAFB" w14:textId="77777777" w:rsidR="001B3F86" w:rsidRDefault="00824944">
            <w:pPr>
              <w:pStyle w:val="TableParagraph"/>
              <w:numPr>
                <w:ilvl w:val="0"/>
                <w:numId w:val="115"/>
              </w:numPr>
              <w:tabs>
                <w:tab w:val="left" w:pos="466"/>
              </w:tabs>
              <w:ind w:right="182"/>
              <w:rPr>
                <w:sz w:val="21"/>
              </w:rPr>
              <w:pPrChange w:id="126" w:author="Microsoft Word" w:date="2025-01-07T13:25:00Z" w16du:dateUtc="2025-01-07T17:25:00Z">
                <w:pPr>
                  <w:pStyle w:val="TableParagraph"/>
                  <w:numPr>
                    <w:numId w:val="52"/>
                  </w:numPr>
                  <w:tabs>
                    <w:tab w:val="left" w:pos="466"/>
                  </w:tabs>
                  <w:ind w:right="182" w:hanging="360"/>
                </w:pPr>
              </w:pPrChange>
            </w:pPr>
            <w:r>
              <w:rPr>
                <w:sz w:val="21"/>
              </w:rPr>
              <w:t>In the Dose field (under drug), the system shall allow users to override or change the original value (value from the database) during order entry. Any change made to the Dose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field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during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order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entry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not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any way update the values in the drug database.</w:t>
            </w:r>
          </w:p>
          <w:p w14:paraId="4158FAFC" w14:textId="77777777" w:rsidR="001B3F86" w:rsidRDefault="00824944">
            <w:pPr>
              <w:pStyle w:val="TableParagraph"/>
              <w:numPr>
                <w:ilvl w:val="0"/>
                <w:numId w:val="115"/>
              </w:numPr>
              <w:tabs>
                <w:tab w:val="left" w:pos="466"/>
              </w:tabs>
              <w:ind w:right="127"/>
              <w:rPr>
                <w:sz w:val="21"/>
              </w:rPr>
              <w:pPrChange w:id="127" w:author="Microsoft Word" w:date="2025-01-07T13:25:00Z" w16du:dateUtc="2025-01-07T17:25:00Z">
                <w:pPr>
                  <w:pStyle w:val="TableParagraph"/>
                  <w:numPr>
                    <w:numId w:val="52"/>
                  </w:numPr>
                  <w:tabs>
                    <w:tab w:val="left" w:pos="466"/>
                  </w:tabs>
                  <w:ind w:right="127" w:hanging="360"/>
                </w:pPr>
              </w:pPrChange>
            </w:pPr>
            <w:r>
              <w:rPr>
                <w:sz w:val="21"/>
              </w:rPr>
              <w:t>In the SIG field, the system shall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automatically translate the abbreviation entered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its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corresponding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meaning.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 xml:space="preserve">Please refer to </w:t>
            </w:r>
            <w:r>
              <w:rPr>
                <w:i/>
                <w:sz w:val="21"/>
              </w:rPr>
              <w:t xml:space="preserve">Appendix B </w:t>
            </w:r>
            <w:r>
              <w:rPr>
                <w:sz w:val="21"/>
              </w:rPr>
              <w:t xml:space="preserve">for the list of sample </w:t>
            </w:r>
            <w:r>
              <w:rPr>
                <w:spacing w:val="-2"/>
                <w:sz w:val="21"/>
              </w:rPr>
              <w:t>abbreviations.</w:t>
            </w:r>
          </w:p>
          <w:p w14:paraId="4158FAFD" w14:textId="77777777" w:rsidR="001B3F86" w:rsidRDefault="00824944">
            <w:pPr>
              <w:pStyle w:val="TableParagraph"/>
              <w:numPr>
                <w:ilvl w:val="0"/>
                <w:numId w:val="115"/>
              </w:numPr>
              <w:tabs>
                <w:tab w:val="left" w:pos="466"/>
              </w:tabs>
              <w:ind w:right="164"/>
              <w:rPr>
                <w:sz w:val="21"/>
              </w:rPr>
              <w:pPrChange w:id="128" w:author="Microsoft Word" w:date="2025-01-07T13:25:00Z" w16du:dateUtc="2025-01-07T17:25:00Z">
                <w:pPr>
                  <w:pStyle w:val="TableParagraph"/>
                  <w:numPr>
                    <w:numId w:val="52"/>
                  </w:numPr>
                  <w:tabs>
                    <w:tab w:val="left" w:pos="466"/>
                  </w:tabs>
                  <w:ind w:right="164" w:hanging="360"/>
                </w:pPr>
              </w:pPrChange>
            </w:pPr>
            <w:r>
              <w:rPr>
                <w:sz w:val="21"/>
              </w:rPr>
              <w:t>The system should maintain an audit trail that logs all actions related to prescription</w:t>
            </w:r>
          </w:p>
          <w:p w14:paraId="4158FAFE" w14:textId="77777777" w:rsidR="001B3F86" w:rsidRDefault="00824944">
            <w:pPr>
              <w:pStyle w:val="TableParagraph"/>
              <w:spacing w:line="280" w:lineRule="exact"/>
              <w:rPr>
                <w:sz w:val="21"/>
              </w:rPr>
            </w:pPr>
            <w:r>
              <w:rPr>
                <w:sz w:val="21"/>
              </w:rPr>
              <w:t>orders,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including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creation,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modifications,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 xml:space="preserve">and </w:t>
            </w:r>
            <w:r>
              <w:rPr>
                <w:spacing w:val="-2"/>
                <w:sz w:val="21"/>
              </w:rPr>
              <w:t>deletions.</w:t>
            </w:r>
          </w:p>
        </w:tc>
        <w:tc>
          <w:tcPr>
            <w:tcW w:w="922" w:type="dxa"/>
          </w:tcPr>
          <w:p w14:paraId="4158FAFF" w14:textId="77777777" w:rsidR="001B3F86" w:rsidRDefault="001B3F8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B3F86" w14:paraId="4158FB0A" w14:textId="77777777">
        <w:trPr>
          <w:trHeight w:val="1674"/>
        </w:trPr>
        <w:tc>
          <w:tcPr>
            <w:tcW w:w="927" w:type="dxa"/>
          </w:tcPr>
          <w:p w14:paraId="4158FB01" w14:textId="77777777" w:rsidR="001B3F86" w:rsidRDefault="00824944">
            <w:pPr>
              <w:pStyle w:val="TableParagraph"/>
              <w:spacing w:before="1"/>
              <w:ind w:left="10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US5</w:t>
            </w:r>
          </w:p>
        </w:tc>
        <w:tc>
          <w:tcPr>
            <w:tcW w:w="929" w:type="dxa"/>
          </w:tcPr>
          <w:p w14:paraId="4158FB02" w14:textId="77777777" w:rsidR="001B3F86" w:rsidRDefault="00824944">
            <w:pPr>
              <w:pStyle w:val="TableParagraph"/>
              <w:spacing w:before="1"/>
              <w:ind w:left="1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F2</w:t>
            </w:r>
          </w:p>
        </w:tc>
        <w:tc>
          <w:tcPr>
            <w:tcW w:w="2665" w:type="dxa"/>
          </w:tcPr>
          <w:p w14:paraId="4158FB03" w14:textId="77777777" w:rsidR="001B3F86" w:rsidRDefault="00824944">
            <w:pPr>
              <w:pStyle w:val="TableParagraph"/>
              <w:spacing w:before="1" w:line="276" w:lineRule="auto"/>
              <w:ind w:left="107" w:right="138"/>
              <w:rPr>
                <w:b/>
                <w:sz w:val="21"/>
              </w:rPr>
            </w:pPr>
            <w:r>
              <w:rPr>
                <w:sz w:val="21"/>
              </w:rPr>
              <w:t xml:space="preserve">As a </w:t>
            </w:r>
            <w:r>
              <w:rPr>
                <w:b/>
                <w:sz w:val="21"/>
              </w:rPr>
              <w:t>User</w:t>
            </w:r>
            <w:r>
              <w:rPr>
                <w:sz w:val="21"/>
              </w:rPr>
              <w:t xml:space="preserve">, I want to </w:t>
            </w:r>
            <w:r>
              <w:rPr>
                <w:b/>
                <w:sz w:val="21"/>
              </w:rPr>
              <w:t>upload image of prescription order</w:t>
            </w:r>
            <w:r>
              <w:rPr>
                <w:sz w:val="21"/>
              </w:rPr>
              <w:t xml:space="preserve">, so that I can </w:t>
            </w:r>
            <w:r>
              <w:rPr>
                <w:b/>
                <w:sz w:val="21"/>
              </w:rPr>
              <w:t>view the prescription</w:t>
            </w:r>
            <w:r>
              <w:rPr>
                <w:b/>
                <w:spacing w:val="-15"/>
                <w:sz w:val="21"/>
              </w:rPr>
              <w:t xml:space="preserve"> </w:t>
            </w:r>
            <w:r>
              <w:rPr>
                <w:b/>
                <w:sz w:val="21"/>
              </w:rPr>
              <w:t>order</w:t>
            </w:r>
            <w:r>
              <w:rPr>
                <w:b/>
                <w:spacing w:val="-14"/>
                <w:sz w:val="21"/>
              </w:rPr>
              <w:t xml:space="preserve"> </w:t>
            </w:r>
            <w:r>
              <w:rPr>
                <w:b/>
                <w:sz w:val="21"/>
              </w:rPr>
              <w:t>side-</w:t>
            </w:r>
          </w:p>
        </w:tc>
        <w:tc>
          <w:tcPr>
            <w:tcW w:w="3363" w:type="dxa"/>
          </w:tcPr>
          <w:p w14:paraId="4158FB04" w14:textId="77777777" w:rsidR="001B3F86" w:rsidRDefault="00824944">
            <w:pPr>
              <w:pStyle w:val="TableParagraph"/>
              <w:numPr>
                <w:ilvl w:val="0"/>
                <w:numId w:val="114"/>
              </w:numPr>
              <w:tabs>
                <w:tab w:val="left" w:pos="284"/>
              </w:tabs>
              <w:ind w:right="672"/>
              <w:rPr>
                <w:sz w:val="21"/>
              </w:rPr>
              <w:pPrChange w:id="129" w:author="Microsoft Word" w:date="2025-01-07T13:25:00Z" w16du:dateUtc="2025-01-07T17:25:00Z">
                <w:pPr>
                  <w:pStyle w:val="TableParagraph"/>
                  <w:numPr>
                    <w:numId w:val="51"/>
                  </w:numPr>
                  <w:tabs>
                    <w:tab w:val="left" w:pos="284"/>
                  </w:tabs>
                  <w:ind w:left="284" w:right="672" w:hanging="178"/>
                </w:pPr>
              </w:pPrChange>
            </w:pPr>
            <w:r>
              <w:rPr>
                <w:sz w:val="21"/>
              </w:rPr>
              <w:t>Upload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prescription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 xml:space="preserve">order </w:t>
            </w:r>
            <w:r>
              <w:rPr>
                <w:spacing w:val="-2"/>
                <w:sz w:val="21"/>
              </w:rPr>
              <w:t>screen</w:t>
            </w:r>
          </w:p>
          <w:p w14:paraId="4158FB05" w14:textId="77777777" w:rsidR="001B3F86" w:rsidRDefault="00824944">
            <w:pPr>
              <w:pStyle w:val="TableParagraph"/>
              <w:numPr>
                <w:ilvl w:val="0"/>
                <w:numId w:val="114"/>
              </w:numPr>
              <w:tabs>
                <w:tab w:val="left" w:pos="284"/>
              </w:tabs>
              <w:ind w:right="179"/>
              <w:rPr>
                <w:sz w:val="21"/>
              </w:rPr>
              <w:pPrChange w:id="130" w:author="Microsoft Word" w:date="2025-01-07T13:25:00Z" w16du:dateUtc="2025-01-07T17:25:00Z">
                <w:pPr>
                  <w:pStyle w:val="TableParagraph"/>
                  <w:numPr>
                    <w:numId w:val="51"/>
                  </w:numPr>
                  <w:tabs>
                    <w:tab w:val="left" w:pos="284"/>
                  </w:tabs>
                  <w:ind w:left="284" w:right="179" w:hanging="178"/>
                </w:pPr>
              </w:pPrChange>
            </w:pPr>
            <w:r>
              <w:rPr>
                <w:sz w:val="21"/>
              </w:rPr>
              <w:t>The uploaded image is displayed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side-by-side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the data entry or data verification</w:t>
            </w:r>
          </w:p>
          <w:p w14:paraId="4158FB06" w14:textId="77777777" w:rsidR="001B3F86" w:rsidRDefault="00824944">
            <w:pPr>
              <w:pStyle w:val="TableParagraph"/>
              <w:spacing w:line="259" w:lineRule="exact"/>
              <w:ind w:left="284"/>
              <w:rPr>
                <w:sz w:val="21"/>
              </w:rPr>
            </w:pPr>
            <w:r>
              <w:rPr>
                <w:spacing w:val="-2"/>
                <w:sz w:val="21"/>
              </w:rPr>
              <w:t>screens.</w:t>
            </w:r>
          </w:p>
        </w:tc>
        <w:tc>
          <w:tcPr>
            <w:tcW w:w="4806" w:type="dxa"/>
          </w:tcPr>
          <w:p w14:paraId="4158FB07" w14:textId="77777777" w:rsidR="001B3F86" w:rsidRDefault="00824944">
            <w:pPr>
              <w:pStyle w:val="TableParagraph"/>
              <w:numPr>
                <w:ilvl w:val="0"/>
                <w:numId w:val="113"/>
              </w:numPr>
              <w:tabs>
                <w:tab w:val="left" w:pos="466"/>
              </w:tabs>
              <w:ind w:right="549"/>
              <w:jc w:val="both"/>
              <w:rPr>
                <w:sz w:val="21"/>
              </w:rPr>
              <w:pPrChange w:id="131" w:author="Microsoft Word" w:date="2025-01-07T13:25:00Z" w16du:dateUtc="2025-01-07T17:25:00Z">
                <w:pPr>
                  <w:pStyle w:val="TableParagraph"/>
                  <w:numPr>
                    <w:numId w:val="50"/>
                  </w:numPr>
                  <w:tabs>
                    <w:tab w:val="left" w:pos="466"/>
                  </w:tabs>
                  <w:ind w:right="549" w:hanging="360"/>
                  <w:jc w:val="both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only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following accepted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image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formats for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upload: JPG, PNG, and PDF.</w:t>
            </w:r>
          </w:p>
          <w:p w14:paraId="4158FB08" w14:textId="77777777" w:rsidR="001B3F86" w:rsidRDefault="00824944">
            <w:pPr>
              <w:pStyle w:val="TableParagraph"/>
              <w:numPr>
                <w:ilvl w:val="0"/>
                <w:numId w:val="113"/>
              </w:numPr>
              <w:tabs>
                <w:tab w:val="left" w:pos="466"/>
              </w:tabs>
              <w:ind w:right="435"/>
              <w:jc w:val="both"/>
              <w:rPr>
                <w:sz w:val="21"/>
              </w:rPr>
              <w:pPrChange w:id="132" w:author="Microsoft Word" w:date="2025-01-07T13:25:00Z" w16du:dateUtc="2025-01-07T17:25:00Z">
                <w:pPr>
                  <w:pStyle w:val="TableParagraph"/>
                  <w:numPr>
                    <w:numId w:val="50"/>
                  </w:numPr>
                  <w:tabs>
                    <w:tab w:val="left" w:pos="466"/>
                  </w:tabs>
                  <w:ind w:right="435" w:hanging="360"/>
                  <w:jc w:val="both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image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files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file size not exceeding 2 MB.</w:t>
            </w:r>
          </w:p>
        </w:tc>
        <w:tc>
          <w:tcPr>
            <w:tcW w:w="922" w:type="dxa"/>
          </w:tcPr>
          <w:p w14:paraId="4158FB09" w14:textId="77777777" w:rsidR="001B3F86" w:rsidRDefault="00824944">
            <w:pPr>
              <w:pStyle w:val="TableParagraph"/>
              <w:spacing w:before="1" w:line="276" w:lineRule="auto"/>
              <w:ind w:left="223" w:right="126" w:hanging="92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Should </w:t>
            </w:r>
            <w:r>
              <w:rPr>
                <w:spacing w:val="-4"/>
                <w:sz w:val="21"/>
              </w:rPr>
              <w:t>Have</w:t>
            </w:r>
          </w:p>
        </w:tc>
      </w:tr>
    </w:tbl>
    <w:p w14:paraId="4158FB0B" w14:textId="77777777" w:rsidR="001B3F86" w:rsidRDefault="001B3F86">
      <w:pPr>
        <w:spacing w:line="276" w:lineRule="auto"/>
        <w:rPr>
          <w:sz w:val="21"/>
        </w:rPr>
        <w:sectPr w:rsidR="001B3F86">
          <w:pgSz w:w="15840" w:h="12240" w:orient="landscape"/>
          <w:pgMar w:top="1380" w:right="960" w:bottom="1300" w:left="1040" w:header="0" w:footer="1104" w:gutter="0"/>
          <w:cols w:space="720"/>
        </w:sectPr>
      </w:pPr>
    </w:p>
    <w:p w14:paraId="4158FB0C" w14:textId="77777777" w:rsidR="001B3F86" w:rsidRDefault="001B3F86">
      <w:pPr>
        <w:pStyle w:val="BodyText"/>
        <w:spacing w:before="7"/>
        <w:rPr>
          <w:sz w:val="4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929"/>
        <w:gridCol w:w="2665"/>
        <w:gridCol w:w="3363"/>
        <w:gridCol w:w="4806"/>
        <w:gridCol w:w="922"/>
      </w:tblGrid>
      <w:tr w:rsidR="001B3F86" w14:paraId="4158FB19" w14:textId="77777777">
        <w:trPr>
          <w:trHeight w:val="611"/>
        </w:trPr>
        <w:tc>
          <w:tcPr>
            <w:tcW w:w="927" w:type="dxa"/>
            <w:shd w:val="clear" w:color="auto" w:fill="D9D9D9"/>
          </w:tcPr>
          <w:p w14:paraId="4158FB0D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B0E" w14:textId="77777777" w:rsidR="001B3F86" w:rsidRDefault="00824944">
            <w:pPr>
              <w:pStyle w:val="TableParagraph"/>
              <w:ind w:left="10"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#</w:t>
            </w:r>
          </w:p>
        </w:tc>
        <w:tc>
          <w:tcPr>
            <w:tcW w:w="929" w:type="dxa"/>
            <w:shd w:val="clear" w:color="auto" w:fill="D9D9D9"/>
          </w:tcPr>
          <w:p w14:paraId="4158FB0F" w14:textId="77777777" w:rsidR="001B3F86" w:rsidRDefault="00824944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Related</w:t>
            </w:r>
          </w:p>
          <w:p w14:paraId="4158FB10" w14:textId="77777777" w:rsidR="001B3F86" w:rsidRDefault="00824944">
            <w:pPr>
              <w:pStyle w:val="TableParagraph"/>
              <w:spacing w:before="41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Feature</w:t>
            </w:r>
          </w:p>
        </w:tc>
        <w:tc>
          <w:tcPr>
            <w:tcW w:w="2665" w:type="dxa"/>
            <w:shd w:val="clear" w:color="auto" w:fill="D9D9D9"/>
          </w:tcPr>
          <w:p w14:paraId="4158FB11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B12" w14:textId="77777777" w:rsidR="001B3F86" w:rsidRDefault="00824944">
            <w:pPr>
              <w:pStyle w:val="TableParagraph"/>
              <w:ind w:left="844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Story</w:t>
            </w:r>
          </w:p>
        </w:tc>
        <w:tc>
          <w:tcPr>
            <w:tcW w:w="3363" w:type="dxa"/>
            <w:shd w:val="clear" w:color="auto" w:fill="D9D9D9"/>
          </w:tcPr>
          <w:p w14:paraId="4158FB13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B14" w14:textId="77777777" w:rsidR="001B3F86" w:rsidRDefault="00824944">
            <w:pPr>
              <w:pStyle w:val="TableParagraph"/>
              <w:ind w:left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4806" w:type="dxa"/>
            <w:shd w:val="clear" w:color="auto" w:fill="D9D9D9"/>
          </w:tcPr>
          <w:p w14:paraId="4158FB15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B16" w14:textId="77777777" w:rsidR="001B3F86" w:rsidRDefault="00824944">
            <w:pPr>
              <w:pStyle w:val="TableParagraph"/>
              <w:ind w:left="1491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922" w:type="dxa"/>
            <w:shd w:val="clear" w:color="auto" w:fill="D9D9D9"/>
          </w:tcPr>
          <w:p w14:paraId="4158FB17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B18" w14:textId="77777777" w:rsidR="001B3F86" w:rsidRDefault="00824944"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Priority</w:t>
            </w:r>
          </w:p>
        </w:tc>
      </w:tr>
      <w:tr w:rsidR="001B3F86" w14:paraId="4158FB28" w14:textId="77777777">
        <w:trPr>
          <w:trHeight w:val="5028"/>
        </w:trPr>
        <w:tc>
          <w:tcPr>
            <w:tcW w:w="927" w:type="dxa"/>
          </w:tcPr>
          <w:p w14:paraId="4158FB1A" w14:textId="77777777" w:rsidR="001B3F86" w:rsidRDefault="001B3F8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29" w:type="dxa"/>
          </w:tcPr>
          <w:p w14:paraId="4158FB1B" w14:textId="77777777" w:rsidR="001B3F86" w:rsidRDefault="001B3F8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65" w:type="dxa"/>
          </w:tcPr>
          <w:p w14:paraId="4158FB1C" w14:textId="77777777" w:rsidR="001B3F86" w:rsidRDefault="00824944">
            <w:pPr>
              <w:pStyle w:val="TableParagraph"/>
              <w:spacing w:before="1" w:line="276" w:lineRule="auto"/>
              <w:ind w:left="107" w:right="138"/>
              <w:rPr>
                <w:sz w:val="21"/>
              </w:rPr>
            </w:pPr>
            <w:r>
              <w:rPr>
                <w:b/>
                <w:sz w:val="21"/>
              </w:rPr>
              <w:t>by-side</w:t>
            </w:r>
            <w:r>
              <w:rPr>
                <w:b/>
                <w:spacing w:val="-15"/>
                <w:sz w:val="21"/>
              </w:rPr>
              <w:t xml:space="preserve"> </w:t>
            </w:r>
            <w:r>
              <w:rPr>
                <w:b/>
                <w:sz w:val="21"/>
              </w:rPr>
              <w:t>while</w:t>
            </w:r>
            <w:r>
              <w:rPr>
                <w:b/>
                <w:spacing w:val="-14"/>
                <w:sz w:val="21"/>
              </w:rPr>
              <w:t xml:space="preserve"> </w:t>
            </w:r>
            <w:r>
              <w:rPr>
                <w:b/>
                <w:sz w:val="21"/>
              </w:rPr>
              <w:t>entering and verifying order</w:t>
            </w:r>
            <w:r>
              <w:rPr>
                <w:sz w:val="21"/>
              </w:rPr>
              <w:t>.</w:t>
            </w:r>
          </w:p>
        </w:tc>
        <w:tc>
          <w:tcPr>
            <w:tcW w:w="3363" w:type="dxa"/>
          </w:tcPr>
          <w:p w14:paraId="4158FB1D" w14:textId="77777777" w:rsidR="001B3F86" w:rsidRDefault="001B3F8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06" w:type="dxa"/>
          </w:tcPr>
          <w:p w14:paraId="4158FB1E" w14:textId="77777777" w:rsidR="001B3F86" w:rsidRDefault="00824944">
            <w:pPr>
              <w:pStyle w:val="TableParagraph"/>
              <w:numPr>
                <w:ilvl w:val="0"/>
                <w:numId w:val="112"/>
              </w:numPr>
              <w:tabs>
                <w:tab w:val="left" w:pos="466"/>
              </w:tabs>
              <w:ind w:right="536"/>
              <w:jc w:val="both"/>
              <w:rPr>
                <w:sz w:val="21"/>
              </w:rPr>
              <w:pPrChange w:id="133" w:author="Microsoft Word" w:date="2025-01-07T13:25:00Z" w16du:dateUtc="2025-01-07T17:25:00Z">
                <w:pPr>
                  <w:pStyle w:val="TableParagraph"/>
                  <w:numPr>
                    <w:numId w:val="49"/>
                  </w:numPr>
                  <w:tabs>
                    <w:tab w:val="left" w:pos="466"/>
                  </w:tabs>
                  <w:ind w:right="536" w:hanging="360"/>
                  <w:jc w:val="both"/>
                </w:pPr>
              </w:pPrChange>
            </w:pPr>
            <w:r>
              <w:rPr>
                <w:sz w:val="21"/>
              </w:rPr>
              <w:t>Upon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successful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upload,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shall generate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preview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image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allow users confirm the uploaded content.</w:t>
            </w:r>
          </w:p>
          <w:p w14:paraId="4158FB1F" w14:textId="77777777" w:rsidR="001B3F86" w:rsidRDefault="00824944">
            <w:pPr>
              <w:pStyle w:val="TableParagraph"/>
              <w:numPr>
                <w:ilvl w:val="0"/>
                <w:numId w:val="112"/>
              </w:numPr>
              <w:tabs>
                <w:tab w:val="left" w:pos="466"/>
              </w:tabs>
              <w:ind w:right="369"/>
              <w:rPr>
                <w:sz w:val="21"/>
              </w:rPr>
              <w:pPrChange w:id="134" w:author="Microsoft Word" w:date="2025-01-07T13:25:00Z" w16du:dateUtc="2025-01-07T17:25:00Z">
                <w:pPr>
                  <w:pStyle w:val="TableParagraph"/>
                  <w:numPr>
                    <w:numId w:val="49"/>
                  </w:numPr>
                  <w:tabs>
                    <w:tab w:val="left" w:pos="466"/>
                  </w:tabs>
                  <w:ind w:right="369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users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remove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the uploaded image in case of error.</w:t>
            </w:r>
          </w:p>
          <w:p w14:paraId="4158FB20" w14:textId="77777777" w:rsidR="001B3F86" w:rsidRDefault="00824944">
            <w:pPr>
              <w:pStyle w:val="TableParagraph"/>
              <w:numPr>
                <w:ilvl w:val="0"/>
                <w:numId w:val="112"/>
              </w:numPr>
              <w:tabs>
                <w:tab w:val="left" w:pos="466"/>
              </w:tabs>
              <w:spacing w:line="242" w:lineRule="auto"/>
              <w:ind w:right="362"/>
              <w:rPr>
                <w:sz w:val="21"/>
              </w:rPr>
              <w:pPrChange w:id="135" w:author="Microsoft Word" w:date="2025-01-07T13:25:00Z" w16du:dateUtc="2025-01-07T17:25:00Z">
                <w:pPr>
                  <w:pStyle w:val="TableParagraph"/>
                  <w:numPr>
                    <w:numId w:val="49"/>
                  </w:numPr>
                  <w:tabs>
                    <w:tab w:val="left" w:pos="466"/>
                  </w:tabs>
                  <w:spacing w:line="242" w:lineRule="auto"/>
                  <w:ind w:right="362" w:hanging="360"/>
                </w:pPr>
              </w:pPrChange>
            </w:pPr>
            <w:r>
              <w:rPr>
                <w:sz w:val="21"/>
              </w:rPr>
              <w:t>The system shall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allow users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 replace the uploaded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image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case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error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update.</w:t>
            </w:r>
          </w:p>
          <w:p w14:paraId="4158FB21" w14:textId="77777777" w:rsidR="001B3F86" w:rsidRDefault="00824944">
            <w:pPr>
              <w:pStyle w:val="TableParagraph"/>
              <w:numPr>
                <w:ilvl w:val="0"/>
                <w:numId w:val="112"/>
              </w:numPr>
              <w:tabs>
                <w:tab w:val="left" w:pos="466"/>
              </w:tabs>
              <w:ind w:right="511"/>
              <w:rPr>
                <w:sz w:val="21"/>
              </w:rPr>
              <w:pPrChange w:id="136" w:author="Microsoft Word" w:date="2025-01-07T13:25:00Z" w16du:dateUtc="2025-01-07T17:25:00Z">
                <w:pPr>
                  <w:pStyle w:val="TableParagraph"/>
                  <w:numPr>
                    <w:numId w:val="49"/>
                  </w:numPr>
                  <w:tabs>
                    <w:tab w:val="left" w:pos="466"/>
                  </w:tabs>
                  <w:ind w:right="511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users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rotate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 xml:space="preserve">the </w:t>
            </w:r>
            <w:r>
              <w:rPr>
                <w:spacing w:val="-2"/>
                <w:sz w:val="21"/>
              </w:rPr>
              <w:t>image.</w:t>
            </w:r>
          </w:p>
          <w:p w14:paraId="4158FB22" w14:textId="77777777" w:rsidR="001B3F86" w:rsidRDefault="00824944">
            <w:pPr>
              <w:pStyle w:val="TableParagraph"/>
              <w:numPr>
                <w:ilvl w:val="0"/>
                <w:numId w:val="112"/>
              </w:numPr>
              <w:tabs>
                <w:tab w:val="left" w:pos="466"/>
              </w:tabs>
              <w:ind w:right="709"/>
              <w:rPr>
                <w:sz w:val="21"/>
              </w:rPr>
              <w:pPrChange w:id="137" w:author="Microsoft Word" w:date="2025-01-07T13:25:00Z" w16du:dateUtc="2025-01-07T17:25:00Z">
                <w:pPr>
                  <w:pStyle w:val="TableParagraph"/>
                  <w:numPr>
                    <w:numId w:val="49"/>
                  </w:numPr>
                  <w:tabs>
                    <w:tab w:val="left" w:pos="466"/>
                  </w:tabs>
                  <w:ind w:right="709" w:hanging="360"/>
                </w:pPr>
              </w:pPrChange>
            </w:pPr>
            <w:r>
              <w:rPr>
                <w:sz w:val="21"/>
              </w:rPr>
              <w:t>User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should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have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option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save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the uploaded image. The saved image is appended to the order.</w:t>
            </w:r>
          </w:p>
          <w:p w14:paraId="4158FB23" w14:textId="77777777" w:rsidR="001B3F86" w:rsidRDefault="00824944">
            <w:pPr>
              <w:pStyle w:val="TableParagraph"/>
              <w:numPr>
                <w:ilvl w:val="0"/>
                <w:numId w:val="112"/>
              </w:numPr>
              <w:tabs>
                <w:tab w:val="left" w:pos="466"/>
              </w:tabs>
              <w:ind w:right="318"/>
              <w:rPr>
                <w:sz w:val="21"/>
              </w:rPr>
              <w:pPrChange w:id="138" w:author="Microsoft Word" w:date="2025-01-07T13:25:00Z" w16du:dateUtc="2025-01-07T17:25:00Z">
                <w:pPr>
                  <w:pStyle w:val="TableParagraph"/>
                  <w:numPr>
                    <w:numId w:val="49"/>
                  </w:numPr>
                  <w:tabs>
                    <w:tab w:val="left" w:pos="466"/>
                  </w:tabs>
                  <w:ind w:right="318" w:hanging="360"/>
                </w:pPr>
              </w:pPrChange>
            </w:pPr>
            <w:r>
              <w:rPr>
                <w:sz w:val="21"/>
              </w:rPr>
              <w:t>User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should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have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option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zoom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and out the image.</w:t>
            </w:r>
          </w:p>
          <w:p w14:paraId="4158FB24" w14:textId="77777777" w:rsidR="001B3F86" w:rsidRDefault="00824944">
            <w:pPr>
              <w:pStyle w:val="TableParagraph"/>
              <w:numPr>
                <w:ilvl w:val="0"/>
                <w:numId w:val="112"/>
              </w:numPr>
              <w:tabs>
                <w:tab w:val="left" w:pos="466"/>
              </w:tabs>
              <w:ind w:right="420"/>
              <w:rPr>
                <w:sz w:val="21"/>
              </w:rPr>
              <w:pPrChange w:id="139" w:author="Microsoft Word" w:date="2025-01-07T13:25:00Z" w16du:dateUtc="2025-01-07T17:25:00Z">
                <w:pPr>
                  <w:pStyle w:val="TableParagraph"/>
                  <w:numPr>
                    <w:numId w:val="49"/>
                  </w:numPr>
                  <w:tabs>
                    <w:tab w:val="left" w:pos="466"/>
                  </w:tabs>
                  <w:ind w:right="420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uploaded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image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should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be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visible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 designated area (side-by-side) of the</w:t>
            </w:r>
          </w:p>
          <w:p w14:paraId="4158FB25" w14:textId="77777777" w:rsidR="001B3F86" w:rsidRDefault="00824944">
            <w:pPr>
              <w:pStyle w:val="TableParagraph"/>
              <w:spacing w:line="278" w:lineRule="exact"/>
              <w:rPr>
                <w:sz w:val="21"/>
              </w:rPr>
            </w:pPr>
            <w:r>
              <w:rPr>
                <w:sz w:val="21"/>
              </w:rPr>
              <w:t>application’s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user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interface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during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data</w:t>
            </w:r>
          </w:p>
          <w:p w14:paraId="4158FB26" w14:textId="77777777" w:rsidR="001B3F86" w:rsidRDefault="00824944">
            <w:pPr>
              <w:pStyle w:val="TableParagraph"/>
              <w:spacing w:line="259" w:lineRule="exact"/>
              <w:rPr>
                <w:sz w:val="21"/>
              </w:rPr>
            </w:pPr>
            <w:r>
              <w:rPr>
                <w:sz w:val="21"/>
              </w:rPr>
              <w:t>entry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verification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process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screens.</w:t>
            </w:r>
          </w:p>
        </w:tc>
        <w:tc>
          <w:tcPr>
            <w:tcW w:w="922" w:type="dxa"/>
          </w:tcPr>
          <w:p w14:paraId="4158FB27" w14:textId="77777777" w:rsidR="001B3F86" w:rsidRDefault="001B3F8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B3F86" w14:paraId="4158FB33" w14:textId="77777777">
        <w:trPr>
          <w:trHeight w:val="2234"/>
        </w:trPr>
        <w:tc>
          <w:tcPr>
            <w:tcW w:w="927" w:type="dxa"/>
          </w:tcPr>
          <w:p w14:paraId="4158FB29" w14:textId="77777777" w:rsidR="001B3F86" w:rsidRDefault="00824944">
            <w:pPr>
              <w:pStyle w:val="TableParagraph"/>
              <w:spacing w:before="1"/>
              <w:ind w:left="10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US6</w:t>
            </w:r>
          </w:p>
        </w:tc>
        <w:tc>
          <w:tcPr>
            <w:tcW w:w="929" w:type="dxa"/>
          </w:tcPr>
          <w:p w14:paraId="4158FB2A" w14:textId="77777777" w:rsidR="001B3F86" w:rsidRDefault="00824944">
            <w:pPr>
              <w:pStyle w:val="TableParagraph"/>
              <w:spacing w:before="1"/>
              <w:ind w:left="1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F7</w:t>
            </w:r>
          </w:p>
        </w:tc>
        <w:tc>
          <w:tcPr>
            <w:tcW w:w="2665" w:type="dxa"/>
          </w:tcPr>
          <w:p w14:paraId="4158FB2B" w14:textId="77777777" w:rsidR="001B3F86" w:rsidRDefault="00824944">
            <w:pPr>
              <w:pStyle w:val="TableParagraph"/>
              <w:spacing w:before="1" w:line="276" w:lineRule="auto"/>
              <w:ind w:left="107" w:right="187"/>
              <w:rPr>
                <w:sz w:val="21"/>
              </w:rPr>
            </w:pPr>
            <w:r>
              <w:rPr>
                <w:sz w:val="21"/>
              </w:rPr>
              <w:t xml:space="preserve">As a </w:t>
            </w:r>
            <w:r>
              <w:rPr>
                <w:b/>
                <w:sz w:val="21"/>
              </w:rPr>
              <w:t>User</w:t>
            </w:r>
            <w:r>
              <w:rPr>
                <w:sz w:val="21"/>
              </w:rPr>
              <w:t xml:space="preserve">, I want to </w:t>
            </w:r>
            <w:r>
              <w:rPr>
                <w:b/>
                <w:sz w:val="21"/>
              </w:rPr>
              <w:t>search</w:t>
            </w:r>
            <w:r>
              <w:rPr>
                <w:b/>
                <w:spacing w:val="-15"/>
                <w:sz w:val="21"/>
              </w:rPr>
              <w:t xml:space="preserve"> </w:t>
            </w:r>
            <w:r>
              <w:rPr>
                <w:b/>
                <w:sz w:val="21"/>
              </w:rPr>
              <w:t>patient’s</w:t>
            </w:r>
            <w:r>
              <w:rPr>
                <w:b/>
                <w:spacing w:val="-14"/>
                <w:sz w:val="21"/>
              </w:rPr>
              <w:t xml:space="preserve"> </w:t>
            </w:r>
            <w:r>
              <w:rPr>
                <w:b/>
                <w:sz w:val="21"/>
              </w:rPr>
              <w:t>name</w:t>
            </w:r>
            <w:r>
              <w:rPr>
                <w:sz w:val="21"/>
              </w:rPr>
              <w:t xml:space="preserve">, so that I can </w:t>
            </w:r>
            <w:r>
              <w:rPr>
                <w:b/>
                <w:sz w:val="21"/>
              </w:rPr>
              <w:t>select the correct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z w:val="21"/>
              </w:rPr>
              <w:t>patient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z w:val="21"/>
              </w:rPr>
              <w:t>for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the </w:t>
            </w:r>
            <w:r>
              <w:rPr>
                <w:b/>
                <w:spacing w:val="-2"/>
                <w:sz w:val="21"/>
              </w:rPr>
              <w:t>order</w:t>
            </w:r>
            <w:r>
              <w:rPr>
                <w:spacing w:val="-2"/>
                <w:sz w:val="21"/>
              </w:rPr>
              <w:t>.</w:t>
            </w:r>
          </w:p>
        </w:tc>
        <w:tc>
          <w:tcPr>
            <w:tcW w:w="3363" w:type="dxa"/>
          </w:tcPr>
          <w:p w14:paraId="4158FB2C" w14:textId="77777777" w:rsidR="001B3F86" w:rsidRDefault="00824944">
            <w:pPr>
              <w:pStyle w:val="TableParagraph"/>
              <w:numPr>
                <w:ilvl w:val="0"/>
                <w:numId w:val="111"/>
              </w:numPr>
              <w:tabs>
                <w:tab w:val="left" w:pos="283"/>
              </w:tabs>
              <w:spacing w:line="278" w:lineRule="exact"/>
              <w:ind w:left="283" w:hanging="177"/>
              <w:rPr>
                <w:sz w:val="21"/>
              </w:rPr>
              <w:pPrChange w:id="140" w:author="Microsoft Word" w:date="2025-01-07T13:25:00Z" w16du:dateUtc="2025-01-07T17:25:00Z">
                <w:pPr>
                  <w:pStyle w:val="TableParagraph"/>
                  <w:numPr>
                    <w:numId w:val="48"/>
                  </w:numPr>
                  <w:tabs>
                    <w:tab w:val="left" w:pos="283"/>
                  </w:tabs>
                  <w:spacing w:line="278" w:lineRule="exact"/>
                  <w:ind w:left="283" w:hanging="177"/>
                </w:pPr>
              </w:pPrChange>
            </w:pPr>
            <w:r>
              <w:rPr>
                <w:sz w:val="21"/>
              </w:rPr>
              <w:t>Search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field</w:t>
            </w:r>
          </w:p>
          <w:p w14:paraId="4158FB2D" w14:textId="77777777" w:rsidR="001B3F86" w:rsidRDefault="00824944">
            <w:pPr>
              <w:pStyle w:val="TableParagraph"/>
              <w:numPr>
                <w:ilvl w:val="0"/>
                <w:numId w:val="111"/>
              </w:numPr>
              <w:tabs>
                <w:tab w:val="left" w:pos="284"/>
              </w:tabs>
              <w:spacing w:before="1"/>
              <w:ind w:right="172"/>
              <w:rPr>
                <w:sz w:val="21"/>
              </w:rPr>
              <w:pPrChange w:id="141" w:author="Microsoft Word" w:date="2025-01-07T13:25:00Z" w16du:dateUtc="2025-01-07T17:25:00Z">
                <w:pPr>
                  <w:pStyle w:val="TableParagraph"/>
                  <w:numPr>
                    <w:numId w:val="48"/>
                  </w:numPr>
                  <w:tabs>
                    <w:tab w:val="left" w:pos="284"/>
                  </w:tabs>
                  <w:spacing w:before="1"/>
                  <w:ind w:left="284" w:right="172" w:hanging="178"/>
                </w:pPr>
              </w:pPrChange>
            </w:pPr>
            <w:r>
              <w:rPr>
                <w:sz w:val="21"/>
              </w:rPr>
              <w:t>Table where list of auto- suggested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patients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 xml:space="preserve">displayed with the patients database </w:t>
            </w:r>
            <w:r>
              <w:rPr>
                <w:spacing w:val="-2"/>
                <w:sz w:val="21"/>
              </w:rPr>
              <w:t>fields</w:t>
            </w:r>
          </w:p>
        </w:tc>
        <w:tc>
          <w:tcPr>
            <w:tcW w:w="4806" w:type="dxa"/>
          </w:tcPr>
          <w:p w14:paraId="4158FB2E" w14:textId="77777777" w:rsidR="001B3F86" w:rsidRDefault="00824944">
            <w:pPr>
              <w:pStyle w:val="TableParagraph"/>
              <w:numPr>
                <w:ilvl w:val="0"/>
                <w:numId w:val="110"/>
              </w:numPr>
              <w:tabs>
                <w:tab w:val="left" w:pos="466"/>
              </w:tabs>
              <w:ind w:right="198"/>
              <w:rPr>
                <w:sz w:val="21"/>
              </w:rPr>
              <w:pPrChange w:id="142" w:author="Microsoft Word" w:date="2025-01-07T13:25:00Z" w16du:dateUtc="2025-01-07T17:25:00Z">
                <w:pPr>
                  <w:pStyle w:val="TableParagraph"/>
                  <w:numPr>
                    <w:numId w:val="47"/>
                  </w:numPr>
                  <w:tabs>
                    <w:tab w:val="left" w:pos="466"/>
                  </w:tabs>
                  <w:ind w:right="198" w:hanging="360"/>
                </w:pPr>
              </w:pPrChange>
            </w:pPr>
            <w:r>
              <w:rPr>
                <w:sz w:val="21"/>
              </w:rPr>
              <w:t>As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user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begins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typing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patient’s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name in the search field, the system should generate auto-suggestions based on matching or similar patient names.</w:t>
            </w:r>
          </w:p>
          <w:p w14:paraId="4158FB2F" w14:textId="77777777" w:rsidR="001B3F86" w:rsidRDefault="00824944">
            <w:pPr>
              <w:pStyle w:val="TableParagraph"/>
              <w:numPr>
                <w:ilvl w:val="0"/>
                <w:numId w:val="110"/>
              </w:numPr>
              <w:tabs>
                <w:tab w:val="left" w:pos="466"/>
              </w:tabs>
              <w:ind w:right="243"/>
              <w:rPr>
                <w:sz w:val="21"/>
              </w:rPr>
              <w:pPrChange w:id="143" w:author="Microsoft Word" w:date="2025-01-07T13:25:00Z" w16du:dateUtc="2025-01-07T17:25:00Z">
                <w:pPr>
                  <w:pStyle w:val="TableParagraph"/>
                  <w:numPr>
                    <w:numId w:val="47"/>
                  </w:numPr>
                  <w:tabs>
                    <w:tab w:val="left" w:pos="466"/>
                  </w:tabs>
                  <w:ind w:right="243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search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functionality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should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not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be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 xml:space="preserve">case- </w:t>
            </w:r>
            <w:r>
              <w:rPr>
                <w:spacing w:val="-2"/>
                <w:sz w:val="21"/>
              </w:rPr>
              <w:t>sensitive.</w:t>
            </w:r>
          </w:p>
          <w:p w14:paraId="4158FB30" w14:textId="77777777" w:rsidR="001B3F86" w:rsidRDefault="00824944">
            <w:pPr>
              <w:pStyle w:val="TableParagraph"/>
              <w:numPr>
                <w:ilvl w:val="0"/>
                <w:numId w:val="110"/>
              </w:numPr>
              <w:tabs>
                <w:tab w:val="left" w:pos="466"/>
              </w:tabs>
              <w:spacing w:before="1" w:line="279" w:lineRule="exact"/>
              <w:rPr>
                <w:sz w:val="21"/>
              </w:rPr>
              <w:pPrChange w:id="144" w:author="Microsoft Word" w:date="2025-01-07T13:25:00Z" w16du:dateUtc="2025-01-07T17:25:00Z">
                <w:pPr>
                  <w:pStyle w:val="TableParagraph"/>
                  <w:numPr>
                    <w:numId w:val="47"/>
                  </w:numPr>
                  <w:tabs>
                    <w:tab w:val="left" w:pos="466"/>
                  </w:tabs>
                  <w:spacing w:before="1" w:line="279" w:lineRule="exact"/>
                  <w:ind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search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should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return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results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partial</w:t>
            </w:r>
          </w:p>
          <w:p w14:paraId="4158FB31" w14:textId="77777777" w:rsidR="001B3F86" w:rsidRDefault="00824944">
            <w:pPr>
              <w:pStyle w:val="TableParagraph"/>
              <w:spacing w:line="259" w:lineRule="exact"/>
              <w:rPr>
                <w:sz w:val="21"/>
              </w:rPr>
            </w:pPr>
            <w:r>
              <w:rPr>
                <w:sz w:val="21"/>
              </w:rPr>
              <w:t>matches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patient’s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first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and/or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last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names.</w:t>
            </w:r>
          </w:p>
        </w:tc>
        <w:tc>
          <w:tcPr>
            <w:tcW w:w="922" w:type="dxa"/>
          </w:tcPr>
          <w:p w14:paraId="4158FB32" w14:textId="77777777" w:rsidR="001B3F86" w:rsidRDefault="00824944">
            <w:pPr>
              <w:pStyle w:val="TableParagraph"/>
              <w:spacing w:before="1" w:line="276" w:lineRule="auto"/>
              <w:ind w:left="223" w:hanging="3"/>
              <w:rPr>
                <w:sz w:val="21"/>
              </w:rPr>
            </w:pPr>
            <w:r>
              <w:rPr>
                <w:spacing w:val="-4"/>
                <w:sz w:val="21"/>
              </w:rPr>
              <w:t>Must Have</w:t>
            </w:r>
          </w:p>
        </w:tc>
      </w:tr>
      <w:tr w:rsidR="001B3F86" w14:paraId="4158FB3D" w14:textId="77777777">
        <w:trPr>
          <w:trHeight w:val="1398"/>
        </w:trPr>
        <w:tc>
          <w:tcPr>
            <w:tcW w:w="927" w:type="dxa"/>
          </w:tcPr>
          <w:p w14:paraId="4158FB34" w14:textId="77777777" w:rsidR="001B3F86" w:rsidRDefault="00824944">
            <w:pPr>
              <w:pStyle w:val="TableParagraph"/>
              <w:spacing w:before="3"/>
              <w:ind w:left="10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US7</w:t>
            </w:r>
          </w:p>
        </w:tc>
        <w:tc>
          <w:tcPr>
            <w:tcW w:w="929" w:type="dxa"/>
          </w:tcPr>
          <w:p w14:paraId="4158FB35" w14:textId="77777777" w:rsidR="001B3F86" w:rsidRDefault="00824944">
            <w:pPr>
              <w:pStyle w:val="TableParagraph"/>
              <w:spacing w:before="3"/>
              <w:ind w:left="1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F3</w:t>
            </w:r>
          </w:p>
        </w:tc>
        <w:tc>
          <w:tcPr>
            <w:tcW w:w="2665" w:type="dxa"/>
          </w:tcPr>
          <w:p w14:paraId="4158FB36" w14:textId="0F13E471" w:rsidR="001B3F86" w:rsidRDefault="00824944">
            <w:pPr>
              <w:pStyle w:val="TableParagraph"/>
              <w:spacing w:before="3" w:line="276" w:lineRule="auto"/>
              <w:ind w:left="107" w:right="105"/>
              <w:rPr>
                <w:b/>
                <w:sz w:val="21"/>
              </w:rPr>
            </w:pPr>
            <w:r>
              <w:rPr>
                <w:sz w:val="21"/>
              </w:rPr>
              <w:t>As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b/>
                <w:sz w:val="21"/>
              </w:rPr>
              <w:t>User</w:t>
            </w:r>
            <w:r>
              <w:rPr>
                <w:sz w:val="21"/>
              </w:rPr>
              <w:t>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want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verify prescription orders</w:t>
            </w:r>
            <w:r>
              <w:rPr>
                <w:sz w:val="21"/>
              </w:rPr>
              <w:t>, so that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can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ensure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that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the</w:t>
            </w:r>
          </w:p>
        </w:tc>
        <w:tc>
          <w:tcPr>
            <w:tcW w:w="3363" w:type="dxa"/>
          </w:tcPr>
          <w:p w14:paraId="4158FB37" w14:textId="77777777" w:rsidR="001B3F86" w:rsidRDefault="00824944">
            <w:pPr>
              <w:pStyle w:val="TableParagraph"/>
              <w:numPr>
                <w:ilvl w:val="0"/>
                <w:numId w:val="109"/>
              </w:numPr>
              <w:tabs>
                <w:tab w:val="left" w:pos="283"/>
              </w:tabs>
              <w:spacing w:before="1" w:line="279" w:lineRule="exact"/>
              <w:ind w:left="283" w:hanging="177"/>
              <w:jc w:val="both"/>
              <w:rPr>
                <w:sz w:val="21"/>
              </w:rPr>
              <w:pPrChange w:id="145" w:author="Microsoft Word" w:date="2025-01-07T13:25:00Z" w16du:dateUtc="2025-01-07T17:25:00Z">
                <w:pPr>
                  <w:pStyle w:val="TableParagraph"/>
                  <w:numPr>
                    <w:numId w:val="46"/>
                  </w:numPr>
                  <w:tabs>
                    <w:tab w:val="left" w:pos="283"/>
                  </w:tabs>
                  <w:spacing w:before="1" w:line="279" w:lineRule="exact"/>
                  <w:ind w:left="283" w:hanging="177"/>
                  <w:jc w:val="both"/>
                </w:pPr>
              </w:pPrChange>
            </w:pPr>
            <w:r>
              <w:rPr>
                <w:sz w:val="21"/>
              </w:rPr>
              <w:t>Data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verification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screen</w:t>
            </w:r>
          </w:p>
          <w:p w14:paraId="4158FB38" w14:textId="77777777" w:rsidR="001B3F86" w:rsidRDefault="00824944">
            <w:pPr>
              <w:pStyle w:val="TableParagraph"/>
              <w:numPr>
                <w:ilvl w:val="0"/>
                <w:numId w:val="109"/>
              </w:numPr>
              <w:tabs>
                <w:tab w:val="left" w:pos="284"/>
              </w:tabs>
              <w:ind w:right="267"/>
              <w:jc w:val="both"/>
              <w:rPr>
                <w:sz w:val="21"/>
              </w:rPr>
              <w:pPrChange w:id="146" w:author="Microsoft Word" w:date="2025-01-07T13:25:00Z" w16du:dateUtc="2025-01-07T17:25:00Z">
                <w:pPr>
                  <w:pStyle w:val="TableParagraph"/>
                  <w:numPr>
                    <w:numId w:val="46"/>
                  </w:numPr>
                  <w:tabs>
                    <w:tab w:val="left" w:pos="284"/>
                  </w:tabs>
                  <w:ind w:left="284" w:right="267" w:hanging="178"/>
                  <w:jc w:val="both"/>
                </w:pPr>
              </w:pPrChange>
            </w:pPr>
            <w:r>
              <w:rPr>
                <w:sz w:val="21"/>
              </w:rPr>
              <w:t>For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every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mandatory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field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that needs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verified,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there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 xml:space="preserve">a </w:t>
            </w:r>
            <w:r>
              <w:rPr>
                <w:spacing w:val="-2"/>
                <w:sz w:val="21"/>
              </w:rPr>
              <w:t>checkbox</w:t>
            </w:r>
          </w:p>
        </w:tc>
        <w:tc>
          <w:tcPr>
            <w:tcW w:w="4806" w:type="dxa"/>
          </w:tcPr>
          <w:p w14:paraId="4158FB39" w14:textId="77777777" w:rsidR="001B3F86" w:rsidRDefault="00824944">
            <w:pPr>
              <w:pStyle w:val="TableParagraph"/>
              <w:numPr>
                <w:ilvl w:val="0"/>
                <w:numId w:val="108"/>
              </w:numPr>
              <w:tabs>
                <w:tab w:val="left" w:pos="466"/>
              </w:tabs>
              <w:spacing w:before="1"/>
              <w:ind w:right="101"/>
              <w:rPr>
                <w:sz w:val="21"/>
              </w:rPr>
              <w:pPrChange w:id="147" w:author="Microsoft Word" w:date="2025-01-07T13:25:00Z" w16du:dateUtc="2025-01-07T17:25:00Z">
                <w:pPr>
                  <w:pStyle w:val="TableParagraph"/>
                  <w:numPr>
                    <w:numId w:val="45"/>
                  </w:numPr>
                  <w:tabs>
                    <w:tab w:val="left" w:pos="466"/>
                  </w:tabs>
                  <w:spacing w:before="1"/>
                  <w:ind w:right="101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not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same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user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who entered the order to perform verification.</w:t>
            </w:r>
          </w:p>
          <w:p w14:paraId="4158FB3A" w14:textId="77777777" w:rsidR="001B3F86" w:rsidRDefault="00824944">
            <w:pPr>
              <w:pStyle w:val="TableParagraph"/>
              <w:numPr>
                <w:ilvl w:val="0"/>
                <w:numId w:val="108"/>
              </w:numPr>
              <w:tabs>
                <w:tab w:val="left" w:pos="466"/>
              </w:tabs>
              <w:spacing w:line="277" w:lineRule="exact"/>
              <w:rPr>
                <w:sz w:val="21"/>
              </w:rPr>
              <w:pPrChange w:id="148" w:author="Microsoft Word" w:date="2025-01-07T13:25:00Z" w16du:dateUtc="2025-01-07T17:25:00Z">
                <w:pPr>
                  <w:pStyle w:val="TableParagraph"/>
                  <w:numPr>
                    <w:numId w:val="45"/>
                  </w:numPr>
                  <w:tabs>
                    <w:tab w:val="left" w:pos="466"/>
                  </w:tabs>
                  <w:spacing w:line="277" w:lineRule="exact"/>
                  <w:ind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users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view</w:t>
            </w:r>
            <w:r>
              <w:rPr>
                <w:spacing w:val="-5"/>
                <w:sz w:val="21"/>
              </w:rPr>
              <w:t xml:space="preserve"> the</w:t>
            </w:r>
          </w:p>
          <w:p w14:paraId="4158FB3B" w14:textId="77777777" w:rsidR="001B3F86" w:rsidRDefault="00824944">
            <w:pPr>
              <w:pStyle w:val="TableParagraph"/>
              <w:spacing w:line="278" w:lineRule="exact"/>
              <w:ind w:right="169"/>
              <w:rPr>
                <w:sz w:val="21"/>
              </w:rPr>
            </w:pPr>
            <w:r>
              <w:rPr>
                <w:sz w:val="21"/>
              </w:rPr>
              <w:t>saved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uploaded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image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prescription order for easy verification.</w:t>
            </w:r>
          </w:p>
        </w:tc>
        <w:tc>
          <w:tcPr>
            <w:tcW w:w="922" w:type="dxa"/>
          </w:tcPr>
          <w:p w14:paraId="4158FB3C" w14:textId="77777777" w:rsidR="001B3F86" w:rsidRDefault="00824944">
            <w:pPr>
              <w:pStyle w:val="TableParagraph"/>
              <w:spacing w:before="3" w:line="273" w:lineRule="auto"/>
              <w:ind w:left="223" w:hanging="3"/>
              <w:rPr>
                <w:sz w:val="21"/>
              </w:rPr>
            </w:pPr>
            <w:r>
              <w:rPr>
                <w:spacing w:val="-4"/>
                <w:sz w:val="21"/>
              </w:rPr>
              <w:t>Must Have</w:t>
            </w:r>
          </w:p>
        </w:tc>
      </w:tr>
    </w:tbl>
    <w:p w14:paraId="4158FB3E" w14:textId="77777777" w:rsidR="001B3F86" w:rsidRDefault="001B3F86">
      <w:pPr>
        <w:spacing w:line="273" w:lineRule="auto"/>
        <w:rPr>
          <w:sz w:val="21"/>
        </w:rPr>
        <w:sectPr w:rsidR="001B3F86">
          <w:pgSz w:w="15840" w:h="12240" w:orient="landscape"/>
          <w:pgMar w:top="1380" w:right="960" w:bottom="1300" w:left="1040" w:header="0" w:footer="1104" w:gutter="0"/>
          <w:cols w:space="720"/>
        </w:sectPr>
      </w:pPr>
    </w:p>
    <w:p w14:paraId="4158FB3F" w14:textId="77777777" w:rsidR="001B3F86" w:rsidRDefault="001B3F86">
      <w:pPr>
        <w:pStyle w:val="BodyText"/>
        <w:spacing w:before="7"/>
        <w:rPr>
          <w:sz w:val="4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929"/>
        <w:gridCol w:w="2665"/>
        <w:gridCol w:w="3363"/>
        <w:gridCol w:w="4806"/>
        <w:gridCol w:w="922"/>
      </w:tblGrid>
      <w:tr w:rsidR="001B3F86" w14:paraId="4158FB4C" w14:textId="77777777">
        <w:trPr>
          <w:trHeight w:val="611"/>
        </w:trPr>
        <w:tc>
          <w:tcPr>
            <w:tcW w:w="927" w:type="dxa"/>
            <w:shd w:val="clear" w:color="auto" w:fill="D9D9D9"/>
          </w:tcPr>
          <w:p w14:paraId="4158FB40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B41" w14:textId="77777777" w:rsidR="001B3F86" w:rsidRDefault="00824944">
            <w:pPr>
              <w:pStyle w:val="TableParagraph"/>
              <w:ind w:left="10"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#</w:t>
            </w:r>
          </w:p>
        </w:tc>
        <w:tc>
          <w:tcPr>
            <w:tcW w:w="929" w:type="dxa"/>
            <w:shd w:val="clear" w:color="auto" w:fill="D9D9D9"/>
          </w:tcPr>
          <w:p w14:paraId="4158FB42" w14:textId="77777777" w:rsidR="001B3F86" w:rsidRDefault="00824944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Related</w:t>
            </w:r>
          </w:p>
          <w:p w14:paraId="4158FB43" w14:textId="77777777" w:rsidR="001B3F86" w:rsidRDefault="00824944">
            <w:pPr>
              <w:pStyle w:val="TableParagraph"/>
              <w:spacing w:before="41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Feature</w:t>
            </w:r>
          </w:p>
        </w:tc>
        <w:tc>
          <w:tcPr>
            <w:tcW w:w="2665" w:type="dxa"/>
            <w:shd w:val="clear" w:color="auto" w:fill="D9D9D9"/>
          </w:tcPr>
          <w:p w14:paraId="4158FB44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B45" w14:textId="77777777" w:rsidR="001B3F86" w:rsidRDefault="00824944">
            <w:pPr>
              <w:pStyle w:val="TableParagraph"/>
              <w:ind w:left="844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Story</w:t>
            </w:r>
          </w:p>
        </w:tc>
        <w:tc>
          <w:tcPr>
            <w:tcW w:w="3363" w:type="dxa"/>
            <w:shd w:val="clear" w:color="auto" w:fill="D9D9D9"/>
          </w:tcPr>
          <w:p w14:paraId="4158FB46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B47" w14:textId="77777777" w:rsidR="001B3F86" w:rsidRDefault="00824944">
            <w:pPr>
              <w:pStyle w:val="TableParagraph"/>
              <w:ind w:left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4806" w:type="dxa"/>
            <w:shd w:val="clear" w:color="auto" w:fill="D9D9D9"/>
          </w:tcPr>
          <w:p w14:paraId="4158FB48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B49" w14:textId="77777777" w:rsidR="001B3F86" w:rsidRDefault="00824944">
            <w:pPr>
              <w:pStyle w:val="TableParagraph"/>
              <w:ind w:left="1491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922" w:type="dxa"/>
            <w:shd w:val="clear" w:color="auto" w:fill="D9D9D9"/>
          </w:tcPr>
          <w:p w14:paraId="4158FB4A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B4B" w14:textId="77777777" w:rsidR="001B3F86" w:rsidRDefault="00824944"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Priority</w:t>
            </w:r>
          </w:p>
        </w:tc>
      </w:tr>
      <w:tr w:rsidR="001B3F86" w14:paraId="4158FB5A" w14:textId="77777777">
        <w:trPr>
          <w:trHeight w:val="6425"/>
        </w:trPr>
        <w:tc>
          <w:tcPr>
            <w:tcW w:w="927" w:type="dxa"/>
          </w:tcPr>
          <w:p w14:paraId="4158FB4D" w14:textId="77777777" w:rsidR="001B3F86" w:rsidRDefault="001B3F8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29" w:type="dxa"/>
          </w:tcPr>
          <w:p w14:paraId="4158FB4E" w14:textId="77777777" w:rsidR="001B3F86" w:rsidRDefault="001B3F8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65" w:type="dxa"/>
          </w:tcPr>
          <w:p w14:paraId="4158FB4F" w14:textId="77777777" w:rsidR="001B3F86" w:rsidRDefault="00824944">
            <w:pPr>
              <w:pStyle w:val="TableParagraph"/>
              <w:spacing w:before="1" w:line="276" w:lineRule="auto"/>
              <w:ind w:left="107"/>
              <w:rPr>
                <w:sz w:val="21"/>
              </w:rPr>
            </w:pPr>
            <w:r>
              <w:rPr>
                <w:b/>
                <w:sz w:val="21"/>
              </w:rPr>
              <w:t>details</w:t>
            </w:r>
            <w:r>
              <w:rPr>
                <w:b/>
                <w:spacing w:val="-14"/>
                <w:sz w:val="21"/>
              </w:rPr>
              <w:t xml:space="preserve"> </w:t>
            </w:r>
            <w:r>
              <w:rPr>
                <w:b/>
                <w:sz w:val="21"/>
              </w:rPr>
              <w:t>entered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z w:val="21"/>
              </w:rPr>
              <w:t>in</w:t>
            </w:r>
            <w:r>
              <w:rPr>
                <w:b/>
                <w:spacing w:val="-13"/>
                <w:sz w:val="21"/>
              </w:rPr>
              <w:t xml:space="preserve"> </w:t>
            </w:r>
            <w:r>
              <w:rPr>
                <w:b/>
                <w:sz w:val="21"/>
              </w:rPr>
              <w:t>the order are correct</w:t>
            </w:r>
            <w:r>
              <w:rPr>
                <w:sz w:val="21"/>
              </w:rPr>
              <w:t>.</w:t>
            </w:r>
          </w:p>
        </w:tc>
        <w:tc>
          <w:tcPr>
            <w:tcW w:w="3363" w:type="dxa"/>
          </w:tcPr>
          <w:p w14:paraId="4158FB50" w14:textId="77777777" w:rsidR="001B3F86" w:rsidRDefault="001B3F8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06" w:type="dxa"/>
          </w:tcPr>
          <w:p w14:paraId="4158FB51" w14:textId="77777777" w:rsidR="001B3F86" w:rsidRDefault="00824944">
            <w:pPr>
              <w:pStyle w:val="TableParagraph"/>
              <w:numPr>
                <w:ilvl w:val="0"/>
                <w:numId w:val="107"/>
              </w:numPr>
              <w:tabs>
                <w:tab w:val="left" w:pos="466"/>
              </w:tabs>
              <w:ind w:right="122"/>
              <w:rPr>
                <w:sz w:val="21"/>
              </w:rPr>
              <w:pPrChange w:id="149" w:author="Microsoft Word" w:date="2025-01-07T13:25:00Z" w16du:dateUtc="2025-01-07T17:25:00Z">
                <w:pPr>
                  <w:pStyle w:val="TableParagraph"/>
                  <w:numPr>
                    <w:numId w:val="44"/>
                  </w:numPr>
                  <w:tabs>
                    <w:tab w:val="left" w:pos="466"/>
                  </w:tabs>
                  <w:ind w:right="122" w:hanging="360"/>
                </w:pPr>
              </w:pPrChange>
            </w:pPr>
            <w:r>
              <w:rPr>
                <w:sz w:val="21"/>
              </w:rPr>
              <w:t>In case the same user who entered the order attempted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perform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verification,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system shall display an error message, “The verifier must be a different user.”</w:t>
            </w:r>
          </w:p>
          <w:p w14:paraId="4158FB52" w14:textId="77777777" w:rsidR="001B3F86" w:rsidRDefault="00824944">
            <w:pPr>
              <w:pStyle w:val="TableParagraph"/>
              <w:numPr>
                <w:ilvl w:val="0"/>
                <w:numId w:val="107"/>
              </w:numPr>
              <w:tabs>
                <w:tab w:val="left" w:pos="466"/>
              </w:tabs>
              <w:ind w:right="233"/>
              <w:rPr>
                <w:sz w:val="21"/>
              </w:rPr>
              <w:pPrChange w:id="150" w:author="Microsoft Word" w:date="2025-01-07T13:25:00Z" w16du:dateUtc="2025-01-07T17:25:00Z">
                <w:pPr>
                  <w:pStyle w:val="TableParagraph"/>
                  <w:numPr>
                    <w:numId w:val="44"/>
                  </w:numPr>
                  <w:tabs>
                    <w:tab w:val="left" w:pos="466"/>
                  </w:tabs>
                  <w:ind w:right="233" w:hanging="360"/>
                </w:pPr>
              </w:pPrChange>
            </w:pPr>
            <w:r>
              <w:rPr>
                <w:sz w:val="21"/>
              </w:rPr>
              <w:t>During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verification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process,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users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should be able to tick a checkbox for every mandatory field verified.</w:t>
            </w:r>
          </w:p>
          <w:p w14:paraId="4158FB53" w14:textId="77777777" w:rsidR="001B3F86" w:rsidRDefault="00824944">
            <w:pPr>
              <w:pStyle w:val="TableParagraph"/>
              <w:numPr>
                <w:ilvl w:val="0"/>
                <w:numId w:val="107"/>
              </w:numPr>
              <w:tabs>
                <w:tab w:val="left" w:pos="466"/>
              </w:tabs>
              <w:ind w:right="353"/>
              <w:rPr>
                <w:sz w:val="21"/>
              </w:rPr>
              <w:pPrChange w:id="151" w:author="Microsoft Word" w:date="2025-01-07T13:25:00Z" w16du:dateUtc="2025-01-07T17:25:00Z">
                <w:pPr>
                  <w:pStyle w:val="TableParagraph"/>
                  <w:numPr>
                    <w:numId w:val="44"/>
                  </w:numPr>
                  <w:tabs>
                    <w:tab w:val="left" w:pos="466"/>
                  </w:tabs>
                  <w:ind w:right="353" w:hanging="360"/>
                </w:pPr>
              </w:pPrChange>
            </w:pPr>
            <w:r>
              <w:rPr>
                <w:sz w:val="21"/>
              </w:rPr>
              <w:t>If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end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verification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process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and all checkboxes are ticked, the system shall display a success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message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(Order verified.) upon selecting Verify button.</w:t>
            </w:r>
          </w:p>
          <w:p w14:paraId="4158FB54" w14:textId="77777777" w:rsidR="001B3F86" w:rsidRDefault="00824944">
            <w:pPr>
              <w:pStyle w:val="TableParagraph"/>
              <w:numPr>
                <w:ilvl w:val="0"/>
                <w:numId w:val="107"/>
              </w:numPr>
              <w:tabs>
                <w:tab w:val="left" w:pos="466"/>
              </w:tabs>
              <w:ind w:right="187"/>
              <w:jc w:val="both"/>
              <w:rPr>
                <w:sz w:val="21"/>
              </w:rPr>
              <w:pPrChange w:id="152" w:author="Microsoft Word" w:date="2025-01-07T13:25:00Z" w16du:dateUtc="2025-01-07T17:25:00Z">
                <w:pPr>
                  <w:pStyle w:val="TableParagraph"/>
                  <w:numPr>
                    <w:numId w:val="44"/>
                  </w:numPr>
                  <w:tabs>
                    <w:tab w:val="left" w:pos="466"/>
                  </w:tabs>
                  <w:ind w:right="187" w:hanging="360"/>
                  <w:jc w:val="both"/>
                </w:pPr>
              </w:pPrChange>
            </w:pPr>
            <w:r>
              <w:rPr>
                <w:sz w:val="21"/>
              </w:rPr>
              <w:t>Upon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successful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verification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prescription order, the system shall automatically display the Print label dialog box.</w:t>
            </w:r>
          </w:p>
          <w:p w14:paraId="4158FB55" w14:textId="77777777" w:rsidR="001B3F86" w:rsidRDefault="00824944">
            <w:pPr>
              <w:pStyle w:val="TableParagraph"/>
              <w:numPr>
                <w:ilvl w:val="0"/>
                <w:numId w:val="107"/>
              </w:numPr>
              <w:tabs>
                <w:tab w:val="left" w:pos="466"/>
              </w:tabs>
              <w:spacing w:before="1"/>
              <w:ind w:right="212"/>
              <w:jc w:val="both"/>
              <w:rPr>
                <w:sz w:val="21"/>
              </w:rPr>
              <w:pPrChange w:id="153" w:author="Microsoft Word" w:date="2025-01-07T13:25:00Z" w16du:dateUtc="2025-01-07T17:25:00Z">
                <w:pPr>
                  <w:pStyle w:val="TableParagraph"/>
                  <w:numPr>
                    <w:numId w:val="44"/>
                  </w:numPr>
                  <w:tabs>
                    <w:tab w:val="left" w:pos="466"/>
                  </w:tabs>
                  <w:spacing w:before="1"/>
                  <w:ind w:right="212" w:hanging="360"/>
                  <w:jc w:val="both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Verify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button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be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disabled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unless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all checkboxes are ticked.</w:t>
            </w:r>
          </w:p>
          <w:p w14:paraId="4158FB56" w14:textId="77777777" w:rsidR="001B3F86" w:rsidRDefault="00824944">
            <w:pPr>
              <w:pStyle w:val="TableParagraph"/>
              <w:numPr>
                <w:ilvl w:val="0"/>
                <w:numId w:val="107"/>
              </w:numPr>
              <w:tabs>
                <w:tab w:val="left" w:pos="466"/>
              </w:tabs>
              <w:ind w:right="203"/>
              <w:rPr>
                <w:sz w:val="21"/>
              </w:rPr>
              <w:pPrChange w:id="154" w:author="Microsoft Word" w:date="2025-01-07T13:25:00Z" w16du:dateUtc="2025-01-07T17:25:00Z">
                <w:pPr>
                  <w:pStyle w:val="TableParagraph"/>
                  <w:numPr>
                    <w:numId w:val="44"/>
                  </w:numPr>
                  <w:tabs>
                    <w:tab w:val="left" w:pos="466"/>
                  </w:tabs>
                  <w:ind w:right="203" w:hanging="360"/>
                </w:pPr>
              </w:pPrChange>
            </w:pPr>
            <w:r>
              <w:rPr>
                <w:sz w:val="21"/>
              </w:rPr>
              <w:t>If there are discrepancies or errors noted in the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prescription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order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entered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system, the system shall allow users to reject and return the order to the initiator.</w:t>
            </w:r>
          </w:p>
          <w:p w14:paraId="4158FB57" w14:textId="77777777" w:rsidR="001B3F86" w:rsidRDefault="00824944">
            <w:pPr>
              <w:pStyle w:val="TableParagraph"/>
              <w:numPr>
                <w:ilvl w:val="0"/>
                <w:numId w:val="107"/>
              </w:numPr>
              <w:tabs>
                <w:tab w:val="left" w:pos="466"/>
              </w:tabs>
              <w:ind w:right="520"/>
              <w:rPr>
                <w:sz w:val="21"/>
              </w:rPr>
              <w:pPrChange w:id="155" w:author="Microsoft Word" w:date="2025-01-07T13:25:00Z" w16du:dateUtc="2025-01-07T17:25:00Z">
                <w:pPr>
                  <w:pStyle w:val="TableParagraph"/>
                  <w:numPr>
                    <w:numId w:val="44"/>
                  </w:numPr>
                  <w:tabs>
                    <w:tab w:val="left" w:pos="466"/>
                  </w:tabs>
                  <w:ind w:right="520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should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maintain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audit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trail that logs all actions related to data</w:t>
            </w:r>
          </w:p>
          <w:p w14:paraId="4158FB58" w14:textId="77777777" w:rsidR="001B3F86" w:rsidRDefault="00824944">
            <w:pPr>
              <w:pStyle w:val="TableParagraph"/>
              <w:spacing w:line="25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verification.</w:t>
            </w:r>
          </w:p>
        </w:tc>
        <w:tc>
          <w:tcPr>
            <w:tcW w:w="922" w:type="dxa"/>
          </w:tcPr>
          <w:p w14:paraId="4158FB59" w14:textId="77777777" w:rsidR="001B3F86" w:rsidRDefault="001B3F8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B3F86" w14:paraId="4158FB65" w14:textId="77777777">
        <w:trPr>
          <w:trHeight w:val="1956"/>
        </w:trPr>
        <w:tc>
          <w:tcPr>
            <w:tcW w:w="927" w:type="dxa"/>
          </w:tcPr>
          <w:p w14:paraId="4158FB5B" w14:textId="77777777" w:rsidR="001B3F86" w:rsidRDefault="00824944">
            <w:pPr>
              <w:pStyle w:val="TableParagraph"/>
              <w:spacing w:before="1"/>
              <w:ind w:left="10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US8</w:t>
            </w:r>
          </w:p>
        </w:tc>
        <w:tc>
          <w:tcPr>
            <w:tcW w:w="929" w:type="dxa"/>
          </w:tcPr>
          <w:p w14:paraId="4158FB5C" w14:textId="77777777" w:rsidR="001B3F86" w:rsidRDefault="00824944">
            <w:pPr>
              <w:pStyle w:val="TableParagraph"/>
              <w:spacing w:before="1"/>
              <w:ind w:left="1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F2</w:t>
            </w:r>
          </w:p>
        </w:tc>
        <w:tc>
          <w:tcPr>
            <w:tcW w:w="2665" w:type="dxa"/>
          </w:tcPr>
          <w:p w14:paraId="4158FB5D" w14:textId="77777777" w:rsidR="001B3F86" w:rsidRDefault="00824944">
            <w:pPr>
              <w:pStyle w:val="TableParagraph"/>
              <w:spacing w:before="1" w:line="276" w:lineRule="auto"/>
              <w:ind w:left="107" w:right="138"/>
              <w:rPr>
                <w:sz w:val="21"/>
              </w:rPr>
            </w:pPr>
            <w:r>
              <w:rPr>
                <w:sz w:val="21"/>
              </w:rPr>
              <w:t xml:space="preserve">As a </w:t>
            </w:r>
            <w:r>
              <w:rPr>
                <w:b/>
                <w:sz w:val="21"/>
              </w:rPr>
              <w:t>User</w:t>
            </w:r>
            <w:r>
              <w:rPr>
                <w:sz w:val="21"/>
              </w:rPr>
              <w:t xml:space="preserve">, I want to </w:t>
            </w:r>
            <w:r>
              <w:rPr>
                <w:b/>
                <w:sz w:val="21"/>
              </w:rPr>
              <w:t>amend prescription orders</w:t>
            </w:r>
            <w:r>
              <w:rPr>
                <w:sz w:val="21"/>
              </w:rPr>
              <w:t xml:space="preserve">, so that I can </w:t>
            </w:r>
            <w:r>
              <w:rPr>
                <w:b/>
                <w:sz w:val="21"/>
              </w:rPr>
              <w:t>correct</w:t>
            </w:r>
            <w:r>
              <w:rPr>
                <w:b/>
                <w:spacing w:val="-13"/>
                <w:sz w:val="21"/>
              </w:rPr>
              <w:t xml:space="preserve"> </w:t>
            </w:r>
            <w:r>
              <w:rPr>
                <w:b/>
                <w:sz w:val="21"/>
              </w:rPr>
              <w:t>the</w:t>
            </w:r>
            <w:r>
              <w:rPr>
                <w:b/>
                <w:spacing w:val="-14"/>
                <w:sz w:val="21"/>
              </w:rPr>
              <w:t xml:space="preserve"> </w:t>
            </w:r>
            <w:r>
              <w:rPr>
                <w:b/>
                <w:sz w:val="21"/>
              </w:rPr>
              <w:t>errors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z w:val="21"/>
              </w:rPr>
              <w:t>noted by verifier</w:t>
            </w:r>
            <w:r>
              <w:rPr>
                <w:sz w:val="21"/>
              </w:rPr>
              <w:t>.</w:t>
            </w:r>
          </w:p>
        </w:tc>
        <w:tc>
          <w:tcPr>
            <w:tcW w:w="3363" w:type="dxa"/>
          </w:tcPr>
          <w:p w14:paraId="4158FB5E" w14:textId="77777777" w:rsidR="001B3F86" w:rsidRDefault="00824944">
            <w:pPr>
              <w:pStyle w:val="TableParagraph"/>
              <w:numPr>
                <w:ilvl w:val="0"/>
                <w:numId w:val="106"/>
              </w:numPr>
              <w:tabs>
                <w:tab w:val="left" w:pos="283"/>
              </w:tabs>
              <w:spacing w:line="278" w:lineRule="exact"/>
              <w:ind w:left="283" w:hanging="177"/>
              <w:rPr>
                <w:sz w:val="21"/>
              </w:rPr>
              <w:pPrChange w:id="156" w:author="Microsoft Word" w:date="2025-01-07T13:25:00Z" w16du:dateUtc="2025-01-07T17:25:00Z">
                <w:pPr>
                  <w:pStyle w:val="TableParagraph"/>
                  <w:numPr>
                    <w:numId w:val="43"/>
                  </w:numPr>
                  <w:tabs>
                    <w:tab w:val="left" w:pos="283"/>
                  </w:tabs>
                  <w:spacing w:line="278" w:lineRule="exact"/>
                  <w:ind w:left="283" w:hanging="177"/>
                </w:pPr>
              </w:pPrChange>
            </w:pPr>
            <w:r>
              <w:rPr>
                <w:sz w:val="21"/>
              </w:rPr>
              <w:t>Edit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entry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screen</w:t>
            </w:r>
          </w:p>
          <w:p w14:paraId="4158FB5F" w14:textId="77777777" w:rsidR="001B3F86" w:rsidRDefault="00824944">
            <w:pPr>
              <w:pStyle w:val="TableParagraph"/>
              <w:numPr>
                <w:ilvl w:val="0"/>
                <w:numId w:val="106"/>
              </w:numPr>
              <w:tabs>
                <w:tab w:val="left" w:pos="284"/>
              </w:tabs>
              <w:spacing w:before="2"/>
              <w:ind w:right="101"/>
              <w:rPr>
                <w:sz w:val="21"/>
              </w:rPr>
              <w:pPrChange w:id="157" w:author="Microsoft Word" w:date="2025-01-07T13:25:00Z" w16du:dateUtc="2025-01-07T17:25:00Z">
                <w:pPr>
                  <w:pStyle w:val="TableParagraph"/>
                  <w:numPr>
                    <w:numId w:val="43"/>
                  </w:numPr>
                  <w:tabs>
                    <w:tab w:val="left" w:pos="284"/>
                  </w:tabs>
                  <w:spacing w:before="2"/>
                  <w:ind w:left="284" w:right="101" w:hanging="178"/>
                </w:pPr>
              </w:pPrChange>
            </w:pPr>
            <w:r>
              <w:rPr>
                <w:sz w:val="21"/>
              </w:rPr>
              <w:t>With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same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fields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as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 xml:space="preserve">data entry screen, please refer to </w:t>
            </w:r>
            <w:r>
              <w:rPr>
                <w:i/>
                <w:sz w:val="21"/>
              </w:rPr>
              <w:t>Appendix A</w:t>
            </w:r>
            <w:r>
              <w:rPr>
                <w:sz w:val="21"/>
              </w:rPr>
              <w:t>.</w:t>
            </w:r>
          </w:p>
        </w:tc>
        <w:tc>
          <w:tcPr>
            <w:tcW w:w="4806" w:type="dxa"/>
          </w:tcPr>
          <w:p w14:paraId="4158FB60" w14:textId="77777777" w:rsidR="001B3F86" w:rsidRDefault="00824944">
            <w:pPr>
              <w:pStyle w:val="TableParagraph"/>
              <w:numPr>
                <w:ilvl w:val="0"/>
                <w:numId w:val="105"/>
              </w:numPr>
              <w:tabs>
                <w:tab w:val="left" w:pos="466"/>
              </w:tabs>
              <w:spacing w:line="242" w:lineRule="auto"/>
              <w:ind w:right="746"/>
              <w:rPr>
                <w:sz w:val="21"/>
              </w:rPr>
              <w:pPrChange w:id="158" w:author="Microsoft Word" w:date="2025-01-07T13:25:00Z" w16du:dateUtc="2025-01-07T17:25:00Z">
                <w:pPr>
                  <w:pStyle w:val="TableParagraph"/>
                  <w:numPr>
                    <w:numId w:val="42"/>
                  </w:numPr>
                  <w:tabs>
                    <w:tab w:val="left" w:pos="466"/>
                  </w:tabs>
                  <w:spacing w:line="242" w:lineRule="auto"/>
                  <w:ind w:right="746" w:hanging="360"/>
                </w:pPr>
              </w:pPrChange>
            </w:pPr>
            <w:r>
              <w:rPr>
                <w:sz w:val="21"/>
              </w:rPr>
              <w:t>Only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orders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returned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verifier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can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 xml:space="preserve">be </w:t>
            </w:r>
            <w:r>
              <w:rPr>
                <w:spacing w:val="-2"/>
                <w:sz w:val="21"/>
              </w:rPr>
              <w:t>amended.</w:t>
            </w:r>
          </w:p>
          <w:p w14:paraId="4158FB61" w14:textId="77777777" w:rsidR="001B3F86" w:rsidRDefault="00824944">
            <w:pPr>
              <w:pStyle w:val="TableParagraph"/>
              <w:numPr>
                <w:ilvl w:val="0"/>
                <w:numId w:val="105"/>
              </w:numPr>
              <w:tabs>
                <w:tab w:val="left" w:pos="466"/>
              </w:tabs>
              <w:ind w:right="272"/>
              <w:rPr>
                <w:sz w:val="21"/>
              </w:rPr>
              <w:pPrChange w:id="159" w:author="Microsoft Word" w:date="2025-01-07T13:25:00Z" w16du:dateUtc="2025-01-07T17:25:00Z">
                <w:pPr>
                  <w:pStyle w:val="TableParagraph"/>
                  <w:numPr>
                    <w:numId w:val="42"/>
                  </w:numPr>
                  <w:tabs>
                    <w:tab w:val="left" w:pos="466"/>
                  </w:tabs>
                  <w:ind w:right="272" w:hanging="360"/>
                </w:pPr>
              </w:pPrChange>
            </w:pPr>
            <w:r>
              <w:rPr>
                <w:sz w:val="21"/>
              </w:rPr>
              <w:t>Only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initiator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original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request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can amend the order.</w:t>
            </w:r>
          </w:p>
          <w:p w14:paraId="4158FB62" w14:textId="77777777" w:rsidR="001B3F86" w:rsidRDefault="00824944">
            <w:pPr>
              <w:pStyle w:val="TableParagraph"/>
              <w:numPr>
                <w:ilvl w:val="0"/>
                <w:numId w:val="105"/>
              </w:numPr>
              <w:tabs>
                <w:tab w:val="left" w:pos="466"/>
              </w:tabs>
              <w:ind w:right="434"/>
              <w:rPr>
                <w:sz w:val="21"/>
              </w:rPr>
              <w:pPrChange w:id="160" w:author="Microsoft Word" w:date="2025-01-07T13:25:00Z" w16du:dateUtc="2025-01-07T17:25:00Z">
                <w:pPr>
                  <w:pStyle w:val="TableParagraph"/>
                  <w:numPr>
                    <w:numId w:val="42"/>
                  </w:numPr>
                  <w:tabs>
                    <w:tab w:val="left" w:pos="466"/>
                  </w:tabs>
                  <w:ind w:right="434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send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notification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 user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who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entered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order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order</w:t>
            </w:r>
          </w:p>
          <w:p w14:paraId="4158FB63" w14:textId="77777777" w:rsidR="001B3F86" w:rsidRDefault="00824944">
            <w:pPr>
              <w:pStyle w:val="TableParagraph"/>
              <w:spacing w:line="259" w:lineRule="exact"/>
              <w:rPr>
                <w:sz w:val="21"/>
              </w:rPr>
            </w:pPr>
            <w:r>
              <w:rPr>
                <w:sz w:val="21"/>
              </w:rPr>
              <w:t>submitted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needs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amended.</w:t>
            </w:r>
          </w:p>
        </w:tc>
        <w:tc>
          <w:tcPr>
            <w:tcW w:w="922" w:type="dxa"/>
          </w:tcPr>
          <w:p w14:paraId="4158FB64" w14:textId="77777777" w:rsidR="001B3F86" w:rsidRDefault="00824944">
            <w:pPr>
              <w:pStyle w:val="TableParagraph"/>
              <w:spacing w:before="1" w:line="276" w:lineRule="auto"/>
              <w:ind w:left="223" w:hanging="3"/>
              <w:rPr>
                <w:sz w:val="21"/>
              </w:rPr>
            </w:pPr>
            <w:r>
              <w:rPr>
                <w:spacing w:val="-4"/>
                <w:sz w:val="21"/>
              </w:rPr>
              <w:t>Must Have</w:t>
            </w:r>
          </w:p>
        </w:tc>
      </w:tr>
    </w:tbl>
    <w:p w14:paraId="4158FB66" w14:textId="77777777" w:rsidR="001B3F86" w:rsidRDefault="001B3F86">
      <w:pPr>
        <w:spacing w:line="276" w:lineRule="auto"/>
        <w:rPr>
          <w:sz w:val="21"/>
        </w:rPr>
        <w:sectPr w:rsidR="001B3F86">
          <w:pgSz w:w="15840" w:h="12240" w:orient="landscape"/>
          <w:pgMar w:top="1380" w:right="960" w:bottom="1300" w:left="1040" w:header="0" w:footer="1104" w:gutter="0"/>
          <w:cols w:space="720"/>
        </w:sectPr>
      </w:pPr>
    </w:p>
    <w:p w14:paraId="4158FB67" w14:textId="77777777" w:rsidR="001B3F86" w:rsidRDefault="001B3F86">
      <w:pPr>
        <w:pStyle w:val="BodyText"/>
        <w:spacing w:before="7"/>
        <w:rPr>
          <w:sz w:val="4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929"/>
        <w:gridCol w:w="2665"/>
        <w:gridCol w:w="3363"/>
        <w:gridCol w:w="4806"/>
        <w:gridCol w:w="922"/>
      </w:tblGrid>
      <w:tr w:rsidR="001B3F86" w14:paraId="4158FB74" w14:textId="77777777">
        <w:trPr>
          <w:trHeight w:val="611"/>
        </w:trPr>
        <w:tc>
          <w:tcPr>
            <w:tcW w:w="927" w:type="dxa"/>
            <w:shd w:val="clear" w:color="auto" w:fill="D9D9D9"/>
          </w:tcPr>
          <w:p w14:paraId="4158FB68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B69" w14:textId="77777777" w:rsidR="001B3F86" w:rsidRDefault="00824944">
            <w:pPr>
              <w:pStyle w:val="TableParagraph"/>
              <w:ind w:left="10"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#</w:t>
            </w:r>
          </w:p>
        </w:tc>
        <w:tc>
          <w:tcPr>
            <w:tcW w:w="929" w:type="dxa"/>
            <w:shd w:val="clear" w:color="auto" w:fill="D9D9D9"/>
          </w:tcPr>
          <w:p w14:paraId="4158FB6A" w14:textId="77777777" w:rsidR="001B3F86" w:rsidRDefault="00824944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Related</w:t>
            </w:r>
          </w:p>
          <w:p w14:paraId="4158FB6B" w14:textId="77777777" w:rsidR="001B3F86" w:rsidRDefault="00824944">
            <w:pPr>
              <w:pStyle w:val="TableParagraph"/>
              <w:spacing w:before="41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Feature</w:t>
            </w:r>
          </w:p>
        </w:tc>
        <w:tc>
          <w:tcPr>
            <w:tcW w:w="2665" w:type="dxa"/>
            <w:shd w:val="clear" w:color="auto" w:fill="D9D9D9"/>
          </w:tcPr>
          <w:p w14:paraId="4158FB6C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B6D" w14:textId="77777777" w:rsidR="001B3F86" w:rsidRDefault="00824944">
            <w:pPr>
              <w:pStyle w:val="TableParagraph"/>
              <w:ind w:left="844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Story</w:t>
            </w:r>
          </w:p>
        </w:tc>
        <w:tc>
          <w:tcPr>
            <w:tcW w:w="3363" w:type="dxa"/>
            <w:shd w:val="clear" w:color="auto" w:fill="D9D9D9"/>
          </w:tcPr>
          <w:p w14:paraId="4158FB6E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B6F" w14:textId="77777777" w:rsidR="001B3F86" w:rsidRDefault="00824944">
            <w:pPr>
              <w:pStyle w:val="TableParagraph"/>
              <w:ind w:left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4806" w:type="dxa"/>
            <w:shd w:val="clear" w:color="auto" w:fill="D9D9D9"/>
          </w:tcPr>
          <w:p w14:paraId="4158FB70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B71" w14:textId="77777777" w:rsidR="001B3F86" w:rsidRDefault="00824944">
            <w:pPr>
              <w:pStyle w:val="TableParagraph"/>
              <w:ind w:left="1491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922" w:type="dxa"/>
            <w:shd w:val="clear" w:color="auto" w:fill="D9D9D9"/>
          </w:tcPr>
          <w:p w14:paraId="4158FB72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B73" w14:textId="77777777" w:rsidR="001B3F86" w:rsidRDefault="00824944"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Priority</w:t>
            </w:r>
          </w:p>
        </w:tc>
      </w:tr>
      <w:tr w:rsidR="001B3F86" w14:paraId="4158FB7D" w14:textId="77777777">
        <w:trPr>
          <w:trHeight w:val="1956"/>
        </w:trPr>
        <w:tc>
          <w:tcPr>
            <w:tcW w:w="927" w:type="dxa"/>
          </w:tcPr>
          <w:p w14:paraId="4158FB75" w14:textId="77777777" w:rsidR="001B3F86" w:rsidRDefault="001B3F8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29" w:type="dxa"/>
          </w:tcPr>
          <w:p w14:paraId="4158FB76" w14:textId="77777777" w:rsidR="001B3F86" w:rsidRDefault="001B3F8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65" w:type="dxa"/>
          </w:tcPr>
          <w:p w14:paraId="4158FB77" w14:textId="77777777" w:rsidR="001B3F86" w:rsidRDefault="001B3F8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63" w:type="dxa"/>
          </w:tcPr>
          <w:p w14:paraId="4158FB78" w14:textId="77777777" w:rsidR="001B3F86" w:rsidRDefault="001B3F8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06" w:type="dxa"/>
          </w:tcPr>
          <w:p w14:paraId="4158FB79" w14:textId="77777777" w:rsidR="001B3F86" w:rsidRDefault="00824944">
            <w:pPr>
              <w:pStyle w:val="TableParagraph"/>
              <w:numPr>
                <w:ilvl w:val="0"/>
                <w:numId w:val="104"/>
              </w:numPr>
              <w:tabs>
                <w:tab w:val="left" w:pos="466"/>
              </w:tabs>
              <w:ind w:right="259"/>
              <w:rPr>
                <w:sz w:val="21"/>
              </w:rPr>
              <w:pPrChange w:id="161" w:author="Microsoft Word" w:date="2025-01-07T13:25:00Z" w16du:dateUtc="2025-01-07T17:25:00Z">
                <w:pPr>
                  <w:pStyle w:val="TableParagraph"/>
                  <w:numPr>
                    <w:numId w:val="41"/>
                  </w:numPr>
                  <w:tabs>
                    <w:tab w:val="left" w:pos="466"/>
                  </w:tabs>
                  <w:ind w:right="259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validate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ensure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all mandatory fields are filled before allowing re-submission of a prescription order after the amendment.</w:t>
            </w:r>
          </w:p>
          <w:p w14:paraId="4158FB7A" w14:textId="77777777" w:rsidR="001B3F86" w:rsidRDefault="00824944">
            <w:pPr>
              <w:pStyle w:val="TableParagraph"/>
              <w:numPr>
                <w:ilvl w:val="0"/>
                <w:numId w:val="104"/>
              </w:numPr>
              <w:tabs>
                <w:tab w:val="left" w:pos="466"/>
              </w:tabs>
              <w:ind w:right="228"/>
              <w:rPr>
                <w:sz w:val="21"/>
              </w:rPr>
              <w:pPrChange w:id="162" w:author="Microsoft Word" w:date="2025-01-07T13:25:00Z" w16du:dateUtc="2025-01-07T17:25:00Z">
                <w:pPr>
                  <w:pStyle w:val="TableParagraph"/>
                  <w:numPr>
                    <w:numId w:val="41"/>
                  </w:numPr>
                  <w:tabs>
                    <w:tab w:val="left" w:pos="466"/>
                  </w:tabs>
                  <w:ind w:right="228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should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include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audit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trail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that logs all amendments made to prescription</w:t>
            </w:r>
          </w:p>
          <w:p w14:paraId="4158FB7B" w14:textId="77777777" w:rsidR="001B3F86" w:rsidRDefault="00824944">
            <w:pPr>
              <w:pStyle w:val="TableParagraph"/>
              <w:spacing w:before="1" w:line="25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orders.</w:t>
            </w:r>
          </w:p>
        </w:tc>
        <w:tc>
          <w:tcPr>
            <w:tcW w:w="922" w:type="dxa"/>
          </w:tcPr>
          <w:p w14:paraId="4158FB7C" w14:textId="77777777" w:rsidR="001B3F86" w:rsidRDefault="001B3F8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B3F86" w14:paraId="4158FB90" w14:textId="77777777">
        <w:trPr>
          <w:trHeight w:val="6425"/>
        </w:trPr>
        <w:tc>
          <w:tcPr>
            <w:tcW w:w="927" w:type="dxa"/>
          </w:tcPr>
          <w:p w14:paraId="4158FB7E" w14:textId="77777777" w:rsidR="001B3F86" w:rsidRDefault="00824944">
            <w:pPr>
              <w:pStyle w:val="TableParagraph"/>
              <w:spacing w:before="1"/>
              <w:ind w:left="10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US9</w:t>
            </w:r>
          </w:p>
        </w:tc>
        <w:tc>
          <w:tcPr>
            <w:tcW w:w="929" w:type="dxa"/>
          </w:tcPr>
          <w:p w14:paraId="4158FB7F" w14:textId="77777777" w:rsidR="001B3F86" w:rsidRDefault="00824944">
            <w:pPr>
              <w:pStyle w:val="TableParagraph"/>
              <w:spacing w:before="1"/>
              <w:ind w:left="1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F4</w:t>
            </w:r>
          </w:p>
        </w:tc>
        <w:tc>
          <w:tcPr>
            <w:tcW w:w="2665" w:type="dxa"/>
          </w:tcPr>
          <w:p w14:paraId="4158FB80" w14:textId="77777777" w:rsidR="001B3F86" w:rsidRDefault="00824944">
            <w:pPr>
              <w:pStyle w:val="TableParagraph"/>
              <w:spacing w:before="1" w:line="276" w:lineRule="auto"/>
              <w:ind w:left="107" w:right="131"/>
              <w:rPr>
                <w:sz w:val="21"/>
              </w:rPr>
            </w:pPr>
            <w:r>
              <w:rPr>
                <w:sz w:val="21"/>
              </w:rPr>
              <w:t xml:space="preserve">As a </w:t>
            </w:r>
            <w:r>
              <w:rPr>
                <w:b/>
                <w:sz w:val="21"/>
              </w:rPr>
              <w:t>User</w:t>
            </w:r>
            <w:r>
              <w:rPr>
                <w:sz w:val="21"/>
              </w:rPr>
              <w:t xml:space="preserve">, I want to </w:t>
            </w:r>
            <w:r>
              <w:rPr>
                <w:b/>
                <w:sz w:val="21"/>
              </w:rPr>
              <w:t>print dispensing</w:t>
            </w:r>
            <w:r>
              <w:rPr>
                <w:b/>
                <w:spacing w:val="-13"/>
                <w:sz w:val="21"/>
              </w:rPr>
              <w:t xml:space="preserve"> </w:t>
            </w:r>
            <w:r>
              <w:rPr>
                <w:b/>
                <w:sz w:val="21"/>
              </w:rPr>
              <w:t>labels</w:t>
            </w:r>
            <w:r>
              <w:rPr>
                <w:sz w:val="21"/>
              </w:rPr>
              <w:t>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so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 xml:space="preserve">that I can </w:t>
            </w:r>
            <w:r>
              <w:rPr>
                <w:b/>
                <w:sz w:val="21"/>
              </w:rPr>
              <w:t>tag the</w:t>
            </w:r>
            <w:r>
              <w:rPr>
                <w:b/>
                <w:spacing w:val="40"/>
                <w:sz w:val="21"/>
              </w:rPr>
              <w:t xml:space="preserve"> </w:t>
            </w:r>
            <w:r>
              <w:rPr>
                <w:b/>
                <w:sz w:val="21"/>
              </w:rPr>
              <w:t>medications properly</w:t>
            </w:r>
            <w:r>
              <w:rPr>
                <w:sz w:val="21"/>
              </w:rPr>
              <w:t>.</w:t>
            </w:r>
          </w:p>
        </w:tc>
        <w:tc>
          <w:tcPr>
            <w:tcW w:w="3363" w:type="dxa"/>
          </w:tcPr>
          <w:p w14:paraId="4158FB81" w14:textId="77777777" w:rsidR="001B3F86" w:rsidRDefault="00824944">
            <w:pPr>
              <w:pStyle w:val="TableParagraph"/>
              <w:numPr>
                <w:ilvl w:val="0"/>
                <w:numId w:val="103"/>
              </w:numPr>
              <w:tabs>
                <w:tab w:val="left" w:pos="283"/>
              </w:tabs>
              <w:spacing w:line="278" w:lineRule="exact"/>
              <w:ind w:left="283" w:hanging="177"/>
              <w:rPr>
                <w:sz w:val="21"/>
              </w:rPr>
              <w:pPrChange w:id="163" w:author="Microsoft Word" w:date="2025-01-07T13:25:00Z" w16du:dateUtc="2025-01-07T17:25:00Z">
                <w:pPr>
                  <w:pStyle w:val="TableParagraph"/>
                  <w:numPr>
                    <w:numId w:val="40"/>
                  </w:numPr>
                  <w:tabs>
                    <w:tab w:val="left" w:pos="283"/>
                  </w:tabs>
                  <w:spacing w:line="278" w:lineRule="exact"/>
                  <w:ind w:left="283" w:hanging="177"/>
                </w:pPr>
              </w:pPrChange>
            </w:pPr>
            <w:r>
              <w:rPr>
                <w:sz w:val="21"/>
              </w:rPr>
              <w:t>Print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label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dialog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box</w:t>
            </w:r>
          </w:p>
          <w:p w14:paraId="4158FB82" w14:textId="77777777" w:rsidR="001B3F86" w:rsidRDefault="00824944">
            <w:pPr>
              <w:pStyle w:val="TableParagraph"/>
              <w:numPr>
                <w:ilvl w:val="0"/>
                <w:numId w:val="103"/>
              </w:numPr>
              <w:tabs>
                <w:tab w:val="left" w:pos="283"/>
              </w:tabs>
              <w:spacing w:line="279" w:lineRule="exact"/>
              <w:ind w:left="283" w:hanging="177"/>
              <w:rPr>
                <w:sz w:val="21"/>
              </w:rPr>
              <w:pPrChange w:id="164" w:author="Microsoft Word" w:date="2025-01-07T13:25:00Z" w16du:dateUtc="2025-01-07T17:25:00Z">
                <w:pPr>
                  <w:pStyle w:val="TableParagraph"/>
                  <w:numPr>
                    <w:numId w:val="40"/>
                  </w:numPr>
                  <w:tabs>
                    <w:tab w:val="left" w:pos="283"/>
                  </w:tabs>
                  <w:spacing w:line="279" w:lineRule="exact"/>
                  <w:ind w:left="283" w:hanging="177"/>
                </w:pPr>
              </w:pPrChange>
            </w:pPr>
            <w:r>
              <w:rPr>
                <w:sz w:val="21"/>
              </w:rPr>
              <w:t>Dispensing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label.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Please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refer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to</w:t>
            </w:r>
          </w:p>
          <w:p w14:paraId="4158FB83" w14:textId="77777777" w:rsidR="001B3F86" w:rsidRDefault="00824944">
            <w:pPr>
              <w:pStyle w:val="TableParagraph"/>
              <w:spacing w:before="1"/>
              <w:ind w:left="284"/>
              <w:rPr>
                <w:sz w:val="21"/>
              </w:rPr>
            </w:pPr>
            <w:r>
              <w:rPr>
                <w:i/>
                <w:sz w:val="21"/>
              </w:rPr>
              <w:t>Appendix</w:t>
            </w:r>
            <w:r>
              <w:rPr>
                <w:i/>
                <w:spacing w:val="-6"/>
                <w:sz w:val="21"/>
              </w:rPr>
              <w:t xml:space="preserve"> </w:t>
            </w:r>
            <w:r>
              <w:rPr>
                <w:i/>
                <w:spacing w:val="-5"/>
                <w:sz w:val="21"/>
              </w:rPr>
              <w:t>C</w:t>
            </w:r>
            <w:r>
              <w:rPr>
                <w:spacing w:val="-5"/>
                <w:sz w:val="21"/>
              </w:rPr>
              <w:t>.</w:t>
            </w:r>
          </w:p>
        </w:tc>
        <w:tc>
          <w:tcPr>
            <w:tcW w:w="4806" w:type="dxa"/>
          </w:tcPr>
          <w:p w14:paraId="4158FB84" w14:textId="77777777" w:rsidR="001B3F86" w:rsidRDefault="00824944">
            <w:pPr>
              <w:pStyle w:val="TableParagraph"/>
              <w:numPr>
                <w:ilvl w:val="0"/>
                <w:numId w:val="102"/>
              </w:numPr>
              <w:tabs>
                <w:tab w:val="left" w:pos="466"/>
              </w:tabs>
              <w:spacing w:line="278" w:lineRule="exact"/>
              <w:rPr>
                <w:sz w:val="21"/>
              </w:rPr>
              <w:pPrChange w:id="165" w:author="Microsoft Word" w:date="2025-01-07T13:25:00Z" w16du:dateUtc="2025-01-07T17:25:00Z">
                <w:pPr>
                  <w:pStyle w:val="TableParagraph"/>
                  <w:numPr>
                    <w:numId w:val="39"/>
                  </w:numPr>
                  <w:tabs>
                    <w:tab w:val="left" w:pos="466"/>
                  </w:tabs>
                  <w:spacing w:line="278" w:lineRule="exact"/>
                  <w:ind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only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print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verified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orders.</w:t>
            </w:r>
          </w:p>
          <w:p w14:paraId="4158FB85" w14:textId="77777777" w:rsidR="001B3F86" w:rsidRDefault="00824944">
            <w:pPr>
              <w:pStyle w:val="TableParagraph"/>
              <w:numPr>
                <w:ilvl w:val="0"/>
                <w:numId w:val="102"/>
              </w:numPr>
              <w:tabs>
                <w:tab w:val="left" w:pos="466"/>
              </w:tabs>
              <w:ind w:right="167"/>
              <w:rPr>
                <w:sz w:val="21"/>
              </w:rPr>
              <w:pPrChange w:id="166" w:author="Microsoft Word" w:date="2025-01-07T13:25:00Z" w16du:dateUtc="2025-01-07T17:25:00Z">
                <w:pPr>
                  <w:pStyle w:val="TableParagraph"/>
                  <w:numPr>
                    <w:numId w:val="39"/>
                  </w:numPr>
                  <w:tabs>
                    <w:tab w:val="left" w:pos="466"/>
                  </w:tabs>
                  <w:ind w:right="167" w:hanging="360"/>
                </w:pPr>
              </w:pPrChange>
            </w:pPr>
            <w:r>
              <w:rPr>
                <w:sz w:val="21"/>
              </w:rPr>
              <w:t>Only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user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who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performed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verification must print the dispensing label.</w:t>
            </w:r>
          </w:p>
          <w:p w14:paraId="4158FB86" w14:textId="77777777" w:rsidR="001B3F86" w:rsidRDefault="00824944">
            <w:pPr>
              <w:pStyle w:val="TableParagraph"/>
              <w:numPr>
                <w:ilvl w:val="0"/>
                <w:numId w:val="102"/>
              </w:numPr>
              <w:tabs>
                <w:tab w:val="left" w:pos="466"/>
              </w:tabs>
              <w:ind w:right="676"/>
              <w:rPr>
                <w:sz w:val="21"/>
              </w:rPr>
              <w:pPrChange w:id="167" w:author="Microsoft Word" w:date="2025-01-07T13:25:00Z" w16du:dateUtc="2025-01-07T17:25:00Z">
                <w:pPr>
                  <w:pStyle w:val="TableParagraph"/>
                  <w:numPr>
                    <w:numId w:val="39"/>
                  </w:numPr>
                  <w:tabs>
                    <w:tab w:val="left" w:pos="466"/>
                  </w:tabs>
                  <w:ind w:right="676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display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message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box confirming printing of the label.</w:t>
            </w:r>
          </w:p>
          <w:p w14:paraId="4158FB87" w14:textId="77777777" w:rsidR="001B3F86" w:rsidRDefault="00824944">
            <w:pPr>
              <w:pStyle w:val="TableParagraph"/>
              <w:numPr>
                <w:ilvl w:val="0"/>
                <w:numId w:val="102"/>
              </w:numPr>
              <w:tabs>
                <w:tab w:val="left" w:pos="466"/>
              </w:tabs>
              <w:ind w:right="822"/>
              <w:rPr>
                <w:sz w:val="21"/>
              </w:rPr>
              <w:pPrChange w:id="168" w:author="Microsoft Word" w:date="2025-01-07T13:25:00Z" w16du:dateUtc="2025-01-07T17:25:00Z">
                <w:pPr>
                  <w:pStyle w:val="TableParagraph"/>
                  <w:numPr>
                    <w:numId w:val="39"/>
                  </w:numPr>
                  <w:tabs>
                    <w:tab w:val="left" w:pos="466"/>
                  </w:tabs>
                  <w:ind w:right="822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users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have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 preview of the label to be printed.</w:t>
            </w:r>
          </w:p>
          <w:p w14:paraId="4158FB88" w14:textId="77777777" w:rsidR="001B3F86" w:rsidRDefault="00824944">
            <w:pPr>
              <w:pStyle w:val="TableParagraph"/>
              <w:numPr>
                <w:ilvl w:val="0"/>
                <w:numId w:val="102"/>
              </w:numPr>
              <w:tabs>
                <w:tab w:val="left" w:pos="466"/>
              </w:tabs>
              <w:spacing w:before="1"/>
              <w:ind w:right="151"/>
              <w:rPr>
                <w:sz w:val="21"/>
              </w:rPr>
              <w:pPrChange w:id="169" w:author="Microsoft Word" w:date="2025-01-07T13:25:00Z" w16du:dateUtc="2025-01-07T17:25:00Z">
                <w:pPr>
                  <w:pStyle w:val="TableParagraph"/>
                  <w:numPr>
                    <w:numId w:val="39"/>
                  </w:numPr>
                  <w:tabs>
                    <w:tab w:val="left" w:pos="466"/>
                  </w:tabs>
                  <w:spacing w:before="1"/>
                  <w:ind w:right="151" w:hanging="360"/>
                </w:pPr>
              </w:pPrChange>
            </w:pPr>
            <w:r>
              <w:rPr>
                <w:sz w:val="21"/>
              </w:rPr>
              <w:t>The system shall print dispensing labels with the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following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details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format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as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 xml:space="preserve">described in </w:t>
            </w:r>
            <w:r>
              <w:rPr>
                <w:i/>
                <w:sz w:val="21"/>
              </w:rPr>
              <w:t>Appendix C</w:t>
            </w:r>
            <w:r>
              <w:rPr>
                <w:sz w:val="21"/>
              </w:rPr>
              <w:t>.</w:t>
            </w:r>
          </w:p>
          <w:p w14:paraId="4158FB89" w14:textId="77777777" w:rsidR="001B3F86" w:rsidRDefault="00824944">
            <w:pPr>
              <w:pStyle w:val="TableParagraph"/>
              <w:numPr>
                <w:ilvl w:val="0"/>
                <w:numId w:val="102"/>
              </w:numPr>
              <w:tabs>
                <w:tab w:val="left" w:pos="466"/>
              </w:tabs>
              <w:ind w:right="223"/>
              <w:rPr>
                <w:sz w:val="21"/>
              </w:rPr>
              <w:pPrChange w:id="170" w:author="Microsoft Word" w:date="2025-01-07T13:25:00Z" w16du:dateUtc="2025-01-07T17:25:00Z">
                <w:pPr>
                  <w:pStyle w:val="TableParagraph"/>
                  <w:numPr>
                    <w:numId w:val="39"/>
                  </w:numPr>
                  <w:tabs>
                    <w:tab w:val="left" w:pos="466"/>
                  </w:tabs>
                  <w:ind w:right="223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printed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label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must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exhibit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print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quality with a resolution of 203 dots per inch (DPI).</w:t>
            </w:r>
          </w:p>
          <w:p w14:paraId="4158FB8A" w14:textId="77777777" w:rsidR="001B3F86" w:rsidRDefault="00824944">
            <w:pPr>
              <w:pStyle w:val="TableParagraph"/>
              <w:numPr>
                <w:ilvl w:val="0"/>
                <w:numId w:val="102"/>
              </w:numPr>
              <w:tabs>
                <w:tab w:val="left" w:pos="466"/>
              </w:tabs>
              <w:spacing w:before="1" w:line="279" w:lineRule="exact"/>
              <w:rPr>
                <w:sz w:val="21"/>
              </w:rPr>
              <w:pPrChange w:id="171" w:author="Microsoft Word" w:date="2025-01-07T13:25:00Z" w16du:dateUtc="2025-01-07T17:25:00Z">
                <w:pPr>
                  <w:pStyle w:val="TableParagraph"/>
                  <w:numPr>
                    <w:numId w:val="39"/>
                  </w:numPr>
                  <w:tabs>
                    <w:tab w:val="left" w:pos="466"/>
                  </w:tabs>
                  <w:spacing w:before="1" w:line="279" w:lineRule="exact"/>
                  <w:ind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printing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PDF.</w:t>
            </w:r>
          </w:p>
          <w:p w14:paraId="4158FB8B" w14:textId="77777777" w:rsidR="001B3F86" w:rsidRDefault="00824944">
            <w:pPr>
              <w:pStyle w:val="TableParagraph"/>
              <w:numPr>
                <w:ilvl w:val="0"/>
                <w:numId w:val="102"/>
              </w:numPr>
              <w:tabs>
                <w:tab w:val="left" w:pos="466"/>
              </w:tabs>
              <w:ind w:right="140"/>
              <w:rPr>
                <w:sz w:val="21"/>
              </w:rPr>
              <w:pPrChange w:id="172" w:author="Microsoft Word" w:date="2025-01-07T13:25:00Z" w16du:dateUtc="2025-01-07T17:25:00Z">
                <w:pPr>
                  <w:pStyle w:val="TableParagraph"/>
                  <w:numPr>
                    <w:numId w:val="39"/>
                  </w:numPr>
                  <w:tabs>
                    <w:tab w:val="left" w:pos="466"/>
                  </w:tabs>
                  <w:ind w:right="140" w:hanging="360"/>
                </w:pPr>
              </w:pPrChange>
            </w:pPr>
            <w:r>
              <w:rPr>
                <w:sz w:val="21"/>
              </w:rPr>
              <w:t>Dispensing labels should be printable on standard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pharmacy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label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printers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only.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 xml:space="preserve">Please see </w:t>
            </w:r>
            <w:r>
              <w:rPr>
                <w:i/>
                <w:sz w:val="21"/>
              </w:rPr>
              <w:t xml:space="preserve">Appendix D </w:t>
            </w:r>
            <w:r>
              <w:rPr>
                <w:sz w:val="21"/>
              </w:rPr>
              <w:t>for the printer details.</w:t>
            </w:r>
          </w:p>
          <w:p w14:paraId="4158FB8C" w14:textId="77777777" w:rsidR="001B3F86" w:rsidRDefault="00824944">
            <w:pPr>
              <w:pStyle w:val="TableParagraph"/>
              <w:numPr>
                <w:ilvl w:val="0"/>
                <w:numId w:val="102"/>
              </w:numPr>
              <w:tabs>
                <w:tab w:val="left" w:pos="466"/>
              </w:tabs>
              <w:ind w:right="556"/>
              <w:rPr>
                <w:sz w:val="21"/>
              </w:rPr>
              <w:pPrChange w:id="173" w:author="Microsoft Word" w:date="2025-01-07T13:25:00Z" w16du:dateUtc="2025-01-07T17:25:00Z">
                <w:pPr>
                  <w:pStyle w:val="TableParagraph"/>
                  <w:numPr>
                    <w:numId w:val="39"/>
                  </w:numPr>
                  <w:tabs>
                    <w:tab w:val="left" w:pos="466"/>
                  </w:tabs>
                  <w:ind w:right="556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printed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labels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should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be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sufficient quality, ensuring that all information is legible and can be easily read.</w:t>
            </w:r>
          </w:p>
          <w:p w14:paraId="4158FB8D" w14:textId="77777777" w:rsidR="001B3F86" w:rsidRDefault="00824944">
            <w:pPr>
              <w:pStyle w:val="TableParagraph"/>
              <w:numPr>
                <w:ilvl w:val="0"/>
                <w:numId w:val="102"/>
              </w:numPr>
              <w:tabs>
                <w:tab w:val="left" w:pos="466"/>
              </w:tabs>
              <w:ind w:right="829"/>
              <w:rPr>
                <w:sz w:val="21"/>
              </w:rPr>
              <w:pPrChange w:id="174" w:author="Microsoft Word" w:date="2025-01-07T13:25:00Z" w16du:dateUtc="2025-01-07T17:25:00Z">
                <w:pPr>
                  <w:pStyle w:val="TableParagraph"/>
                  <w:numPr>
                    <w:numId w:val="39"/>
                  </w:numPr>
                  <w:tabs>
                    <w:tab w:val="left" w:pos="466"/>
                  </w:tabs>
                  <w:ind w:right="829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printing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one dispensing label only.</w:t>
            </w:r>
          </w:p>
          <w:p w14:paraId="4158FB8E" w14:textId="77777777" w:rsidR="001B3F86" w:rsidRDefault="00824944">
            <w:pPr>
              <w:pStyle w:val="TableParagraph"/>
              <w:numPr>
                <w:ilvl w:val="0"/>
                <w:numId w:val="102"/>
              </w:numPr>
              <w:tabs>
                <w:tab w:val="left" w:pos="466"/>
              </w:tabs>
              <w:spacing w:line="280" w:lineRule="exact"/>
              <w:ind w:right="275"/>
              <w:rPr>
                <w:sz w:val="21"/>
              </w:rPr>
              <w:pPrChange w:id="175" w:author="Microsoft Word" w:date="2025-01-07T13:25:00Z" w16du:dateUtc="2025-01-07T17:25:00Z">
                <w:pPr>
                  <w:pStyle w:val="TableParagraph"/>
                  <w:numPr>
                    <w:numId w:val="39"/>
                  </w:numPr>
                  <w:tabs>
                    <w:tab w:val="left" w:pos="466"/>
                  </w:tabs>
                  <w:spacing w:line="280" w:lineRule="exact"/>
                  <w:ind w:right="275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should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maintain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audit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trail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of orders printed.</w:t>
            </w:r>
          </w:p>
        </w:tc>
        <w:tc>
          <w:tcPr>
            <w:tcW w:w="922" w:type="dxa"/>
          </w:tcPr>
          <w:p w14:paraId="4158FB8F" w14:textId="77777777" w:rsidR="001B3F86" w:rsidRDefault="00824944">
            <w:pPr>
              <w:pStyle w:val="TableParagraph"/>
              <w:spacing w:before="1" w:line="276" w:lineRule="auto"/>
              <w:ind w:left="223" w:hanging="3"/>
              <w:rPr>
                <w:sz w:val="21"/>
              </w:rPr>
            </w:pPr>
            <w:r>
              <w:rPr>
                <w:spacing w:val="-4"/>
                <w:sz w:val="21"/>
              </w:rPr>
              <w:t>Must Have</w:t>
            </w:r>
          </w:p>
        </w:tc>
      </w:tr>
    </w:tbl>
    <w:p w14:paraId="4158FB91" w14:textId="77777777" w:rsidR="001B3F86" w:rsidRDefault="001B3F86">
      <w:pPr>
        <w:spacing w:line="276" w:lineRule="auto"/>
        <w:rPr>
          <w:sz w:val="21"/>
        </w:rPr>
        <w:sectPr w:rsidR="001B3F86">
          <w:pgSz w:w="15840" w:h="12240" w:orient="landscape"/>
          <w:pgMar w:top="1380" w:right="960" w:bottom="1300" w:left="1040" w:header="0" w:footer="1104" w:gutter="0"/>
          <w:cols w:space="720"/>
        </w:sectPr>
      </w:pPr>
    </w:p>
    <w:p w14:paraId="4158FB92" w14:textId="77777777" w:rsidR="001B3F86" w:rsidRDefault="001B3F86">
      <w:pPr>
        <w:pStyle w:val="BodyText"/>
        <w:spacing w:before="7"/>
        <w:rPr>
          <w:sz w:val="4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929"/>
        <w:gridCol w:w="2665"/>
        <w:gridCol w:w="3363"/>
        <w:gridCol w:w="4806"/>
        <w:gridCol w:w="922"/>
      </w:tblGrid>
      <w:tr w:rsidR="001B3F86" w14:paraId="4158FB9F" w14:textId="77777777">
        <w:trPr>
          <w:trHeight w:val="611"/>
        </w:trPr>
        <w:tc>
          <w:tcPr>
            <w:tcW w:w="927" w:type="dxa"/>
            <w:shd w:val="clear" w:color="auto" w:fill="D9D9D9"/>
          </w:tcPr>
          <w:p w14:paraId="4158FB93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B94" w14:textId="77777777" w:rsidR="001B3F86" w:rsidRDefault="00824944">
            <w:pPr>
              <w:pStyle w:val="TableParagraph"/>
              <w:ind w:left="10"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#</w:t>
            </w:r>
          </w:p>
        </w:tc>
        <w:tc>
          <w:tcPr>
            <w:tcW w:w="929" w:type="dxa"/>
            <w:shd w:val="clear" w:color="auto" w:fill="D9D9D9"/>
          </w:tcPr>
          <w:p w14:paraId="4158FB95" w14:textId="77777777" w:rsidR="001B3F86" w:rsidRDefault="00824944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Related</w:t>
            </w:r>
          </w:p>
          <w:p w14:paraId="4158FB96" w14:textId="77777777" w:rsidR="001B3F86" w:rsidRDefault="00824944">
            <w:pPr>
              <w:pStyle w:val="TableParagraph"/>
              <w:spacing w:before="41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Feature</w:t>
            </w:r>
          </w:p>
        </w:tc>
        <w:tc>
          <w:tcPr>
            <w:tcW w:w="2665" w:type="dxa"/>
            <w:shd w:val="clear" w:color="auto" w:fill="D9D9D9"/>
          </w:tcPr>
          <w:p w14:paraId="4158FB97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B98" w14:textId="77777777" w:rsidR="001B3F86" w:rsidRDefault="00824944">
            <w:pPr>
              <w:pStyle w:val="TableParagraph"/>
              <w:ind w:left="844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Story</w:t>
            </w:r>
          </w:p>
        </w:tc>
        <w:tc>
          <w:tcPr>
            <w:tcW w:w="3363" w:type="dxa"/>
            <w:shd w:val="clear" w:color="auto" w:fill="D9D9D9"/>
          </w:tcPr>
          <w:p w14:paraId="4158FB99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B9A" w14:textId="77777777" w:rsidR="001B3F86" w:rsidRDefault="00824944">
            <w:pPr>
              <w:pStyle w:val="TableParagraph"/>
              <w:ind w:left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4806" w:type="dxa"/>
            <w:shd w:val="clear" w:color="auto" w:fill="D9D9D9"/>
          </w:tcPr>
          <w:p w14:paraId="4158FB9B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B9C" w14:textId="77777777" w:rsidR="001B3F86" w:rsidRDefault="00824944">
            <w:pPr>
              <w:pStyle w:val="TableParagraph"/>
              <w:ind w:left="1491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922" w:type="dxa"/>
            <w:shd w:val="clear" w:color="auto" w:fill="D9D9D9"/>
          </w:tcPr>
          <w:p w14:paraId="4158FB9D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B9E" w14:textId="77777777" w:rsidR="001B3F86" w:rsidRDefault="00824944"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Priority</w:t>
            </w:r>
          </w:p>
        </w:tc>
      </w:tr>
      <w:tr w:rsidR="001B3F86" w14:paraId="4158FBB2" w14:textId="77777777">
        <w:trPr>
          <w:trHeight w:val="6703"/>
        </w:trPr>
        <w:tc>
          <w:tcPr>
            <w:tcW w:w="927" w:type="dxa"/>
          </w:tcPr>
          <w:p w14:paraId="4158FBA0" w14:textId="77777777" w:rsidR="001B3F86" w:rsidRDefault="00824944">
            <w:pPr>
              <w:pStyle w:val="TableParagraph"/>
              <w:spacing w:before="1"/>
              <w:ind w:left="10" w:right="3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US10</w:t>
            </w:r>
          </w:p>
        </w:tc>
        <w:tc>
          <w:tcPr>
            <w:tcW w:w="929" w:type="dxa"/>
          </w:tcPr>
          <w:p w14:paraId="4158FBA1" w14:textId="77777777" w:rsidR="001B3F86" w:rsidRDefault="00824944">
            <w:pPr>
              <w:pStyle w:val="TableParagraph"/>
              <w:spacing w:before="1"/>
              <w:ind w:left="1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F5</w:t>
            </w:r>
          </w:p>
        </w:tc>
        <w:tc>
          <w:tcPr>
            <w:tcW w:w="2665" w:type="dxa"/>
          </w:tcPr>
          <w:p w14:paraId="4158FBA2" w14:textId="77777777" w:rsidR="001B3F86" w:rsidRDefault="00824944">
            <w:pPr>
              <w:pStyle w:val="TableParagraph"/>
              <w:spacing w:before="1" w:line="276" w:lineRule="auto"/>
              <w:ind w:left="107" w:right="138"/>
              <w:rPr>
                <w:sz w:val="21"/>
              </w:rPr>
            </w:pPr>
            <w:r>
              <w:rPr>
                <w:sz w:val="21"/>
              </w:rPr>
              <w:t xml:space="preserve">As a </w:t>
            </w:r>
            <w:r>
              <w:rPr>
                <w:b/>
                <w:sz w:val="21"/>
              </w:rPr>
              <w:t>User</w:t>
            </w:r>
            <w:r>
              <w:rPr>
                <w:sz w:val="21"/>
              </w:rPr>
              <w:t xml:space="preserve">, I want to </w:t>
            </w:r>
            <w:r>
              <w:rPr>
                <w:b/>
                <w:sz w:val="21"/>
              </w:rPr>
              <w:t>re- print</w:t>
            </w:r>
            <w:r>
              <w:rPr>
                <w:b/>
                <w:spacing w:val="-15"/>
                <w:sz w:val="21"/>
              </w:rPr>
              <w:t xml:space="preserve"> </w:t>
            </w:r>
            <w:r>
              <w:rPr>
                <w:b/>
                <w:sz w:val="21"/>
              </w:rPr>
              <w:t>dispensing</w:t>
            </w:r>
            <w:r>
              <w:rPr>
                <w:b/>
                <w:spacing w:val="-14"/>
                <w:sz w:val="21"/>
              </w:rPr>
              <w:t xml:space="preserve"> </w:t>
            </w:r>
            <w:r>
              <w:rPr>
                <w:b/>
                <w:sz w:val="21"/>
              </w:rPr>
              <w:t>labels</w:t>
            </w:r>
            <w:r>
              <w:rPr>
                <w:sz w:val="21"/>
              </w:rPr>
              <w:t xml:space="preserve">, so that I can </w:t>
            </w:r>
            <w:r>
              <w:rPr>
                <w:b/>
                <w:sz w:val="21"/>
              </w:rPr>
              <w:t>print without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re-entering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an </w:t>
            </w:r>
            <w:r>
              <w:rPr>
                <w:b/>
                <w:spacing w:val="-2"/>
                <w:sz w:val="21"/>
              </w:rPr>
              <w:t>order</w:t>
            </w:r>
            <w:r>
              <w:rPr>
                <w:spacing w:val="-2"/>
                <w:sz w:val="21"/>
              </w:rPr>
              <w:t>.</w:t>
            </w:r>
          </w:p>
        </w:tc>
        <w:tc>
          <w:tcPr>
            <w:tcW w:w="3363" w:type="dxa"/>
          </w:tcPr>
          <w:p w14:paraId="4158FBA3" w14:textId="77777777" w:rsidR="001B3F86" w:rsidRDefault="00824944">
            <w:pPr>
              <w:pStyle w:val="TableParagraph"/>
              <w:numPr>
                <w:ilvl w:val="0"/>
                <w:numId w:val="101"/>
              </w:numPr>
              <w:tabs>
                <w:tab w:val="left" w:pos="284"/>
              </w:tabs>
              <w:ind w:right="448"/>
              <w:rPr>
                <w:sz w:val="21"/>
              </w:rPr>
              <w:pPrChange w:id="176" w:author="Microsoft Word" w:date="2025-01-07T13:25:00Z" w16du:dateUtc="2025-01-07T17:25:00Z">
                <w:pPr>
                  <w:pStyle w:val="TableParagraph"/>
                  <w:numPr>
                    <w:numId w:val="38"/>
                  </w:numPr>
                  <w:tabs>
                    <w:tab w:val="left" w:pos="284"/>
                  </w:tabs>
                  <w:ind w:left="284" w:right="448" w:hanging="178"/>
                </w:pPr>
              </w:pPrChange>
            </w:pPr>
            <w:r>
              <w:rPr>
                <w:sz w:val="21"/>
              </w:rPr>
              <w:t>Once re-print button is selected,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prompt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message shall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be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displayed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asking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for the reason for re-printing. Options for the reason are presented in a drop-down menu.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Available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options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are:</w:t>
            </w:r>
          </w:p>
          <w:p w14:paraId="4158FBA4" w14:textId="77777777" w:rsidR="001B3F86" w:rsidRDefault="00824944">
            <w:pPr>
              <w:pStyle w:val="TableParagraph"/>
              <w:numPr>
                <w:ilvl w:val="1"/>
                <w:numId w:val="101"/>
              </w:numPr>
              <w:tabs>
                <w:tab w:val="left" w:pos="708"/>
              </w:tabs>
              <w:spacing w:line="284" w:lineRule="exact"/>
              <w:ind w:left="708" w:hanging="282"/>
              <w:rPr>
                <w:sz w:val="21"/>
              </w:rPr>
              <w:pPrChange w:id="177" w:author="Microsoft Word" w:date="2025-01-07T13:25:00Z" w16du:dateUtc="2025-01-07T17:25:00Z">
                <w:pPr>
                  <w:pStyle w:val="TableParagraph"/>
                  <w:numPr>
                    <w:ilvl w:val="1"/>
                    <w:numId w:val="38"/>
                  </w:numPr>
                  <w:tabs>
                    <w:tab w:val="left" w:pos="708"/>
                  </w:tabs>
                  <w:spacing w:line="284" w:lineRule="exact"/>
                  <w:ind w:left="708" w:hanging="282"/>
                </w:pPr>
              </w:pPrChange>
            </w:pPr>
            <w:r>
              <w:rPr>
                <w:sz w:val="21"/>
              </w:rPr>
              <w:t>Insufficient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supply</w:t>
            </w:r>
          </w:p>
          <w:p w14:paraId="4158FBA5" w14:textId="77777777" w:rsidR="001B3F86" w:rsidRDefault="00824944">
            <w:pPr>
              <w:pStyle w:val="TableParagraph"/>
              <w:numPr>
                <w:ilvl w:val="1"/>
                <w:numId w:val="101"/>
              </w:numPr>
              <w:tabs>
                <w:tab w:val="left" w:pos="708"/>
              </w:tabs>
              <w:spacing w:line="280" w:lineRule="exact"/>
              <w:ind w:left="708" w:hanging="282"/>
              <w:rPr>
                <w:sz w:val="21"/>
              </w:rPr>
              <w:pPrChange w:id="178" w:author="Microsoft Word" w:date="2025-01-07T13:25:00Z" w16du:dateUtc="2025-01-07T17:25:00Z">
                <w:pPr>
                  <w:pStyle w:val="TableParagraph"/>
                  <w:numPr>
                    <w:ilvl w:val="1"/>
                    <w:numId w:val="38"/>
                  </w:numPr>
                  <w:tabs>
                    <w:tab w:val="left" w:pos="708"/>
                  </w:tabs>
                  <w:spacing w:line="280" w:lineRule="exact"/>
                  <w:ind w:left="708" w:hanging="282"/>
                </w:pPr>
              </w:pPrChange>
            </w:pPr>
            <w:r>
              <w:rPr>
                <w:sz w:val="21"/>
              </w:rPr>
              <w:t>Label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only</w:t>
            </w:r>
          </w:p>
          <w:p w14:paraId="4158FBA6" w14:textId="77777777" w:rsidR="001B3F86" w:rsidRDefault="00824944">
            <w:pPr>
              <w:pStyle w:val="TableParagraph"/>
              <w:numPr>
                <w:ilvl w:val="1"/>
                <w:numId w:val="101"/>
              </w:numPr>
              <w:tabs>
                <w:tab w:val="left" w:pos="708"/>
              </w:tabs>
              <w:spacing w:line="285" w:lineRule="exact"/>
              <w:ind w:left="708" w:hanging="282"/>
              <w:rPr>
                <w:sz w:val="21"/>
              </w:rPr>
              <w:pPrChange w:id="179" w:author="Microsoft Word" w:date="2025-01-07T13:25:00Z" w16du:dateUtc="2025-01-07T17:25:00Z">
                <w:pPr>
                  <w:pStyle w:val="TableParagraph"/>
                  <w:numPr>
                    <w:ilvl w:val="1"/>
                    <w:numId w:val="38"/>
                  </w:numPr>
                  <w:tabs>
                    <w:tab w:val="left" w:pos="708"/>
                  </w:tabs>
                  <w:spacing w:line="285" w:lineRule="exact"/>
                  <w:ind w:left="708" w:hanging="282"/>
                </w:pPr>
              </w:pPrChange>
            </w:pPr>
            <w:r>
              <w:rPr>
                <w:sz w:val="21"/>
              </w:rPr>
              <w:t>For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transfer</w:t>
            </w:r>
          </w:p>
        </w:tc>
        <w:tc>
          <w:tcPr>
            <w:tcW w:w="4806" w:type="dxa"/>
          </w:tcPr>
          <w:p w14:paraId="4158FBA7" w14:textId="77777777" w:rsidR="001B3F86" w:rsidRDefault="00824944">
            <w:pPr>
              <w:pStyle w:val="TableParagraph"/>
              <w:numPr>
                <w:ilvl w:val="0"/>
                <w:numId w:val="100"/>
              </w:numPr>
              <w:tabs>
                <w:tab w:val="left" w:pos="466"/>
              </w:tabs>
              <w:ind w:right="541"/>
              <w:rPr>
                <w:sz w:val="21"/>
              </w:rPr>
              <w:pPrChange w:id="180" w:author="Microsoft Word" w:date="2025-01-07T13:25:00Z" w16du:dateUtc="2025-01-07T17:25:00Z">
                <w:pPr>
                  <w:pStyle w:val="TableParagraph"/>
                  <w:numPr>
                    <w:numId w:val="37"/>
                  </w:numPr>
                  <w:tabs>
                    <w:tab w:val="left" w:pos="466"/>
                  </w:tabs>
                  <w:ind w:right="541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users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select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the order for re-printing.</w:t>
            </w:r>
          </w:p>
          <w:p w14:paraId="4158FBA8" w14:textId="77777777" w:rsidR="001B3F86" w:rsidRDefault="00824944">
            <w:pPr>
              <w:pStyle w:val="TableParagraph"/>
              <w:numPr>
                <w:ilvl w:val="0"/>
                <w:numId w:val="100"/>
              </w:numPr>
              <w:tabs>
                <w:tab w:val="left" w:pos="466"/>
              </w:tabs>
              <w:ind w:right="676"/>
              <w:rPr>
                <w:sz w:val="21"/>
              </w:rPr>
              <w:pPrChange w:id="181" w:author="Microsoft Word" w:date="2025-01-07T13:25:00Z" w16du:dateUtc="2025-01-07T17:25:00Z">
                <w:pPr>
                  <w:pStyle w:val="TableParagraph"/>
                  <w:numPr>
                    <w:numId w:val="37"/>
                  </w:numPr>
                  <w:tabs>
                    <w:tab w:val="left" w:pos="466"/>
                  </w:tabs>
                  <w:ind w:right="676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display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message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box confirming printing of the label.</w:t>
            </w:r>
          </w:p>
          <w:p w14:paraId="4158FBA9" w14:textId="77777777" w:rsidR="001B3F86" w:rsidRDefault="00824944">
            <w:pPr>
              <w:pStyle w:val="TableParagraph"/>
              <w:numPr>
                <w:ilvl w:val="0"/>
                <w:numId w:val="100"/>
              </w:numPr>
              <w:tabs>
                <w:tab w:val="left" w:pos="466"/>
              </w:tabs>
              <w:ind w:right="127"/>
              <w:rPr>
                <w:sz w:val="21"/>
              </w:rPr>
              <w:pPrChange w:id="182" w:author="Microsoft Word" w:date="2025-01-07T13:25:00Z" w16du:dateUtc="2025-01-07T17:25:00Z">
                <w:pPr>
                  <w:pStyle w:val="TableParagraph"/>
                  <w:numPr>
                    <w:numId w:val="37"/>
                  </w:numPr>
                  <w:tabs>
                    <w:tab w:val="left" w:pos="466"/>
                  </w:tabs>
                  <w:ind w:right="127" w:hanging="360"/>
                </w:pPr>
              </w:pPrChange>
            </w:pPr>
            <w:r>
              <w:rPr>
                <w:sz w:val="21"/>
              </w:rPr>
              <w:t>The system shall allow users to re-print a dispensing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label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without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need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re-enter the entire prescription order.</w:t>
            </w:r>
          </w:p>
          <w:p w14:paraId="4158FBAA" w14:textId="77777777" w:rsidR="001B3F86" w:rsidRDefault="00824944">
            <w:pPr>
              <w:pStyle w:val="TableParagraph"/>
              <w:numPr>
                <w:ilvl w:val="0"/>
                <w:numId w:val="100"/>
              </w:numPr>
              <w:tabs>
                <w:tab w:val="left" w:pos="466"/>
              </w:tabs>
              <w:ind w:right="141"/>
              <w:rPr>
                <w:sz w:val="21"/>
              </w:rPr>
              <w:pPrChange w:id="183" w:author="Microsoft Word" w:date="2025-01-07T13:25:00Z" w16du:dateUtc="2025-01-07T17:25:00Z">
                <w:pPr>
                  <w:pStyle w:val="TableParagraph"/>
                  <w:numPr>
                    <w:numId w:val="37"/>
                  </w:numPr>
                  <w:tabs>
                    <w:tab w:val="left" w:pos="466"/>
                  </w:tabs>
                  <w:ind w:right="141" w:hanging="360"/>
                </w:pPr>
              </w:pPrChange>
            </w:pPr>
            <w:r>
              <w:rPr>
                <w:sz w:val="21"/>
              </w:rPr>
              <w:t>Users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should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select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reason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re-printing before they can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re-print.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Only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one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reason for re-printing can be selected from the drop- down box.</w:t>
            </w:r>
          </w:p>
          <w:p w14:paraId="4158FBAB" w14:textId="77777777" w:rsidR="001B3F86" w:rsidRDefault="00824944">
            <w:pPr>
              <w:pStyle w:val="TableParagraph"/>
              <w:numPr>
                <w:ilvl w:val="0"/>
                <w:numId w:val="100"/>
              </w:numPr>
              <w:tabs>
                <w:tab w:val="left" w:pos="466"/>
              </w:tabs>
              <w:ind w:right="824"/>
              <w:rPr>
                <w:sz w:val="21"/>
              </w:rPr>
              <w:pPrChange w:id="184" w:author="Microsoft Word" w:date="2025-01-07T13:25:00Z" w16du:dateUtc="2025-01-07T17:25:00Z">
                <w:pPr>
                  <w:pStyle w:val="TableParagraph"/>
                  <w:numPr>
                    <w:numId w:val="37"/>
                  </w:numPr>
                  <w:tabs>
                    <w:tab w:val="left" w:pos="466"/>
                  </w:tabs>
                  <w:ind w:right="824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users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have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 preview of the label to be reprinted.</w:t>
            </w:r>
          </w:p>
          <w:p w14:paraId="4158FBAC" w14:textId="77777777" w:rsidR="001B3F86" w:rsidRDefault="00824944">
            <w:pPr>
              <w:pStyle w:val="TableParagraph"/>
              <w:numPr>
                <w:ilvl w:val="0"/>
                <w:numId w:val="100"/>
              </w:numPr>
              <w:tabs>
                <w:tab w:val="left" w:pos="466"/>
              </w:tabs>
              <w:ind w:right="472"/>
              <w:rPr>
                <w:sz w:val="21"/>
              </w:rPr>
              <w:pPrChange w:id="185" w:author="Microsoft Word" w:date="2025-01-07T13:25:00Z" w16du:dateUtc="2025-01-07T17:25:00Z">
                <w:pPr>
                  <w:pStyle w:val="TableParagraph"/>
                  <w:numPr>
                    <w:numId w:val="37"/>
                  </w:numPr>
                  <w:tabs>
                    <w:tab w:val="left" w:pos="466"/>
                  </w:tabs>
                  <w:ind w:right="472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printing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PDF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 xml:space="preserve">file </w:t>
            </w:r>
            <w:r>
              <w:rPr>
                <w:spacing w:val="-2"/>
                <w:sz w:val="21"/>
              </w:rPr>
              <w:t>format.</w:t>
            </w:r>
          </w:p>
          <w:p w14:paraId="4158FBAD" w14:textId="77777777" w:rsidR="001B3F86" w:rsidRDefault="00824944">
            <w:pPr>
              <w:pStyle w:val="TableParagraph"/>
              <w:numPr>
                <w:ilvl w:val="0"/>
                <w:numId w:val="100"/>
              </w:numPr>
              <w:tabs>
                <w:tab w:val="left" w:pos="466"/>
              </w:tabs>
              <w:ind w:right="426"/>
              <w:jc w:val="both"/>
              <w:rPr>
                <w:sz w:val="21"/>
              </w:rPr>
              <w:pPrChange w:id="186" w:author="Microsoft Word" w:date="2025-01-07T13:25:00Z" w16du:dateUtc="2025-01-07T17:25:00Z">
                <w:pPr>
                  <w:pStyle w:val="TableParagraph"/>
                  <w:numPr>
                    <w:numId w:val="37"/>
                  </w:numPr>
                  <w:tabs>
                    <w:tab w:val="left" w:pos="466"/>
                  </w:tabs>
                  <w:ind w:right="426" w:hanging="360"/>
                  <w:jc w:val="both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printing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 xml:space="preserve">multiple copies based on the quantity specified by </w:t>
            </w:r>
            <w:r>
              <w:rPr>
                <w:spacing w:val="-2"/>
                <w:sz w:val="21"/>
              </w:rPr>
              <w:t>users.</w:t>
            </w:r>
          </w:p>
          <w:p w14:paraId="4158FBAE" w14:textId="77777777" w:rsidR="001B3F86" w:rsidRDefault="00824944">
            <w:pPr>
              <w:pStyle w:val="TableParagraph"/>
              <w:numPr>
                <w:ilvl w:val="0"/>
                <w:numId w:val="100"/>
              </w:numPr>
              <w:tabs>
                <w:tab w:val="left" w:pos="466"/>
              </w:tabs>
              <w:ind w:right="373"/>
              <w:rPr>
                <w:sz w:val="21"/>
              </w:rPr>
              <w:pPrChange w:id="187" w:author="Microsoft Word" w:date="2025-01-07T13:25:00Z" w16du:dateUtc="2025-01-07T17:25:00Z">
                <w:pPr>
                  <w:pStyle w:val="TableParagraph"/>
                  <w:numPr>
                    <w:numId w:val="37"/>
                  </w:numPr>
                  <w:tabs>
                    <w:tab w:val="left" w:pos="466"/>
                  </w:tabs>
                  <w:ind w:right="373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reprinted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labels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should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be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sufficient quality, ensuring that all information is legible and can be easily read.</w:t>
            </w:r>
          </w:p>
          <w:p w14:paraId="4158FBAF" w14:textId="77777777" w:rsidR="001B3F86" w:rsidRDefault="00824944">
            <w:pPr>
              <w:pStyle w:val="TableParagraph"/>
              <w:numPr>
                <w:ilvl w:val="0"/>
                <w:numId w:val="100"/>
              </w:numPr>
              <w:tabs>
                <w:tab w:val="left" w:pos="466"/>
              </w:tabs>
              <w:spacing w:line="279" w:lineRule="exact"/>
              <w:rPr>
                <w:sz w:val="21"/>
              </w:rPr>
              <w:pPrChange w:id="188" w:author="Microsoft Word" w:date="2025-01-07T13:25:00Z" w16du:dateUtc="2025-01-07T17:25:00Z">
                <w:pPr>
                  <w:pStyle w:val="TableParagraph"/>
                  <w:numPr>
                    <w:numId w:val="37"/>
                  </w:numPr>
                  <w:tabs>
                    <w:tab w:val="left" w:pos="466"/>
                  </w:tabs>
                  <w:spacing w:line="279" w:lineRule="exact"/>
                  <w:ind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maintain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audit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trail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5"/>
                <w:sz w:val="21"/>
              </w:rPr>
              <w:t xml:space="preserve"> re-</w:t>
            </w:r>
          </w:p>
          <w:p w14:paraId="4158FBB0" w14:textId="77777777" w:rsidR="001B3F86" w:rsidRDefault="00824944">
            <w:pPr>
              <w:pStyle w:val="TableParagraph"/>
              <w:spacing w:line="278" w:lineRule="exact"/>
              <w:ind w:right="169"/>
              <w:rPr>
                <w:sz w:val="21"/>
              </w:rPr>
            </w:pPr>
            <w:r>
              <w:rPr>
                <w:sz w:val="21"/>
              </w:rPr>
              <w:t>print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actions,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including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selected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reason for re-printing.</w:t>
            </w:r>
          </w:p>
        </w:tc>
        <w:tc>
          <w:tcPr>
            <w:tcW w:w="922" w:type="dxa"/>
          </w:tcPr>
          <w:p w14:paraId="4158FBB1" w14:textId="77777777" w:rsidR="001B3F86" w:rsidRDefault="00824944">
            <w:pPr>
              <w:pStyle w:val="TableParagraph"/>
              <w:spacing w:before="1" w:line="276" w:lineRule="auto"/>
              <w:ind w:left="223" w:hanging="3"/>
              <w:rPr>
                <w:sz w:val="21"/>
              </w:rPr>
            </w:pPr>
            <w:r>
              <w:rPr>
                <w:spacing w:val="-4"/>
                <w:sz w:val="21"/>
              </w:rPr>
              <w:t>Must Have</w:t>
            </w:r>
          </w:p>
        </w:tc>
      </w:tr>
      <w:tr w:rsidR="001B3F86" w14:paraId="4158FBBF" w14:textId="77777777">
        <w:trPr>
          <w:trHeight w:val="1677"/>
        </w:trPr>
        <w:tc>
          <w:tcPr>
            <w:tcW w:w="927" w:type="dxa"/>
          </w:tcPr>
          <w:p w14:paraId="4158FBB3" w14:textId="77777777" w:rsidR="001B3F86" w:rsidRDefault="00824944">
            <w:pPr>
              <w:pStyle w:val="TableParagraph"/>
              <w:spacing w:before="4"/>
              <w:ind w:left="10" w:righ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US11</w:t>
            </w:r>
          </w:p>
        </w:tc>
        <w:tc>
          <w:tcPr>
            <w:tcW w:w="929" w:type="dxa"/>
          </w:tcPr>
          <w:p w14:paraId="4158FBB4" w14:textId="77777777" w:rsidR="001B3F86" w:rsidRDefault="00824944">
            <w:pPr>
              <w:pStyle w:val="TableParagraph"/>
              <w:spacing w:before="4"/>
              <w:ind w:left="1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F1</w:t>
            </w:r>
          </w:p>
        </w:tc>
        <w:tc>
          <w:tcPr>
            <w:tcW w:w="2665" w:type="dxa"/>
          </w:tcPr>
          <w:p w14:paraId="4158FBB5" w14:textId="77777777" w:rsidR="001B3F86" w:rsidRDefault="00824944">
            <w:pPr>
              <w:pStyle w:val="TableParagraph"/>
              <w:spacing w:before="4" w:line="276" w:lineRule="auto"/>
              <w:ind w:left="107" w:right="138"/>
              <w:rPr>
                <w:sz w:val="21"/>
              </w:rPr>
            </w:pPr>
            <w:r>
              <w:rPr>
                <w:sz w:val="21"/>
              </w:rPr>
              <w:t xml:space="preserve">As an </w:t>
            </w:r>
            <w:r>
              <w:rPr>
                <w:b/>
                <w:sz w:val="21"/>
              </w:rPr>
              <w:t>Instructor</w:t>
            </w:r>
            <w:r>
              <w:rPr>
                <w:sz w:val="21"/>
              </w:rPr>
              <w:t>, I want the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b/>
                <w:sz w:val="21"/>
              </w:rPr>
              <w:t>lock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z w:val="21"/>
              </w:rPr>
              <w:t>users’ screens</w:t>
            </w:r>
            <w:r>
              <w:rPr>
                <w:sz w:val="21"/>
              </w:rPr>
              <w:t xml:space="preserve">, so that I can </w:t>
            </w:r>
            <w:r>
              <w:rPr>
                <w:b/>
                <w:sz w:val="21"/>
              </w:rPr>
              <w:t xml:space="preserve">maintain a secure user </w:t>
            </w:r>
            <w:r>
              <w:rPr>
                <w:b/>
                <w:spacing w:val="-2"/>
                <w:sz w:val="21"/>
              </w:rPr>
              <w:t>environment</w:t>
            </w:r>
            <w:r>
              <w:rPr>
                <w:spacing w:val="-2"/>
                <w:sz w:val="21"/>
              </w:rPr>
              <w:t>.</w:t>
            </w:r>
          </w:p>
        </w:tc>
        <w:tc>
          <w:tcPr>
            <w:tcW w:w="3363" w:type="dxa"/>
          </w:tcPr>
          <w:p w14:paraId="4158FBB6" w14:textId="77777777" w:rsidR="001B3F86" w:rsidRDefault="00824944">
            <w:pPr>
              <w:pStyle w:val="TableParagraph"/>
              <w:numPr>
                <w:ilvl w:val="0"/>
                <w:numId w:val="99"/>
              </w:numPr>
              <w:tabs>
                <w:tab w:val="left" w:pos="283"/>
              </w:tabs>
              <w:spacing w:before="1" w:line="279" w:lineRule="exact"/>
              <w:ind w:left="283" w:hanging="177"/>
              <w:rPr>
                <w:sz w:val="21"/>
              </w:rPr>
              <w:pPrChange w:id="189" w:author="Microsoft Word" w:date="2025-01-07T13:25:00Z" w16du:dateUtc="2025-01-07T17:25:00Z">
                <w:pPr>
                  <w:pStyle w:val="TableParagraph"/>
                  <w:numPr>
                    <w:numId w:val="36"/>
                  </w:numPr>
                  <w:tabs>
                    <w:tab w:val="left" w:pos="283"/>
                  </w:tabs>
                  <w:spacing w:before="1" w:line="279" w:lineRule="exact"/>
                  <w:ind w:left="283" w:hanging="177"/>
                </w:pPr>
              </w:pPrChange>
            </w:pPr>
            <w:r>
              <w:rPr>
                <w:sz w:val="21"/>
              </w:rPr>
              <w:t>Log-in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screen</w:t>
            </w:r>
          </w:p>
          <w:p w14:paraId="4158FBB7" w14:textId="77777777" w:rsidR="001B3F86" w:rsidRDefault="00824944">
            <w:pPr>
              <w:pStyle w:val="TableParagraph"/>
              <w:numPr>
                <w:ilvl w:val="1"/>
                <w:numId w:val="99"/>
              </w:numPr>
              <w:tabs>
                <w:tab w:val="left" w:pos="708"/>
              </w:tabs>
              <w:spacing w:line="284" w:lineRule="exact"/>
              <w:ind w:left="708" w:hanging="282"/>
              <w:rPr>
                <w:sz w:val="21"/>
              </w:rPr>
              <w:pPrChange w:id="190" w:author="Microsoft Word" w:date="2025-01-07T13:25:00Z" w16du:dateUtc="2025-01-07T17:25:00Z">
                <w:pPr>
                  <w:pStyle w:val="TableParagraph"/>
                  <w:numPr>
                    <w:ilvl w:val="1"/>
                    <w:numId w:val="36"/>
                  </w:numPr>
                  <w:tabs>
                    <w:tab w:val="left" w:pos="708"/>
                  </w:tabs>
                  <w:spacing w:line="284" w:lineRule="exact"/>
                  <w:ind w:left="708" w:hanging="282"/>
                </w:pPr>
              </w:pPrChange>
            </w:pPr>
            <w:r>
              <w:rPr>
                <w:sz w:val="21"/>
              </w:rPr>
              <w:t>School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email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address</w:t>
            </w:r>
          </w:p>
          <w:p w14:paraId="4158FBB8" w14:textId="77777777" w:rsidR="001B3F86" w:rsidRDefault="00824944">
            <w:pPr>
              <w:pStyle w:val="TableParagraph"/>
              <w:numPr>
                <w:ilvl w:val="1"/>
                <w:numId w:val="99"/>
              </w:numPr>
              <w:tabs>
                <w:tab w:val="left" w:pos="708"/>
              </w:tabs>
              <w:spacing w:line="280" w:lineRule="exact"/>
              <w:ind w:left="708" w:hanging="282"/>
              <w:rPr>
                <w:sz w:val="21"/>
              </w:rPr>
              <w:pPrChange w:id="191" w:author="Microsoft Word" w:date="2025-01-07T13:25:00Z" w16du:dateUtc="2025-01-07T17:25:00Z">
                <w:pPr>
                  <w:pStyle w:val="TableParagraph"/>
                  <w:numPr>
                    <w:ilvl w:val="1"/>
                    <w:numId w:val="36"/>
                  </w:numPr>
                  <w:tabs>
                    <w:tab w:val="left" w:pos="708"/>
                  </w:tabs>
                  <w:spacing w:line="280" w:lineRule="exact"/>
                  <w:ind w:left="708" w:hanging="282"/>
                </w:pPr>
              </w:pPrChange>
            </w:pPr>
            <w:r>
              <w:rPr>
                <w:spacing w:val="-2"/>
                <w:sz w:val="21"/>
              </w:rPr>
              <w:t>Password</w:t>
            </w:r>
          </w:p>
          <w:p w14:paraId="4158FBB9" w14:textId="77777777" w:rsidR="001B3F86" w:rsidRDefault="00824944">
            <w:pPr>
              <w:pStyle w:val="TableParagraph"/>
              <w:numPr>
                <w:ilvl w:val="0"/>
                <w:numId w:val="99"/>
              </w:numPr>
              <w:tabs>
                <w:tab w:val="left" w:pos="283"/>
              </w:tabs>
              <w:spacing w:line="275" w:lineRule="exact"/>
              <w:ind w:left="283" w:hanging="177"/>
              <w:rPr>
                <w:sz w:val="21"/>
              </w:rPr>
              <w:pPrChange w:id="192" w:author="Microsoft Word" w:date="2025-01-07T13:25:00Z" w16du:dateUtc="2025-01-07T17:25:00Z">
                <w:pPr>
                  <w:pStyle w:val="TableParagraph"/>
                  <w:numPr>
                    <w:numId w:val="36"/>
                  </w:numPr>
                  <w:tabs>
                    <w:tab w:val="left" w:pos="283"/>
                  </w:tabs>
                  <w:spacing w:line="275" w:lineRule="exact"/>
                  <w:ind w:left="283" w:hanging="177"/>
                </w:pPr>
              </w:pPrChange>
            </w:pPr>
            <w:r>
              <w:rPr>
                <w:sz w:val="21"/>
              </w:rPr>
              <w:t>Active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window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greyed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out</w:t>
            </w:r>
          </w:p>
        </w:tc>
        <w:tc>
          <w:tcPr>
            <w:tcW w:w="4806" w:type="dxa"/>
          </w:tcPr>
          <w:p w14:paraId="4158FBBA" w14:textId="77777777" w:rsidR="001B3F86" w:rsidRDefault="00824944">
            <w:pPr>
              <w:pStyle w:val="TableParagraph"/>
              <w:numPr>
                <w:ilvl w:val="0"/>
                <w:numId w:val="98"/>
              </w:numPr>
              <w:tabs>
                <w:tab w:val="left" w:pos="466"/>
              </w:tabs>
              <w:spacing w:before="1" w:line="279" w:lineRule="exact"/>
              <w:rPr>
                <w:sz w:val="21"/>
              </w:rPr>
              <w:pPrChange w:id="193" w:author="Microsoft Word" w:date="2025-01-07T13:25:00Z" w16du:dateUtc="2025-01-07T17:25:00Z">
                <w:pPr>
                  <w:pStyle w:val="TableParagraph"/>
                  <w:numPr>
                    <w:numId w:val="35"/>
                  </w:numPr>
                  <w:tabs>
                    <w:tab w:val="left" w:pos="466"/>
                  </w:tabs>
                  <w:spacing w:before="1" w:line="279" w:lineRule="exact"/>
                  <w:ind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lock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out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users’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screens</w:t>
            </w:r>
            <w:r>
              <w:rPr>
                <w:spacing w:val="-4"/>
                <w:sz w:val="21"/>
              </w:rPr>
              <w:t xml:space="preserve"> after</w:t>
            </w:r>
          </w:p>
          <w:p w14:paraId="4158FBBB" w14:textId="77777777" w:rsidR="001B3F86" w:rsidRDefault="00824944">
            <w:pPr>
              <w:pStyle w:val="TableParagraph"/>
              <w:spacing w:line="278" w:lineRule="exact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minutes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inactivity.</w:t>
            </w:r>
          </w:p>
          <w:p w14:paraId="4158FBBC" w14:textId="77777777" w:rsidR="001B3F86" w:rsidRDefault="00824944">
            <w:pPr>
              <w:pStyle w:val="TableParagraph"/>
              <w:numPr>
                <w:ilvl w:val="0"/>
                <w:numId w:val="98"/>
              </w:numPr>
              <w:tabs>
                <w:tab w:val="left" w:pos="466"/>
              </w:tabs>
              <w:ind w:right="178"/>
              <w:rPr>
                <w:sz w:val="21"/>
              </w:rPr>
              <w:pPrChange w:id="194" w:author="Microsoft Word" w:date="2025-01-07T13:25:00Z" w16du:dateUtc="2025-01-07T17:25:00Z">
                <w:pPr>
                  <w:pStyle w:val="TableParagraph"/>
                  <w:numPr>
                    <w:numId w:val="35"/>
                  </w:numPr>
                  <w:tabs>
                    <w:tab w:val="left" w:pos="466"/>
                  </w:tabs>
                  <w:ind w:right="178" w:hanging="360"/>
                </w:pPr>
              </w:pPrChange>
            </w:pPr>
            <w:r>
              <w:rPr>
                <w:sz w:val="21"/>
              </w:rPr>
              <w:t>The system should have a log-in screen displayed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regain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access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application.</w:t>
            </w:r>
          </w:p>
          <w:p w14:paraId="4158FBBD" w14:textId="77777777" w:rsidR="001B3F86" w:rsidRDefault="00824944">
            <w:pPr>
              <w:pStyle w:val="TableParagraph"/>
              <w:numPr>
                <w:ilvl w:val="0"/>
                <w:numId w:val="98"/>
              </w:numPr>
              <w:tabs>
                <w:tab w:val="left" w:pos="466"/>
              </w:tabs>
              <w:spacing w:line="280" w:lineRule="exact"/>
              <w:ind w:right="184"/>
              <w:rPr>
                <w:sz w:val="21"/>
              </w:rPr>
              <w:pPrChange w:id="195" w:author="Microsoft Word" w:date="2025-01-07T13:25:00Z" w16du:dateUtc="2025-01-07T17:25:00Z">
                <w:pPr>
                  <w:pStyle w:val="TableParagraph"/>
                  <w:numPr>
                    <w:numId w:val="35"/>
                  </w:numPr>
                  <w:tabs>
                    <w:tab w:val="left" w:pos="466"/>
                  </w:tabs>
                  <w:spacing w:line="280" w:lineRule="exact"/>
                  <w:ind w:right="184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contents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active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window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should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 xml:space="preserve">be </w:t>
            </w:r>
            <w:r>
              <w:rPr>
                <w:spacing w:val="-2"/>
                <w:sz w:val="21"/>
              </w:rPr>
              <w:t>inaccessible.</w:t>
            </w:r>
          </w:p>
        </w:tc>
        <w:tc>
          <w:tcPr>
            <w:tcW w:w="922" w:type="dxa"/>
          </w:tcPr>
          <w:p w14:paraId="4158FBBE" w14:textId="77777777" w:rsidR="001B3F86" w:rsidRDefault="00824944">
            <w:pPr>
              <w:pStyle w:val="TableParagraph"/>
              <w:spacing w:before="4" w:line="273" w:lineRule="auto"/>
              <w:ind w:left="223" w:hanging="3"/>
              <w:rPr>
                <w:sz w:val="21"/>
              </w:rPr>
            </w:pPr>
            <w:r>
              <w:rPr>
                <w:spacing w:val="-4"/>
                <w:sz w:val="21"/>
              </w:rPr>
              <w:t>Must Have</w:t>
            </w:r>
          </w:p>
        </w:tc>
      </w:tr>
    </w:tbl>
    <w:p w14:paraId="4158FBC0" w14:textId="77777777" w:rsidR="001B3F86" w:rsidRDefault="001B3F86">
      <w:pPr>
        <w:spacing w:line="273" w:lineRule="auto"/>
        <w:rPr>
          <w:sz w:val="21"/>
        </w:rPr>
        <w:sectPr w:rsidR="001B3F86">
          <w:pgSz w:w="15840" w:h="12240" w:orient="landscape"/>
          <w:pgMar w:top="1380" w:right="960" w:bottom="1300" w:left="1040" w:header="0" w:footer="1104" w:gutter="0"/>
          <w:cols w:space="720"/>
        </w:sectPr>
      </w:pPr>
    </w:p>
    <w:p w14:paraId="4158FBC1" w14:textId="77777777" w:rsidR="001B3F86" w:rsidRDefault="001B3F86">
      <w:pPr>
        <w:pStyle w:val="BodyText"/>
        <w:spacing w:before="7"/>
        <w:rPr>
          <w:sz w:val="4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929"/>
        <w:gridCol w:w="2665"/>
        <w:gridCol w:w="3363"/>
        <w:gridCol w:w="4806"/>
        <w:gridCol w:w="922"/>
      </w:tblGrid>
      <w:tr w:rsidR="001B3F86" w14:paraId="4158FBCE" w14:textId="77777777" w:rsidTr="70918DF7">
        <w:trPr>
          <w:trHeight w:val="611"/>
        </w:trPr>
        <w:tc>
          <w:tcPr>
            <w:tcW w:w="927" w:type="dxa"/>
            <w:shd w:val="clear" w:color="auto" w:fill="D9D9D9" w:themeFill="background1" w:themeFillShade="D9"/>
          </w:tcPr>
          <w:p w14:paraId="4158FBC2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BC3" w14:textId="77777777" w:rsidR="001B3F86" w:rsidRDefault="00824944">
            <w:pPr>
              <w:pStyle w:val="TableParagraph"/>
              <w:ind w:left="10"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#</w:t>
            </w:r>
          </w:p>
        </w:tc>
        <w:tc>
          <w:tcPr>
            <w:tcW w:w="929" w:type="dxa"/>
            <w:shd w:val="clear" w:color="auto" w:fill="D9D9D9" w:themeFill="background1" w:themeFillShade="D9"/>
          </w:tcPr>
          <w:p w14:paraId="4158FBC4" w14:textId="77777777" w:rsidR="001B3F86" w:rsidRDefault="00824944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Related</w:t>
            </w:r>
          </w:p>
          <w:p w14:paraId="4158FBC5" w14:textId="77777777" w:rsidR="001B3F86" w:rsidRDefault="00824944">
            <w:pPr>
              <w:pStyle w:val="TableParagraph"/>
              <w:spacing w:before="41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Feature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4158FBC6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BC7" w14:textId="77777777" w:rsidR="001B3F86" w:rsidRDefault="00824944">
            <w:pPr>
              <w:pStyle w:val="TableParagraph"/>
              <w:ind w:left="844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Story</w:t>
            </w:r>
          </w:p>
        </w:tc>
        <w:tc>
          <w:tcPr>
            <w:tcW w:w="3363" w:type="dxa"/>
            <w:shd w:val="clear" w:color="auto" w:fill="D9D9D9" w:themeFill="background1" w:themeFillShade="D9"/>
          </w:tcPr>
          <w:p w14:paraId="4158FBC8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BC9" w14:textId="77777777" w:rsidR="001B3F86" w:rsidRDefault="00824944">
            <w:pPr>
              <w:pStyle w:val="TableParagraph"/>
              <w:ind w:left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4806" w:type="dxa"/>
            <w:shd w:val="clear" w:color="auto" w:fill="D9D9D9" w:themeFill="background1" w:themeFillShade="D9"/>
          </w:tcPr>
          <w:p w14:paraId="4158FBCA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BCB" w14:textId="77777777" w:rsidR="001B3F86" w:rsidRDefault="00824944">
            <w:pPr>
              <w:pStyle w:val="TableParagraph"/>
              <w:ind w:left="1491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14:paraId="4158FBCC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BCD" w14:textId="77777777" w:rsidR="001B3F86" w:rsidRDefault="00824944"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Priority</w:t>
            </w:r>
          </w:p>
        </w:tc>
      </w:tr>
      <w:tr w:rsidR="001B3F86" w14:paraId="4158FBD5" w14:textId="77777777" w:rsidTr="70918DF7">
        <w:trPr>
          <w:trHeight w:val="558"/>
        </w:trPr>
        <w:tc>
          <w:tcPr>
            <w:tcW w:w="927" w:type="dxa"/>
          </w:tcPr>
          <w:p w14:paraId="4158FBCF" w14:textId="77777777" w:rsidR="001B3F86" w:rsidRDefault="001B3F8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29" w:type="dxa"/>
          </w:tcPr>
          <w:p w14:paraId="4158FBD0" w14:textId="77777777" w:rsidR="001B3F86" w:rsidRDefault="001B3F8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65" w:type="dxa"/>
          </w:tcPr>
          <w:p w14:paraId="4158FBD1" w14:textId="77777777" w:rsidR="001B3F86" w:rsidRDefault="001B3F8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63" w:type="dxa"/>
          </w:tcPr>
          <w:p w14:paraId="4158FBD2" w14:textId="77777777" w:rsidR="001B3F86" w:rsidRDefault="001B3F8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06" w:type="dxa"/>
          </w:tcPr>
          <w:p w14:paraId="4158FBD3" w14:textId="77777777" w:rsidR="001B3F86" w:rsidRDefault="00824944">
            <w:pPr>
              <w:pStyle w:val="TableParagraph"/>
              <w:numPr>
                <w:ilvl w:val="0"/>
                <w:numId w:val="97"/>
              </w:numPr>
              <w:tabs>
                <w:tab w:val="left" w:pos="466"/>
              </w:tabs>
              <w:spacing w:line="280" w:lineRule="exact"/>
              <w:ind w:right="184"/>
              <w:rPr>
                <w:sz w:val="21"/>
              </w:rPr>
              <w:pPrChange w:id="196" w:author="Microsoft Word" w:date="2025-01-07T13:25:00Z" w16du:dateUtc="2025-01-07T17:25:00Z">
                <w:pPr>
                  <w:pStyle w:val="TableParagraph"/>
                  <w:numPr>
                    <w:numId w:val="34"/>
                  </w:numPr>
                  <w:tabs>
                    <w:tab w:val="left" w:pos="466"/>
                  </w:tabs>
                  <w:spacing w:line="280" w:lineRule="exact"/>
                  <w:ind w:right="184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contents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active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window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should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be greyed out.</w:t>
            </w:r>
          </w:p>
        </w:tc>
        <w:tc>
          <w:tcPr>
            <w:tcW w:w="922" w:type="dxa"/>
          </w:tcPr>
          <w:p w14:paraId="4158FBD4" w14:textId="77777777" w:rsidR="001B3F86" w:rsidRDefault="001B3F8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B3F86" w14:paraId="4158FBE0" w14:textId="77777777" w:rsidTr="70918DF7">
        <w:trPr>
          <w:trHeight w:val="2792"/>
        </w:trPr>
        <w:tc>
          <w:tcPr>
            <w:tcW w:w="927" w:type="dxa"/>
          </w:tcPr>
          <w:p w14:paraId="4158FBD6" w14:textId="77777777" w:rsidR="001B3F86" w:rsidRDefault="00824944">
            <w:pPr>
              <w:pStyle w:val="TableParagraph"/>
              <w:ind w:left="10" w:righ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US12</w:t>
            </w:r>
          </w:p>
        </w:tc>
        <w:tc>
          <w:tcPr>
            <w:tcW w:w="929" w:type="dxa"/>
          </w:tcPr>
          <w:p w14:paraId="4158FBD7" w14:textId="77777777" w:rsidR="001B3F86" w:rsidRDefault="00824944">
            <w:pPr>
              <w:pStyle w:val="TableParagraph"/>
              <w:ind w:left="1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F2</w:t>
            </w:r>
          </w:p>
        </w:tc>
        <w:tc>
          <w:tcPr>
            <w:tcW w:w="2665" w:type="dxa"/>
          </w:tcPr>
          <w:p w14:paraId="4158FBD8" w14:textId="0DAA3F3B" w:rsidR="001B3F86" w:rsidRDefault="00824944">
            <w:pPr>
              <w:pStyle w:val="TableParagraph"/>
              <w:spacing w:line="276" w:lineRule="auto"/>
              <w:ind w:left="107" w:right="138"/>
              <w:rPr>
                <w:b/>
                <w:sz w:val="21"/>
              </w:rPr>
            </w:pPr>
            <w:r>
              <w:rPr>
                <w:sz w:val="21"/>
              </w:rPr>
              <w:t>As a</w:t>
            </w:r>
            <w:r w:rsidR="00E95078">
              <w:rPr>
                <w:sz w:val="21"/>
              </w:rPr>
              <w:t>n</w:t>
            </w:r>
            <w:r>
              <w:rPr>
                <w:sz w:val="21"/>
              </w:rPr>
              <w:t xml:space="preserve"> </w:t>
            </w:r>
            <w:r w:rsidR="00E95078">
              <w:rPr>
                <w:b/>
                <w:sz w:val="21"/>
              </w:rPr>
              <w:t>Instructor</w:t>
            </w:r>
            <w:r>
              <w:rPr>
                <w:i/>
                <w:sz w:val="21"/>
              </w:rPr>
              <w:t xml:space="preserve">, </w:t>
            </w:r>
            <w:r>
              <w:rPr>
                <w:sz w:val="21"/>
              </w:rPr>
              <w:t xml:space="preserve">I want to </w:t>
            </w:r>
            <w:r>
              <w:rPr>
                <w:b/>
                <w:sz w:val="21"/>
              </w:rPr>
              <w:t>view initiated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z w:val="21"/>
              </w:rPr>
              <w:t>orders</w:t>
            </w:r>
            <w:r>
              <w:rPr>
                <w:sz w:val="21"/>
              </w:rPr>
              <w:t>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so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 xml:space="preserve">I </w:t>
            </w:r>
            <w:r>
              <w:rPr>
                <w:b/>
                <w:sz w:val="21"/>
              </w:rPr>
              <w:t>can review the work done by technicians.</w:t>
            </w:r>
          </w:p>
        </w:tc>
        <w:tc>
          <w:tcPr>
            <w:tcW w:w="3363" w:type="dxa"/>
          </w:tcPr>
          <w:p w14:paraId="4158FBD9" w14:textId="77777777" w:rsidR="001B3F86" w:rsidRDefault="00824944">
            <w:pPr>
              <w:pStyle w:val="TableParagraph"/>
              <w:numPr>
                <w:ilvl w:val="0"/>
                <w:numId w:val="96"/>
              </w:numPr>
              <w:tabs>
                <w:tab w:val="left" w:pos="283"/>
              </w:tabs>
              <w:spacing w:line="277" w:lineRule="exact"/>
              <w:ind w:left="283" w:hanging="177"/>
              <w:rPr>
                <w:sz w:val="21"/>
              </w:rPr>
              <w:pPrChange w:id="197" w:author="Microsoft Word" w:date="2025-01-07T13:25:00Z" w16du:dateUtc="2025-01-07T17:25:00Z">
                <w:pPr>
                  <w:pStyle w:val="TableParagraph"/>
                  <w:numPr>
                    <w:numId w:val="33"/>
                  </w:numPr>
                  <w:tabs>
                    <w:tab w:val="left" w:pos="283"/>
                  </w:tabs>
                  <w:spacing w:line="277" w:lineRule="exact"/>
                  <w:ind w:left="283" w:hanging="177"/>
                </w:pPr>
              </w:pPrChange>
            </w:pPr>
            <w:r>
              <w:rPr>
                <w:sz w:val="21"/>
              </w:rPr>
              <w:t>Table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initiated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orders</w:t>
            </w:r>
          </w:p>
        </w:tc>
        <w:tc>
          <w:tcPr>
            <w:tcW w:w="4806" w:type="dxa"/>
          </w:tcPr>
          <w:p w14:paraId="4158FBDA" w14:textId="77777777" w:rsidR="001B3F86" w:rsidRDefault="00824944">
            <w:pPr>
              <w:pStyle w:val="TableParagraph"/>
              <w:numPr>
                <w:ilvl w:val="0"/>
                <w:numId w:val="95"/>
              </w:numPr>
              <w:tabs>
                <w:tab w:val="left" w:pos="466"/>
              </w:tabs>
              <w:spacing w:line="242" w:lineRule="auto"/>
              <w:ind w:right="607"/>
              <w:rPr>
                <w:sz w:val="21"/>
              </w:rPr>
              <w:pPrChange w:id="198" w:author="Microsoft Word" w:date="2025-01-07T13:25:00Z" w16du:dateUtc="2025-01-07T17:25:00Z">
                <w:pPr>
                  <w:pStyle w:val="TableParagraph"/>
                  <w:numPr>
                    <w:numId w:val="32"/>
                  </w:numPr>
                  <w:tabs>
                    <w:tab w:val="left" w:pos="466"/>
                  </w:tabs>
                  <w:spacing w:line="242" w:lineRule="auto"/>
                  <w:ind w:right="607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instructor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view order data entry list.</w:t>
            </w:r>
          </w:p>
          <w:p w14:paraId="4158FBDB" w14:textId="77777777" w:rsidR="001B3F86" w:rsidRDefault="00824944">
            <w:pPr>
              <w:pStyle w:val="TableParagraph"/>
              <w:numPr>
                <w:ilvl w:val="0"/>
                <w:numId w:val="95"/>
              </w:numPr>
              <w:tabs>
                <w:tab w:val="left" w:pos="466"/>
              </w:tabs>
              <w:ind w:right="491"/>
              <w:rPr>
                <w:sz w:val="21"/>
              </w:rPr>
              <w:pPrChange w:id="199" w:author="Microsoft Word" w:date="2025-01-07T13:25:00Z" w16du:dateUtc="2025-01-07T17:25:00Z">
                <w:pPr>
                  <w:pStyle w:val="TableParagraph"/>
                  <w:numPr>
                    <w:numId w:val="32"/>
                  </w:numPr>
                  <w:tabs>
                    <w:tab w:val="left" w:pos="466"/>
                  </w:tabs>
                  <w:ind w:right="491" w:hanging="360"/>
                </w:pPr>
              </w:pPrChange>
            </w:pPr>
            <w:r>
              <w:rPr>
                <w:sz w:val="21"/>
              </w:rPr>
              <w:t>The system shall allow instructor to view details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individual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entry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order data entry list.</w:t>
            </w:r>
          </w:p>
          <w:p w14:paraId="4158FBDC" w14:textId="77777777" w:rsidR="001B3F86" w:rsidRDefault="00824944">
            <w:pPr>
              <w:pStyle w:val="TableParagraph"/>
              <w:numPr>
                <w:ilvl w:val="0"/>
                <w:numId w:val="95"/>
              </w:numPr>
              <w:tabs>
                <w:tab w:val="left" w:pos="466"/>
              </w:tabs>
              <w:ind w:right="607"/>
              <w:rPr>
                <w:sz w:val="21"/>
              </w:rPr>
              <w:pPrChange w:id="200" w:author="Microsoft Word" w:date="2025-01-07T13:25:00Z" w16du:dateUtc="2025-01-07T17:25:00Z">
                <w:pPr>
                  <w:pStyle w:val="TableParagraph"/>
                  <w:numPr>
                    <w:numId w:val="32"/>
                  </w:numPr>
                  <w:tabs>
                    <w:tab w:val="left" w:pos="466"/>
                  </w:tabs>
                  <w:ind w:right="607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instructor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view verify order list.</w:t>
            </w:r>
          </w:p>
          <w:p w14:paraId="4158FBDD" w14:textId="77777777" w:rsidR="001B3F86" w:rsidRDefault="00824944">
            <w:pPr>
              <w:pStyle w:val="TableParagraph"/>
              <w:numPr>
                <w:ilvl w:val="0"/>
                <w:numId w:val="95"/>
              </w:numPr>
              <w:tabs>
                <w:tab w:val="left" w:pos="466"/>
              </w:tabs>
              <w:ind w:right="494"/>
              <w:rPr>
                <w:sz w:val="21"/>
              </w:rPr>
              <w:pPrChange w:id="201" w:author="Microsoft Word" w:date="2025-01-07T13:25:00Z" w16du:dateUtc="2025-01-07T17:25:00Z">
                <w:pPr>
                  <w:pStyle w:val="TableParagraph"/>
                  <w:numPr>
                    <w:numId w:val="32"/>
                  </w:numPr>
                  <w:tabs>
                    <w:tab w:val="left" w:pos="466"/>
                  </w:tabs>
                  <w:ind w:right="494" w:hanging="360"/>
                </w:pPr>
              </w:pPrChange>
            </w:pPr>
            <w:r>
              <w:rPr>
                <w:sz w:val="21"/>
              </w:rPr>
              <w:t>The system shall allow instructor to view details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individual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entry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verify</w:t>
            </w:r>
          </w:p>
          <w:p w14:paraId="4158FBDE" w14:textId="77777777" w:rsidR="001B3F86" w:rsidRDefault="00824944">
            <w:pPr>
              <w:pStyle w:val="TableParagraph"/>
              <w:spacing w:line="259" w:lineRule="exact"/>
              <w:rPr>
                <w:sz w:val="21"/>
              </w:rPr>
            </w:pPr>
            <w:r>
              <w:rPr>
                <w:sz w:val="21"/>
              </w:rPr>
              <w:t>order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list.</w:t>
            </w:r>
          </w:p>
        </w:tc>
        <w:tc>
          <w:tcPr>
            <w:tcW w:w="922" w:type="dxa"/>
          </w:tcPr>
          <w:p w14:paraId="4158FBDF" w14:textId="77777777" w:rsidR="001B3F86" w:rsidRDefault="00824944">
            <w:pPr>
              <w:pStyle w:val="TableParagraph"/>
              <w:spacing w:line="276" w:lineRule="auto"/>
              <w:ind w:left="223" w:hanging="3"/>
              <w:rPr>
                <w:sz w:val="21"/>
              </w:rPr>
            </w:pPr>
            <w:r>
              <w:rPr>
                <w:spacing w:val="-4"/>
                <w:sz w:val="21"/>
              </w:rPr>
              <w:t>Must Have</w:t>
            </w:r>
          </w:p>
        </w:tc>
      </w:tr>
      <w:tr w:rsidR="001B3F86" w14:paraId="4158FBEB" w14:textId="77777777" w:rsidTr="70918DF7">
        <w:trPr>
          <w:trHeight w:val="2515"/>
        </w:trPr>
        <w:tc>
          <w:tcPr>
            <w:tcW w:w="927" w:type="dxa"/>
          </w:tcPr>
          <w:p w14:paraId="4158FBE1" w14:textId="77777777" w:rsidR="001B3F86" w:rsidRDefault="00824944">
            <w:pPr>
              <w:pStyle w:val="TableParagraph"/>
              <w:spacing w:before="1"/>
              <w:ind w:left="10" w:righ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US13</w:t>
            </w:r>
          </w:p>
        </w:tc>
        <w:tc>
          <w:tcPr>
            <w:tcW w:w="929" w:type="dxa"/>
          </w:tcPr>
          <w:p w14:paraId="4158FBE2" w14:textId="77777777" w:rsidR="001B3F86" w:rsidRDefault="00824944">
            <w:pPr>
              <w:pStyle w:val="TableParagraph"/>
              <w:spacing w:before="1"/>
              <w:ind w:left="1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F6</w:t>
            </w:r>
          </w:p>
        </w:tc>
        <w:tc>
          <w:tcPr>
            <w:tcW w:w="2665" w:type="dxa"/>
          </w:tcPr>
          <w:p w14:paraId="4158FBE3" w14:textId="77777777" w:rsidR="001B3F86" w:rsidRDefault="00824944">
            <w:pPr>
              <w:pStyle w:val="TableParagraph"/>
              <w:spacing w:before="1" w:line="276" w:lineRule="auto"/>
              <w:ind w:left="107" w:right="187"/>
              <w:rPr>
                <w:b/>
                <w:sz w:val="21"/>
              </w:rPr>
            </w:pPr>
            <w:r>
              <w:rPr>
                <w:sz w:val="21"/>
              </w:rPr>
              <w:t xml:space="preserve">As an </w:t>
            </w:r>
            <w:r>
              <w:rPr>
                <w:b/>
                <w:sz w:val="21"/>
              </w:rPr>
              <w:t>Instructor</w:t>
            </w:r>
            <w:r>
              <w:rPr>
                <w:i/>
                <w:sz w:val="21"/>
              </w:rPr>
              <w:t xml:space="preserve">, </w:t>
            </w:r>
            <w:r>
              <w:rPr>
                <w:sz w:val="21"/>
              </w:rPr>
              <w:t xml:space="preserve">I want to </w:t>
            </w:r>
            <w:r>
              <w:rPr>
                <w:b/>
                <w:sz w:val="21"/>
              </w:rPr>
              <w:t>add drugs</w:t>
            </w:r>
            <w:r>
              <w:rPr>
                <w:sz w:val="21"/>
              </w:rPr>
              <w:t xml:space="preserve">, so that </w:t>
            </w:r>
            <w:r>
              <w:rPr>
                <w:b/>
                <w:sz w:val="21"/>
              </w:rPr>
              <w:t>I can</w:t>
            </w:r>
            <w:r>
              <w:rPr>
                <w:b/>
                <w:spacing w:val="-13"/>
                <w:sz w:val="21"/>
              </w:rPr>
              <w:t xml:space="preserve"> </w:t>
            </w:r>
            <w:r>
              <w:rPr>
                <w:b/>
                <w:sz w:val="21"/>
              </w:rPr>
              <w:t>create</w:t>
            </w:r>
            <w:r>
              <w:rPr>
                <w:b/>
                <w:spacing w:val="-14"/>
                <w:sz w:val="21"/>
              </w:rPr>
              <w:t xml:space="preserve"> </w:t>
            </w:r>
            <w:r>
              <w:rPr>
                <w:b/>
                <w:sz w:val="21"/>
              </w:rPr>
              <w:t>drug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z w:val="21"/>
              </w:rPr>
              <w:t>records in the drug database.</w:t>
            </w:r>
          </w:p>
        </w:tc>
        <w:tc>
          <w:tcPr>
            <w:tcW w:w="3363" w:type="dxa"/>
          </w:tcPr>
          <w:p w14:paraId="4158FBE4" w14:textId="4CBCD871" w:rsidR="001B3F86" w:rsidRDefault="00824944">
            <w:pPr>
              <w:pStyle w:val="TableParagraph"/>
              <w:numPr>
                <w:ilvl w:val="0"/>
                <w:numId w:val="94"/>
              </w:numPr>
              <w:tabs>
                <w:tab w:val="left" w:pos="284"/>
              </w:tabs>
              <w:ind w:right="103"/>
              <w:rPr>
                <w:sz w:val="21"/>
                <w:szCs w:val="21"/>
              </w:rPr>
              <w:pPrChange w:id="202" w:author="Microsoft Word" w:date="2025-01-07T13:25:00Z" w16du:dateUtc="2025-01-07T17:25:00Z">
                <w:pPr>
                  <w:pStyle w:val="TableParagraph"/>
                  <w:numPr>
                    <w:numId w:val="31"/>
                  </w:numPr>
                  <w:tabs>
                    <w:tab w:val="left" w:pos="284"/>
                  </w:tabs>
                  <w:ind w:left="284" w:right="103" w:hanging="178"/>
                </w:pPr>
              </w:pPrChange>
            </w:pPr>
            <w:r w:rsidRPr="70918DF7">
              <w:rPr>
                <w:sz w:val="21"/>
                <w:szCs w:val="21"/>
              </w:rPr>
              <w:t>Add</w:t>
            </w:r>
            <w:r w:rsidRPr="70918DF7">
              <w:rPr>
                <w:spacing w:val="-9"/>
                <w:sz w:val="21"/>
                <w:szCs w:val="21"/>
              </w:rPr>
              <w:t xml:space="preserve"> </w:t>
            </w:r>
            <w:r w:rsidRPr="70918DF7">
              <w:rPr>
                <w:sz w:val="21"/>
                <w:szCs w:val="21"/>
              </w:rPr>
              <w:t>drug</w:t>
            </w:r>
            <w:r w:rsidRPr="70918DF7">
              <w:rPr>
                <w:spacing w:val="-7"/>
                <w:sz w:val="21"/>
                <w:szCs w:val="21"/>
              </w:rPr>
              <w:t xml:space="preserve"> </w:t>
            </w:r>
            <w:r w:rsidRPr="70918DF7">
              <w:rPr>
                <w:sz w:val="21"/>
                <w:szCs w:val="21"/>
              </w:rPr>
              <w:t>screen.</w:t>
            </w:r>
            <w:r w:rsidRPr="70918DF7">
              <w:rPr>
                <w:spacing w:val="-7"/>
                <w:sz w:val="21"/>
                <w:szCs w:val="21"/>
              </w:rPr>
              <w:t xml:space="preserve"> </w:t>
            </w:r>
            <w:r w:rsidRPr="70918DF7">
              <w:rPr>
                <w:sz w:val="21"/>
                <w:szCs w:val="21"/>
              </w:rPr>
              <w:t>Please</w:t>
            </w:r>
            <w:r w:rsidRPr="70918DF7">
              <w:rPr>
                <w:spacing w:val="-10"/>
                <w:sz w:val="21"/>
                <w:szCs w:val="21"/>
              </w:rPr>
              <w:t xml:space="preserve"> </w:t>
            </w:r>
            <w:r w:rsidRPr="70918DF7">
              <w:rPr>
                <w:sz w:val="21"/>
                <w:szCs w:val="21"/>
              </w:rPr>
              <w:t>refer</w:t>
            </w:r>
            <w:r w:rsidRPr="70918DF7">
              <w:rPr>
                <w:spacing w:val="-6"/>
                <w:sz w:val="21"/>
                <w:szCs w:val="21"/>
              </w:rPr>
              <w:t xml:space="preserve"> </w:t>
            </w:r>
            <w:r w:rsidRPr="70918DF7">
              <w:rPr>
                <w:sz w:val="21"/>
                <w:szCs w:val="21"/>
              </w:rPr>
              <w:t xml:space="preserve">to </w:t>
            </w:r>
            <w:r w:rsidRPr="70918DF7">
              <w:rPr>
                <w:i/>
                <w:iCs/>
                <w:sz w:val="21"/>
                <w:szCs w:val="21"/>
              </w:rPr>
              <w:t xml:space="preserve">Appendix E </w:t>
            </w:r>
            <w:r w:rsidRPr="70918DF7">
              <w:rPr>
                <w:sz w:val="21"/>
                <w:szCs w:val="21"/>
              </w:rPr>
              <w:t xml:space="preserve">for the list of fields for drug </w:t>
            </w:r>
            <w:r w:rsidR="1BE85F8D" w:rsidRPr="70918DF7">
              <w:rPr>
                <w:sz w:val="21"/>
                <w:szCs w:val="21"/>
              </w:rPr>
              <w:t>screen</w:t>
            </w:r>
            <w:r w:rsidRPr="70918DF7">
              <w:rPr>
                <w:sz w:val="21"/>
                <w:szCs w:val="21"/>
              </w:rPr>
              <w:t>.</w:t>
            </w:r>
          </w:p>
        </w:tc>
        <w:tc>
          <w:tcPr>
            <w:tcW w:w="4806" w:type="dxa"/>
          </w:tcPr>
          <w:p w14:paraId="4158FBE5" w14:textId="77777777" w:rsidR="001B3F86" w:rsidRDefault="00824944">
            <w:pPr>
              <w:pStyle w:val="TableParagraph"/>
              <w:numPr>
                <w:ilvl w:val="0"/>
                <w:numId w:val="93"/>
              </w:numPr>
              <w:tabs>
                <w:tab w:val="left" w:pos="466"/>
              </w:tabs>
              <w:ind w:right="209"/>
              <w:rPr>
                <w:rFonts w:ascii="Symbol" w:hAnsi="Symbol"/>
                <w:sz w:val="21"/>
              </w:rPr>
              <w:pPrChange w:id="203" w:author="Microsoft Word" w:date="2025-01-07T13:25:00Z" w16du:dateUtc="2025-01-07T17:25:00Z">
                <w:pPr>
                  <w:pStyle w:val="TableParagraph"/>
                  <w:numPr>
                    <w:numId w:val="30"/>
                  </w:numPr>
                  <w:tabs>
                    <w:tab w:val="left" w:pos="466"/>
                  </w:tabs>
                  <w:ind w:right="209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only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Instructor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add drugs to the drug database.</w:t>
            </w:r>
          </w:p>
          <w:p w14:paraId="4158FBE6" w14:textId="77777777" w:rsidR="001B3F86" w:rsidRDefault="00824944">
            <w:pPr>
              <w:pStyle w:val="TableParagraph"/>
              <w:numPr>
                <w:ilvl w:val="0"/>
                <w:numId w:val="93"/>
              </w:numPr>
              <w:tabs>
                <w:tab w:val="left" w:pos="466"/>
              </w:tabs>
              <w:ind w:right="377"/>
              <w:rPr>
                <w:rFonts w:ascii="Symbol" w:hAnsi="Symbol"/>
                <w:sz w:val="21"/>
              </w:rPr>
              <w:pPrChange w:id="204" w:author="Microsoft Word" w:date="2025-01-07T13:25:00Z" w16du:dateUtc="2025-01-07T17:25:00Z">
                <w:pPr>
                  <w:pStyle w:val="TableParagraph"/>
                  <w:numPr>
                    <w:numId w:val="30"/>
                  </w:numPr>
                  <w:tabs>
                    <w:tab w:val="left" w:pos="466"/>
                  </w:tabs>
                  <w:ind w:right="377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Instructor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add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an individual drug in one executed add task.</w:t>
            </w:r>
          </w:p>
          <w:p w14:paraId="4158FBE7" w14:textId="77777777" w:rsidR="001B3F86" w:rsidRDefault="00824944">
            <w:pPr>
              <w:pStyle w:val="TableParagraph"/>
              <w:numPr>
                <w:ilvl w:val="0"/>
                <w:numId w:val="93"/>
              </w:numPr>
              <w:tabs>
                <w:tab w:val="left" w:pos="466"/>
              </w:tabs>
              <w:ind w:right="563"/>
              <w:rPr>
                <w:rFonts w:ascii="Symbol" w:hAnsi="Symbol"/>
                <w:sz w:val="21"/>
              </w:rPr>
              <w:pPrChange w:id="205" w:author="Microsoft Word" w:date="2025-01-07T13:25:00Z" w16du:dateUtc="2025-01-07T17:25:00Z">
                <w:pPr>
                  <w:pStyle w:val="TableParagraph"/>
                  <w:numPr>
                    <w:numId w:val="30"/>
                  </w:numPr>
                  <w:tabs>
                    <w:tab w:val="left" w:pos="466"/>
                  </w:tabs>
                  <w:ind w:right="563" w:hanging="360"/>
                </w:pPr>
              </w:pPrChange>
            </w:pPr>
            <w:r>
              <w:rPr>
                <w:sz w:val="21"/>
              </w:rPr>
              <w:t>The system shall allow Instructor to add multiple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drugs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one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executed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add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task.</w:t>
            </w:r>
          </w:p>
          <w:p w14:paraId="4158FBE8" w14:textId="77777777" w:rsidR="001B3F86" w:rsidRDefault="00824944">
            <w:pPr>
              <w:pStyle w:val="TableParagraph"/>
              <w:numPr>
                <w:ilvl w:val="0"/>
                <w:numId w:val="93"/>
              </w:numPr>
              <w:tabs>
                <w:tab w:val="left" w:pos="466"/>
              </w:tabs>
              <w:spacing w:line="277" w:lineRule="exact"/>
              <w:rPr>
                <w:rFonts w:ascii="Symbol" w:hAnsi="Symbol"/>
              </w:rPr>
              <w:pPrChange w:id="206" w:author="Microsoft Word" w:date="2025-01-07T13:25:00Z" w16du:dateUtc="2025-01-07T17:25:00Z">
                <w:pPr>
                  <w:pStyle w:val="TableParagraph"/>
                  <w:numPr>
                    <w:numId w:val="30"/>
                  </w:numPr>
                  <w:tabs>
                    <w:tab w:val="left" w:pos="466"/>
                  </w:tabs>
                  <w:spacing w:line="277" w:lineRule="exact"/>
                  <w:ind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Instructor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bulk-</w:t>
            </w:r>
            <w:r>
              <w:rPr>
                <w:spacing w:val="-5"/>
                <w:sz w:val="21"/>
              </w:rPr>
              <w:t>add</w:t>
            </w:r>
          </w:p>
          <w:p w14:paraId="4158FBE9" w14:textId="77777777" w:rsidR="001B3F86" w:rsidRDefault="00824944">
            <w:pPr>
              <w:pStyle w:val="TableParagraph"/>
              <w:spacing w:line="278" w:lineRule="exact"/>
              <w:ind w:right="169"/>
              <w:rPr>
                <w:sz w:val="21"/>
              </w:rPr>
            </w:pPr>
            <w:r>
              <w:rPr>
                <w:sz w:val="21"/>
              </w:rPr>
              <w:t>drugs to the drug database from a spreadsheet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file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.csv,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.xls,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.xlsx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formats.</w:t>
            </w:r>
          </w:p>
        </w:tc>
        <w:tc>
          <w:tcPr>
            <w:tcW w:w="922" w:type="dxa"/>
          </w:tcPr>
          <w:p w14:paraId="4158FBEA" w14:textId="77777777" w:rsidR="001B3F86" w:rsidRDefault="00824944">
            <w:pPr>
              <w:pStyle w:val="TableParagraph"/>
              <w:spacing w:before="1" w:line="276" w:lineRule="auto"/>
              <w:ind w:left="223" w:hanging="3"/>
              <w:rPr>
                <w:sz w:val="21"/>
              </w:rPr>
            </w:pPr>
            <w:r>
              <w:rPr>
                <w:spacing w:val="-4"/>
                <w:sz w:val="21"/>
              </w:rPr>
              <w:t>Must Have</w:t>
            </w:r>
          </w:p>
        </w:tc>
      </w:tr>
      <w:tr w:rsidR="001B3F86" w14:paraId="4158FBF5" w14:textId="77777777" w:rsidTr="70918DF7">
        <w:trPr>
          <w:trHeight w:val="2234"/>
        </w:trPr>
        <w:tc>
          <w:tcPr>
            <w:tcW w:w="927" w:type="dxa"/>
          </w:tcPr>
          <w:p w14:paraId="4158FBEC" w14:textId="77777777" w:rsidR="001B3F86" w:rsidRDefault="00824944">
            <w:pPr>
              <w:pStyle w:val="TableParagraph"/>
              <w:spacing w:before="1"/>
              <w:ind w:left="10" w:righ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US14</w:t>
            </w:r>
          </w:p>
        </w:tc>
        <w:tc>
          <w:tcPr>
            <w:tcW w:w="929" w:type="dxa"/>
          </w:tcPr>
          <w:p w14:paraId="4158FBED" w14:textId="77777777" w:rsidR="001B3F86" w:rsidRDefault="00824944">
            <w:pPr>
              <w:pStyle w:val="TableParagraph"/>
              <w:spacing w:before="1"/>
              <w:ind w:left="1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F6</w:t>
            </w:r>
          </w:p>
        </w:tc>
        <w:tc>
          <w:tcPr>
            <w:tcW w:w="2665" w:type="dxa"/>
          </w:tcPr>
          <w:p w14:paraId="4158FBEE" w14:textId="77777777" w:rsidR="001B3F86" w:rsidRDefault="00824944">
            <w:pPr>
              <w:pStyle w:val="TableParagraph"/>
              <w:spacing w:before="1" w:line="276" w:lineRule="auto"/>
              <w:ind w:left="107" w:right="138"/>
              <w:rPr>
                <w:b/>
                <w:sz w:val="21"/>
              </w:rPr>
            </w:pPr>
            <w:r>
              <w:rPr>
                <w:sz w:val="21"/>
              </w:rPr>
              <w:t>As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b/>
                <w:sz w:val="21"/>
              </w:rPr>
              <w:t>User</w:t>
            </w:r>
            <w:r>
              <w:rPr>
                <w:i/>
                <w:sz w:val="21"/>
              </w:rPr>
              <w:t>,</w:t>
            </w:r>
            <w:r>
              <w:rPr>
                <w:i/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I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want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view drugs</w:t>
            </w:r>
            <w:r>
              <w:rPr>
                <w:sz w:val="21"/>
              </w:rPr>
              <w:t xml:space="preserve">, so that </w:t>
            </w:r>
            <w:r>
              <w:rPr>
                <w:b/>
                <w:sz w:val="21"/>
              </w:rPr>
              <w:t>I can confirm the records in the drug database.</w:t>
            </w:r>
          </w:p>
        </w:tc>
        <w:tc>
          <w:tcPr>
            <w:tcW w:w="3363" w:type="dxa"/>
          </w:tcPr>
          <w:p w14:paraId="4158FBEF" w14:textId="77777777" w:rsidR="001B3F86" w:rsidRDefault="00824944">
            <w:pPr>
              <w:pStyle w:val="TableParagraph"/>
              <w:numPr>
                <w:ilvl w:val="0"/>
                <w:numId w:val="92"/>
              </w:numPr>
              <w:tabs>
                <w:tab w:val="left" w:pos="284"/>
              </w:tabs>
              <w:ind w:right="295"/>
              <w:rPr>
                <w:sz w:val="21"/>
              </w:rPr>
              <w:pPrChange w:id="207" w:author="Microsoft Word" w:date="2025-01-07T13:25:00Z" w16du:dateUtc="2025-01-07T17:25:00Z">
                <w:pPr>
                  <w:pStyle w:val="TableParagraph"/>
                  <w:numPr>
                    <w:numId w:val="29"/>
                  </w:numPr>
                  <w:tabs>
                    <w:tab w:val="left" w:pos="284"/>
                  </w:tabs>
                  <w:ind w:left="284" w:right="295" w:hanging="178"/>
                </w:pPr>
              </w:pPrChange>
            </w:pPr>
            <w:r>
              <w:rPr>
                <w:sz w:val="21"/>
              </w:rPr>
              <w:t>View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drug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screen.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Please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 xml:space="preserve">refer to </w:t>
            </w:r>
            <w:r>
              <w:rPr>
                <w:i/>
                <w:sz w:val="21"/>
              </w:rPr>
              <w:t xml:space="preserve">Appendix E </w:t>
            </w:r>
            <w:r>
              <w:rPr>
                <w:sz w:val="21"/>
              </w:rPr>
              <w:t>for the list of fields for drug screen.</w:t>
            </w:r>
          </w:p>
        </w:tc>
        <w:tc>
          <w:tcPr>
            <w:tcW w:w="4806" w:type="dxa"/>
          </w:tcPr>
          <w:p w14:paraId="4158FBF0" w14:textId="77777777" w:rsidR="001B3F86" w:rsidRDefault="00824944">
            <w:pPr>
              <w:pStyle w:val="TableParagraph"/>
              <w:numPr>
                <w:ilvl w:val="0"/>
                <w:numId w:val="91"/>
              </w:numPr>
              <w:tabs>
                <w:tab w:val="left" w:pos="466"/>
              </w:tabs>
              <w:ind w:right="514"/>
              <w:rPr>
                <w:sz w:val="21"/>
              </w:rPr>
              <w:pPrChange w:id="208" w:author="Microsoft Word" w:date="2025-01-07T13:25:00Z" w16du:dateUtc="2025-01-07T17:25:00Z">
                <w:pPr>
                  <w:pStyle w:val="TableParagraph"/>
                  <w:numPr>
                    <w:numId w:val="28"/>
                  </w:numPr>
                  <w:tabs>
                    <w:tab w:val="left" w:pos="466"/>
                  </w:tabs>
                  <w:ind w:right="514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users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view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 xml:space="preserve">drug </w:t>
            </w:r>
            <w:r>
              <w:rPr>
                <w:spacing w:val="-2"/>
                <w:sz w:val="21"/>
              </w:rPr>
              <w:t>database.</w:t>
            </w:r>
          </w:p>
          <w:p w14:paraId="4158FBF1" w14:textId="77777777" w:rsidR="001B3F86" w:rsidRDefault="00824944">
            <w:pPr>
              <w:pStyle w:val="TableParagraph"/>
              <w:numPr>
                <w:ilvl w:val="0"/>
                <w:numId w:val="91"/>
              </w:numPr>
              <w:tabs>
                <w:tab w:val="left" w:pos="466"/>
              </w:tabs>
              <w:ind w:right="106"/>
              <w:rPr>
                <w:sz w:val="21"/>
              </w:rPr>
              <w:pPrChange w:id="209" w:author="Microsoft Word" w:date="2025-01-07T13:25:00Z" w16du:dateUtc="2025-01-07T17:25:00Z">
                <w:pPr>
                  <w:pStyle w:val="TableParagraph"/>
                  <w:numPr>
                    <w:numId w:val="28"/>
                  </w:numPr>
                  <w:tabs>
                    <w:tab w:val="left" w:pos="466"/>
                  </w:tabs>
                  <w:ind w:right="106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users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view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details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of an individual entry on the drug database.</w:t>
            </w:r>
          </w:p>
          <w:p w14:paraId="4158FBF2" w14:textId="77777777" w:rsidR="001B3F86" w:rsidRDefault="00824944">
            <w:pPr>
              <w:pStyle w:val="TableParagraph"/>
              <w:numPr>
                <w:ilvl w:val="0"/>
                <w:numId w:val="91"/>
              </w:numPr>
              <w:tabs>
                <w:tab w:val="left" w:pos="466"/>
              </w:tabs>
              <w:ind w:right="472"/>
              <w:rPr>
                <w:sz w:val="21"/>
                <w:szCs w:val="21"/>
              </w:rPr>
              <w:pPrChange w:id="210" w:author="Microsoft Word" w:date="2025-01-07T13:25:00Z" w16du:dateUtc="2025-01-07T17:25:00Z">
                <w:pPr>
                  <w:pStyle w:val="TableParagraph"/>
                  <w:numPr>
                    <w:numId w:val="28"/>
                  </w:numPr>
                  <w:tabs>
                    <w:tab w:val="left" w:pos="466"/>
                  </w:tabs>
                  <w:ind w:right="472" w:hanging="360"/>
                </w:pPr>
              </w:pPrChange>
            </w:pPr>
            <w:r w:rsidRPr="70918DF7">
              <w:rPr>
                <w:sz w:val="21"/>
                <w:szCs w:val="21"/>
              </w:rPr>
              <w:t>The</w:t>
            </w:r>
            <w:r w:rsidRPr="70918DF7">
              <w:rPr>
                <w:spacing w:val="-5"/>
                <w:sz w:val="21"/>
                <w:szCs w:val="21"/>
              </w:rPr>
              <w:t xml:space="preserve"> </w:t>
            </w:r>
            <w:r w:rsidRPr="70918DF7">
              <w:rPr>
                <w:sz w:val="21"/>
                <w:szCs w:val="21"/>
              </w:rPr>
              <w:t>system</w:t>
            </w:r>
            <w:r w:rsidRPr="70918DF7">
              <w:rPr>
                <w:spacing w:val="-5"/>
                <w:sz w:val="21"/>
                <w:szCs w:val="21"/>
              </w:rPr>
              <w:t xml:space="preserve"> </w:t>
            </w:r>
            <w:r w:rsidRPr="70918DF7">
              <w:rPr>
                <w:sz w:val="21"/>
                <w:szCs w:val="21"/>
              </w:rPr>
              <w:t>shall</w:t>
            </w:r>
            <w:r w:rsidRPr="70918DF7">
              <w:rPr>
                <w:spacing w:val="-6"/>
                <w:sz w:val="21"/>
                <w:szCs w:val="21"/>
              </w:rPr>
              <w:t xml:space="preserve"> </w:t>
            </w:r>
            <w:r w:rsidRPr="70918DF7">
              <w:rPr>
                <w:sz w:val="21"/>
                <w:szCs w:val="21"/>
              </w:rPr>
              <w:t>allow</w:t>
            </w:r>
            <w:r w:rsidRPr="70918DF7">
              <w:rPr>
                <w:spacing w:val="-4"/>
                <w:sz w:val="21"/>
                <w:szCs w:val="21"/>
              </w:rPr>
              <w:t xml:space="preserve"> </w:t>
            </w:r>
            <w:r w:rsidRPr="70918DF7">
              <w:rPr>
                <w:sz w:val="21"/>
                <w:szCs w:val="21"/>
              </w:rPr>
              <w:t>users</w:t>
            </w:r>
            <w:r w:rsidRPr="70918DF7">
              <w:rPr>
                <w:spacing w:val="-6"/>
                <w:sz w:val="21"/>
                <w:szCs w:val="21"/>
              </w:rPr>
              <w:t xml:space="preserve"> </w:t>
            </w:r>
            <w:r w:rsidRPr="70918DF7">
              <w:rPr>
                <w:sz w:val="21"/>
                <w:szCs w:val="21"/>
              </w:rPr>
              <w:t>to</w:t>
            </w:r>
            <w:r w:rsidRPr="70918DF7">
              <w:rPr>
                <w:spacing w:val="-4"/>
                <w:sz w:val="21"/>
                <w:szCs w:val="21"/>
              </w:rPr>
              <w:t xml:space="preserve"> </w:t>
            </w:r>
            <w:r w:rsidRPr="70918DF7">
              <w:rPr>
                <w:sz w:val="21"/>
                <w:szCs w:val="21"/>
              </w:rPr>
              <w:t>search</w:t>
            </w:r>
            <w:r w:rsidRPr="70918DF7">
              <w:rPr>
                <w:spacing w:val="-5"/>
                <w:sz w:val="21"/>
                <w:szCs w:val="21"/>
              </w:rPr>
              <w:t xml:space="preserve"> </w:t>
            </w:r>
            <w:r w:rsidRPr="70918DF7">
              <w:rPr>
                <w:sz w:val="21"/>
                <w:szCs w:val="21"/>
              </w:rPr>
              <w:t xml:space="preserve">the drug database using </w:t>
            </w:r>
            <w:r w:rsidR="5530611E" w:rsidRPr="70918DF7">
              <w:rPr>
                <w:sz w:val="21"/>
                <w:szCs w:val="21"/>
              </w:rPr>
              <w:t>the medication</w:t>
            </w:r>
            <w:r w:rsidRPr="70918DF7">
              <w:rPr>
                <w:sz w:val="21"/>
                <w:szCs w:val="21"/>
              </w:rPr>
              <w:t xml:space="preserve"> name.</w:t>
            </w:r>
          </w:p>
          <w:p w14:paraId="4158FBF3" w14:textId="77777777" w:rsidR="001B3F86" w:rsidRDefault="00824944">
            <w:pPr>
              <w:pStyle w:val="TableParagraph"/>
              <w:numPr>
                <w:ilvl w:val="0"/>
                <w:numId w:val="91"/>
              </w:numPr>
              <w:tabs>
                <w:tab w:val="left" w:pos="466"/>
              </w:tabs>
              <w:spacing w:line="278" w:lineRule="exact"/>
              <w:ind w:right="149"/>
              <w:rPr>
                <w:sz w:val="21"/>
                <w:szCs w:val="21"/>
              </w:rPr>
              <w:pPrChange w:id="211" w:author="Microsoft Word" w:date="2025-01-07T13:25:00Z" w16du:dateUtc="2025-01-07T17:25:00Z">
                <w:pPr>
                  <w:pStyle w:val="TableParagraph"/>
                  <w:numPr>
                    <w:numId w:val="28"/>
                  </w:numPr>
                  <w:tabs>
                    <w:tab w:val="left" w:pos="466"/>
                  </w:tabs>
                  <w:spacing w:line="278" w:lineRule="exact"/>
                  <w:ind w:right="149" w:hanging="360"/>
                </w:pPr>
              </w:pPrChange>
            </w:pPr>
            <w:r w:rsidRPr="70918DF7">
              <w:rPr>
                <w:sz w:val="21"/>
                <w:szCs w:val="21"/>
              </w:rPr>
              <w:t>The</w:t>
            </w:r>
            <w:r w:rsidRPr="70918DF7">
              <w:rPr>
                <w:spacing w:val="-5"/>
                <w:sz w:val="21"/>
                <w:szCs w:val="21"/>
              </w:rPr>
              <w:t xml:space="preserve"> </w:t>
            </w:r>
            <w:r w:rsidRPr="70918DF7">
              <w:rPr>
                <w:sz w:val="21"/>
                <w:szCs w:val="21"/>
              </w:rPr>
              <w:t>system</w:t>
            </w:r>
            <w:r w:rsidRPr="70918DF7">
              <w:rPr>
                <w:spacing w:val="-5"/>
                <w:sz w:val="21"/>
                <w:szCs w:val="21"/>
              </w:rPr>
              <w:t xml:space="preserve"> </w:t>
            </w:r>
            <w:r w:rsidRPr="70918DF7">
              <w:rPr>
                <w:sz w:val="21"/>
                <w:szCs w:val="21"/>
              </w:rPr>
              <w:t>shall</w:t>
            </w:r>
            <w:r w:rsidRPr="70918DF7">
              <w:rPr>
                <w:spacing w:val="-6"/>
                <w:sz w:val="21"/>
                <w:szCs w:val="21"/>
              </w:rPr>
              <w:t xml:space="preserve"> </w:t>
            </w:r>
            <w:r w:rsidRPr="70918DF7">
              <w:rPr>
                <w:sz w:val="21"/>
                <w:szCs w:val="21"/>
              </w:rPr>
              <w:t>allow</w:t>
            </w:r>
            <w:r w:rsidRPr="70918DF7">
              <w:rPr>
                <w:spacing w:val="-4"/>
                <w:sz w:val="21"/>
                <w:szCs w:val="21"/>
              </w:rPr>
              <w:t xml:space="preserve"> </w:t>
            </w:r>
            <w:r w:rsidRPr="70918DF7">
              <w:rPr>
                <w:sz w:val="21"/>
                <w:szCs w:val="21"/>
              </w:rPr>
              <w:t>users</w:t>
            </w:r>
            <w:r w:rsidRPr="70918DF7">
              <w:rPr>
                <w:spacing w:val="-6"/>
                <w:sz w:val="21"/>
                <w:szCs w:val="21"/>
              </w:rPr>
              <w:t xml:space="preserve"> </w:t>
            </w:r>
            <w:r w:rsidRPr="70918DF7">
              <w:rPr>
                <w:sz w:val="21"/>
                <w:szCs w:val="21"/>
              </w:rPr>
              <w:t>to</w:t>
            </w:r>
            <w:r w:rsidRPr="70918DF7">
              <w:rPr>
                <w:spacing w:val="-4"/>
                <w:sz w:val="21"/>
                <w:szCs w:val="21"/>
              </w:rPr>
              <w:t xml:space="preserve"> </w:t>
            </w:r>
            <w:r w:rsidRPr="70918DF7">
              <w:rPr>
                <w:sz w:val="21"/>
                <w:szCs w:val="21"/>
              </w:rPr>
              <w:t>filter</w:t>
            </w:r>
            <w:r w:rsidRPr="70918DF7">
              <w:rPr>
                <w:spacing w:val="-4"/>
                <w:sz w:val="21"/>
                <w:szCs w:val="21"/>
              </w:rPr>
              <w:t xml:space="preserve"> </w:t>
            </w:r>
            <w:r w:rsidRPr="70918DF7">
              <w:rPr>
                <w:sz w:val="21"/>
                <w:szCs w:val="21"/>
              </w:rPr>
              <w:t>the</w:t>
            </w:r>
            <w:r w:rsidRPr="70918DF7">
              <w:rPr>
                <w:spacing w:val="-7"/>
                <w:sz w:val="21"/>
                <w:szCs w:val="21"/>
              </w:rPr>
              <w:t xml:space="preserve"> </w:t>
            </w:r>
            <w:r w:rsidRPr="70918DF7">
              <w:rPr>
                <w:sz w:val="21"/>
                <w:szCs w:val="21"/>
              </w:rPr>
              <w:t xml:space="preserve">drug database using medication </w:t>
            </w:r>
            <w:r w:rsidRPr="70918DF7">
              <w:rPr>
                <w:color w:val="FF0000"/>
                <w:sz w:val="21"/>
                <w:szCs w:val="21"/>
              </w:rPr>
              <w:t>name.</w:t>
            </w:r>
          </w:p>
        </w:tc>
        <w:tc>
          <w:tcPr>
            <w:tcW w:w="922" w:type="dxa"/>
          </w:tcPr>
          <w:p w14:paraId="4158FBF4" w14:textId="77777777" w:rsidR="001B3F86" w:rsidRDefault="00824944">
            <w:pPr>
              <w:pStyle w:val="TableParagraph"/>
              <w:spacing w:before="1" w:line="276" w:lineRule="auto"/>
              <w:ind w:left="223" w:hanging="3"/>
              <w:rPr>
                <w:sz w:val="21"/>
              </w:rPr>
            </w:pPr>
            <w:r>
              <w:rPr>
                <w:spacing w:val="-4"/>
                <w:sz w:val="21"/>
              </w:rPr>
              <w:t>Must Have</w:t>
            </w:r>
          </w:p>
        </w:tc>
      </w:tr>
    </w:tbl>
    <w:p w14:paraId="4158FBF6" w14:textId="77777777" w:rsidR="001B3F86" w:rsidRDefault="001B3F86">
      <w:pPr>
        <w:spacing w:line="276" w:lineRule="auto"/>
        <w:rPr>
          <w:sz w:val="21"/>
        </w:rPr>
        <w:sectPr w:rsidR="001B3F86">
          <w:pgSz w:w="15840" w:h="12240" w:orient="landscape"/>
          <w:pgMar w:top="1380" w:right="960" w:bottom="1300" w:left="1040" w:header="0" w:footer="1104" w:gutter="0"/>
          <w:cols w:space="720"/>
        </w:sectPr>
      </w:pPr>
    </w:p>
    <w:p w14:paraId="4158FBF7" w14:textId="77777777" w:rsidR="001B3F86" w:rsidRDefault="001B3F86">
      <w:pPr>
        <w:pStyle w:val="BodyText"/>
        <w:spacing w:before="7"/>
        <w:rPr>
          <w:sz w:val="4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929"/>
        <w:gridCol w:w="2665"/>
        <w:gridCol w:w="3363"/>
        <w:gridCol w:w="4806"/>
        <w:gridCol w:w="922"/>
      </w:tblGrid>
      <w:tr w:rsidR="001B3F86" w14:paraId="4158FC04" w14:textId="77777777" w:rsidTr="14C6C282">
        <w:trPr>
          <w:trHeight w:val="611"/>
        </w:trPr>
        <w:tc>
          <w:tcPr>
            <w:tcW w:w="927" w:type="dxa"/>
            <w:shd w:val="clear" w:color="auto" w:fill="D9D9D9" w:themeFill="background1" w:themeFillShade="D9"/>
          </w:tcPr>
          <w:p w14:paraId="4158FBF8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BF9" w14:textId="77777777" w:rsidR="001B3F86" w:rsidRDefault="00824944">
            <w:pPr>
              <w:pStyle w:val="TableParagraph"/>
              <w:ind w:left="10"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#</w:t>
            </w:r>
          </w:p>
        </w:tc>
        <w:tc>
          <w:tcPr>
            <w:tcW w:w="929" w:type="dxa"/>
            <w:shd w:val="clear" w:color="auto" w:fill="D9D9D9" w:themeFill="background1" w:themeFillShade="D9"/>
          </w:tcPr>
          <w:p w14:paraId="4158FBFA" w14:textId="77777777" w:rsidR="001B3F86" w:rsidRDefault="00824944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Related</w:t>
            </w:r>
          </w:p>
          <w:p w14:paraId="4158FBFB" w14:textId="77777777" w:rsidR="001B3F86" w:rsidRDefault="00824944">
            <w:pPr>
              <w:pStyle w:val="TableParagraph"/>
              <w:spacing w:before="41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Feature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4158FBFC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BFD" w14:textId="77777777" w:rsidR="001B3F86" w:rsidRDefault="00824944">
            <w:pPr>
              <w:pStyle w:val="TableParagraph"/>
              <w:ind w:left="844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Story</w:t>
            </w:r>
          </w:p>
        </w:tc>
        <w:tc>
          <w:tcPr>
            <w:tcW w:w="3363" w:type="dxa"/>
            <w:shd w:val="clear" w:color="auto" w:fill="D9D9D9" w:themeFill="background1" w:themeFillShade="D9"/>
          </w:tcPr>
          <w:p w14:paraId="4158FBFE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BFF" w14:textId="77777777" w:rsidR="001B3F86" w:rsidRDefault="00824944">
            <w:pPr>
              <w:pStyle w:val="TableParagraph"/>
              <w:ind w:left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4806" w:type="dxa"/>
            <w:shd w:val="clear" w:color="auto" w:fill="D9D9D9" w:themeFill="background1" w:themeFillShade="D9"/>
          </w:tcPr>
          <w:p w14:paraId="4158FC00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C01" w14:textId="77777777" w:rsidR="001B3F86" w:rsidRDefault="00824944">
            <w:pPr>
              <w:pStyle w:val="TableParagraph"/>
              <w:ind w:left="1491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14:paraId="4158FC02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C03" w14:textId="77777777" w:rsidR="001B3F86" w:rsidRDefault="00824944"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Priority</w:t>
            </w:r>
          </w:p>
        </w:tc>
      </w:tr>
      <w:tr w:rsidR="001B3F86" w14:paraId="4158FC13" w14:textId="77777777" w:rsidTr="14C6C282">
        <w:trPr>
          <w:trHeight w:val="7263"/>
        </w:trPr>
        <w:tc>
          <w:tcPr>
            <w:tcW w:w="927" w:type="dxa"/>
          </w:tcPr>
          <w:p w14:paraId="4158FC05" w14:textId="77777777" w:rsidR="001B3F86" w:rsidRDefault="00824944">
            <w:pPr>
              <w:pStyle w:val="TableParagraph"/>
              <w:spacing w:before="1"/>
              <w:ind w:left="10" w:righ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US15</w:t>
            </w:r>
          </w:p>
        </w:tc>
        <w:tc>
          <w:tcPr>
            <w:tcW w:w="929" w:type="dxa"/>
          </w:tcPr>
          <w:p w14:paraId="4158FC06" w14:textId="77777777" w:rsidR="001B3F86" w:rsidRDefault="00824944">
            <w:pPr>
              <w:pStyle w:val="TableParagraph"/>
              <w:spacing w:before="1"/>
              <w:ind w:left="1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F6</w:t>
            </w:r>
          </w:p>
        </w:tc>
        <w:tc>
          <w:tcPr>
            <w:tcW w:w="2665" w:type="dxa"/>
          </w:tcPr>
          <w:p w14:paraId="4158FC07" w14:textId="77777777" w:rsidR="001B3F86" w:rsidRDefault="00824944">
            <w:pPr>
              <w:pStyle w:val="TableParagraph"/>
              <w:spacing w:before="1" w:line="276" w:lineRule="auto"/>
              <w:ind w:left="107" w:right="187"/>
              <w:rPr>
                <w:b/>
                <w:sz w:val="21"/>
              </w:rPr>
            </w:pPr>
            <w:r>
              <w:rPr>
                <w:sz w:val="21"/>
              </w:rPr>
              <w:t xml:space="preserve">As an </w:t>
            </w:r>
            <w:r>
              <w:rPr>
                <w:b/>
                <w:sz w:val="21"/>
              </w:rPr>
              <w:t>Instructor</w:t>
            </w:r>
            <w:r>
              <w:rPr>
                <w:i/>
                <w:sz w:val="21"/>
              </w:rPr>
              <w:t xml:space="preserve">, </w:t>
            </w:r>
            <w:r>
              <w:rPr>
                <w:sz w:val="21"/>
              </w:rPr>
              <w:t>I want to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b/>
                <w:sz w:val="21"/>
              </w:rPr>
              <w:t>delete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z w:val="21"/>
              </w:rPr>
              <w:t>drugs</w:t>
            </w:r>
            <w:r>
              <w:rPr>
                <w:sz w:val="21"/>
              </w:rPr>
              <w:t>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so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 xml:space="preserve">I can </w:t>
            </w:r>
            <w:r>
              <w:rPr>
                <w:b/>
                <w:sz w:val="21"/>
              </w:rPr>
              <w:t xml:space="preserve">remove the drug records from the drug </w:t>
            </w:r>
            <w:r>
              <w:rPr>
                <w:b/>
                <w:spacing w:val="-2"/>
                <w:sz w:val="21"/>
              </w:rPr>
              <w:t>database.</w:t>
            </w:r>
          </w:p>
        </w:tc>
        <w:tc>
          <w:tcPr>
            <w:tcW w:w="3363" w:type="dxa"/>
          </w:tcPr>
          <w:p w14:paraId="4158FC08" w14:textId="77777777" w:rsidR="001B3F86" w:rsidRDefault="00824944">
            <w:pPr>
              <w:pStyle w:val="TableParagraph"/>
              <w:numPr>
                <w:ilvl w:val="0"/>
                <w:numId w:val="90"/>
              </w:numPr>
              <w:tabs>
                <w:tab w:val="left" w:pos="284"/>
              </w:tabs>
              <w:ind w:right="136"/>
              <w:rPr>
                <w:sz w:val="21"/>
              </w:rPr>
              <w:pPrChange w:id="212" w:author="Microsoft Word" w:date="2025-01-07T13:25:00Z" w16du:dateUtc="2025-01-07T17:25:00Z">
                <w:pPr>
                  <w:pStyle w:val="TableParagraph"/>
                  <w:numPr>
                    <w:numId w:val="27"/>
                  </w:numPr>
                  <w:tabs>
                    <w:tab w:val="left" w:pos="284"/>
                  </w:tabs>
                  <w:ind w:left="284" w:right="136" w:hanging="178"/>
                </w:pPr>
              </w:pPrChange>
            </w:pPr>
            <w:r>
              <w:rPr>
                <w:sz w:val="21"/>
              </w:rPr>
              <w:t>Delete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drug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screen.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Please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 xml:space="preserve">refer to </w:t>
            </w:r>
            <w:r>
              <w:rPr>
                <w:i/>
                <w:sz w:val="21"/>
              </w:rPr>
              <w:t xml:space="preserve">Appendix E </w:t>
            </w:r>
            <w:r>
              <w:rPr>
                <w:sz w:val="21"/>
              </w:rPr>
              <w:t>for the list of fields for drug screen.</w:t>
            </w:r>
          </w:p>
        </w:tc>
        <w:tc>
          <w:tcPr>
            <w:tcW w:w="4806" w:type="dxa"/>
          </w:tcPr>
          <w:p w14:paraId="4158FC09" w14:textId="77777777" w:rsidR="001B3F86" w:rsidRDefault="00824944">
            <w:pPr>
              <w:pStyle w:val="TableParagraph"/>
              <w:numPr>
                <w:ilvl w:val="0"/>
                <w:numId w:val="89"/>
              </w:numPr>
              <w:tabs>
                <w:tab w:val="left" w:pos="466"/>
              </w:tabs>
              <w:ind w:right="624"/>
              <w:rPr>
                <w:sz w:val="21"/>
              </w:rPr>
              <w:pPrChange w:id="213" w:author="Microsoft Word" w:date="2025-01-07T13:25:00Z" w16du:dateUtc="2025-01-07T17:25:00Z">
                <w:pPr>
                  <w:pStyle w:val="TableParagraph"/>
                  <w:numPr>
                    <w:numId w:val="26"/>
                  </w:numPr>
                  <w:tabs>
                    <w:tab w:val="left" w:pos="466"/>
                  </w:tabs>
                  <w:ind w:right="624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only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Instructor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to delete drugs from the drug database</w:t>
            </w:r>
          </w:p>
          <w:p w14:paraId="4158FC0A" w14:textId="77777777" w:rsidR="001B3F86" w:rsidRDefault="00824944" w:rsidP="14C6C282">
            <w:pPr>
              <w:pStyle w:val="TableParagraph"/>
              <w:numPr>
                <w:ilvl w:val="0"/>
                <w:numId w:val="89"/>
              </w:numPr>
              <w:tabs>
                <w:tab w:val="left" w:pos="466"/>
              </w:tabs>
              <w:ind w:right="155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Instructor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delete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an individual drug from the drug database in one executed delete task.</w:t>
            </w:r>
          </w:p>
          <w:p w14:paraId="4158FC0B" w14:textId="77777777" w:rsidR="001B3F86" w:rsidRDefault="00824944" w:rsidP="14C6C282">
            <w:pPr>
              <w:pStyle w:val="TableParagraph"/>
              <w:numPr>
                <w:ilvl w:val="0"/>
                <w:numId w:val="89"/>
              </w:numPr>
              <w:tabs>
                <w:tab w:val="left" w:pos="466"/>
              </w:tabs>
              <w:ind w:right="95"/>
              <w:rPr>
                <w:sz w:val="21"/>
              </w:rPr>
            </w:pPr>
            <w:r>
              <w:rPr>
                <w:sz w:val="21"/>
              </w:rPr>
              <w:t>The system shall allow Instructor to delete multiple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drugs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from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drug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database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one executed delete task.</w:t>
            </w:r>
          </w:p>
          <w:p w14:paraId="4158FC0C" w14:textId="77777777" w:rsidR="001B3F86" w:rsidRDefault="00824944" w:rsidP="14C6C282">
            <w:pPr>
              <w:pStyle w:val="TableParagraph"/>
              <w:numPr>
                <w:ilvl w:val="0"/>
                <w:numId w:val="89"/>
              </w:numPr>
              <w:tabs>
                <w:tab w:val="left" w:pos="466"/>
              </w:tabs>
              <w:ind w:right="325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prompt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Instructor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twice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to confirm the delete drugs task.</w:t>
            </w:r>
          </w:p>
          <w:p w14:paraId="4158FC0D" w14:textId="77777777" w:rsidR="001B3F86" w:rsidRDefault="00824944" w:rsidP="14C6C282">
            <w:pPr>
              <w:pStyle w:val="TableParagraph"/>
              <w:numPr>
                <w:ilvl w:val="0"/>
                <w:numId w:val="89"/>
              </w:numPr>
              <w:tabs>
                <w:tab w:val="left" w:pos="466"/>
              </w:tabs>
              <w:ind w:right="157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Instructor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delete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an individual drug from the drug database in one executed delete task, following a successful search operation.</w:t>
            </w:r>
          </w:p>
          <w:p w14:paraId="4158FC0E" w14:textId="77777777" w:rsidR="001B3F86" w:rsidRDefault="00824944" w:rsidP="14C6C282">
            <w:pPr>
              <w:pStyle w:val="TableParagraph"/>
              <w:numPr>
                <w:ilvl w:val="0"/>
                <w:numId w:val="89"/>
              </w:numPr>
              <w:tabs>
                <w:tab w:val="left" w:pos="466"/>
              </w:tabs>
              <w:spacing w:before="1"/>
              <w:ind w:right="95"/>
              <w:rPr>
                <w:sz w:val="21"/>
              </w:rPr>
            </w:pPr>
            <w:r>
              <w:rPr>
                <w:sz w:val="21"/>
              </w:rPr>
              <w:t>The system shall allow Instructor to delete multiple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drugs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from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drug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database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one executed delete task, following a successful search operation.</w:t>
            </w:r>
          </w:p>
          <w:p w14:paraId="4158FC0F" w14:textId="77777777" w:rsidR="001B3F86" w:rsidRDefault="00824944" w:rsidP="14C6C282">
            <w:pPr>
              <w:pStyle w:val="TableParagraph"/>
              <w:numPr>
                <w:ilvl w:val="0"/>
                <w:numId w:val="89"/>
              </w:numPr>
              <w:tabs>
                <w:tab w:val="left" w:pos="466"/>
              </w:tabs>
              <w:ind w:right="158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Instructor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delete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an individual drug from the drug database in one executed delete task, following a successful filter operation.</w:t>
            </w:r>
          </w:p>
          <w:p w14:paraId="4158FC10" w14:textId="77777777" w:rsidR="001B3F86" w:rsidRDefault="00824944" w:rsidP="14C6C282">
            <w:pPr>
              <w:pStyle w:val="TableParagraph"/>
              <w:numPr>
                <w:ilvl w:val="0"/>
                <w:numId w:val="89"/>
              </w:numPr>
              <w:tabs>
                <w:tab w:val="left" w:pos="466"/>
              </w:tabs>
              <w:ind w:right="95"/>
              <w:rPr>
                <w:sz w:val="21"/>
              </w:rPr>
            </w:pPr>
            <w:r>
              <w:rPr>
                <w:sz w:val="21"/>
              </w:rPr>
              <w:t>The system shall allow Instructor to delete multiple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drugs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from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drug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database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one executed delete task, following a successful</w:t>
            </w:r>
          </w:p>
          <w:p w14:paraId="4158FC11" w14:textId="77777777" w:rsidR="001B3F86" w:rsidRDefault="00824944">
            <w:pPr>
              <w:pStyle w:val="TableParagraph"/>
              <w:spacing w:line="259" w:lineRule="exact"/>
              <w:rPr>
                <w:sz w:val="21"/>
              </w:rPr>
            </w:pPr>
            <w:r>
              <w:rPr>
                <w:sz w:val="21"/>
              </w:rPr>
              <w:t>filter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operation.</w:t>
            </w:r>
          </w:p>
        </w:tc>
        <w:tc>
          <w:tcPr>
            <w:tcW w:w="922" w:type="dxa"/>
          </w:tcPr>
          <w:p w14:paraId="4158FC12" w14:textId="77777777" w:rsidR="001B3F86" w:rsidRDefault="00824944">
            <w:pPr>
              <w:pStyle w:val="TableParagraph"/>
              <w:spacing w:before="1" w:line="276" w:lineRule="auto"/>
              <w:ind w:left="223" w:hanging="3"/>
              <w:rPr>
                <w:sz w:val="21"/>
              </w:rPr>
            </w:pPr>
            <w:r>
              <w:rPr>
                <w:spacing w:val="-4"/>
                <w:sz w:val="21"/>
              </w:rPr>
              <w:t>Must Have</w:t>
            </w:r>
          </w:p>
        </w:tc>
      </w:tr>
      <w:tr w:rsidR="001B3F86" w14:paraId="4158FC1B" w14:textId="77777777" w:rsidTr="14C6C282">
        <w:trPr>
          <w:trHeight w:val="1165"/>
        </w:trPr>
        <w:tc>
          <w:tcPr>
            <w:tcW w:w="927" w:type="dxa"/>
          </w:tcPr>
          <w:p w14:paraId="4158FC14" w14:textId="77777777" w:rsidR="001B3F86" w:rsidRDefault="00824944">
            <w:pPr>
              <w:pStyle w:val="TableParagraph"/>
              <w:spacing w:before="1"/>
              <w:ind w:left="10" w:righ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US16</w:t>
            </w:r>
          </w:p>
        </w:tc>
        <w:tc>
          <w:tcPr>
            <w:tcW w:w="929" w:type="dxa"/>
          </w:tcPr>
          <w:p w14:paraId="4158FC15" w14:textId="77777777" w:rsidR="001B3F86" w:rsidRDefault="00824944">
            <w:pPr>
              <w:pStyle w:val="TableParagraph"/>
              <w:spacing w:before="1"/>
              <w:ind w:left="1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F6</w:t>
            </w:r>
          </w:p>
        </w:tc>
        <w:tc>
          <w:tcPr>
            <w:tcW w:w="2665" w:type="dxa"/>
          </w:tcPr>
          <w:p w14:paraId="4158FC16" w14:textId="77777777" w:rsidR="001B3F86" w:rsidRDefault="00824944">
            <w:pPr>
              <w:pStyle w:val="TableParagraph"/>
              <w:spacing w:before="1" w:line="276" w:lineRule="auto"/>
              <w:ind w:left="107" w:right="273"/>
              <w:jc w:val="both"/>
              <w:rPr>
                <w:b/>
                <w:sz w:val="21"/>
              </w:rPr>
            </w:pPr>
            <w:r>
              <w:rPr>
                <w:sz w:val="21"/>
              </w:rPr>
              <w:t xml:space="preserve">As an </w:t>
            </w:r>
            <w:r>
              <w:rPr>
                <w:b/>
                <w:sz w:val="21"/>
              </w:rPr>
              <w:t>Instructor</w:t>
            </w:r>
            <w:r>
              <w:rPr>
                <w:i/>
                <w:sz w:val="21"/>
              </w:rPr>
              <w:t xml:space="preserve">, </w:t>
            </w:r>
            <w:r>
              <w:rPr>
                <w:sz w:val="21"/>
              </w:rPr>
              <w:t>I want to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b/>
                <w:sz w:val="21"/>
              </w:rPr>
              <w:t>edit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z w:val="21"/>
              </w:rPr>
              <w:t>drug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z w:val="21"/>
              </w:rPr>
              <w:t>records</w:t>
            </w:r>
            <w:r>
              <w:rPr>
                <w:sz w:val="21"/>
              </w:rPr>
              <w:t>,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 xml:space="preserve">so that I can </w:t>
            </w:r>
            <w:r>
              <w:rPr>
                <w:b/>
                <w:sz w:val="21"/>
              </w:rPr>
              <w:t>update the</w:t>
            </w:r>
          </w:p>
        </w:tc>
        <w:tc>
          <w:tcPr>
            <w:tcW w:w="3363" w:type="dxa"/>
          </w:tcPr>
          <w:p w14:paraId="4158FC17" w14:textId="77777777" w:rsidR="001B3F86" w:rsidRDefault="00824944">
            <w:pPr>
              <w:pStyle w:val="TableParagraph"/>
              <w:numPr>
                <w:ilvl w:val="0"/>
                <w:numId w:val="88"/>
              </w:numPr>
              <w:tabs>
                <w:tab w:val="left" w:pos="284"/>
              </w:tabs>
              <w:ind w:right="134"/>
              <w:rPr>
                <w:sz w:val="21"/>
              </w:rPr>
              <w:pPrChange w:id="214" w:author="Microsoft Word" w:date="2025-01-07T13:25:00Z" w16du:dateUtc="2025-01-07T17:25:00Z">
                <w:pPr>
                  <w:pStyle w:val="TableParagraph"/>
                  <w:numPr>
                    <w:numId w:val="25"/>
                  </w:numPr>
                  <w:tabs>
                    <w:tab w:val="left" w:pos="284"/>
                  </w:tabs>
                  <w:ind w:left="284" w:right="134" w:hanging="178"/>
                </w:pPr>
              </w:pPrChange>
            </w:pPr>
            <w:r>
              <w:rPr>
                <w:sz w:val="21"/>
              </w:rPr>
              <w:t>Edit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drug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screen.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Please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refer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 xml:space="preserve">to </w:t>
            </w:r>
            <w:r>
              <w:rPr>
                <w:i/>
                <w:sz w:val="21"/>
              </w:rPr>
              <w:t xml:space="preserve">Appendix E </w:t>
            </w:r>
            <w:r>
              <w:rPr>
                <w:sz w:val="21"/>
              </w:rPr>
              <w:t>for the list of fields for drug screen.</w:t>
            </w:r>
          </w:p>
        </w:tc>
        <w:tc>
          <w:tcPr>
            <w:tcW w:w="4806" w:type="dxa"/>
          </w:tcPr>
          <w:p w14:paraId="4158FC18" w14:textId="77777777" w:rsidR="001B3F86" w:rsidRDefault="00824944">
            <w:pPr>
              <w:pStyle w:val="TableParagraph"/>
              <w:numPr>
                <w:ilvl w:val="0"/>
                <w:numId w:val="87"/>
              </w:numPr>
              <w:tabs>
                <w:tab w:val="left" w:pos="466"/>
              </w:tabs>
              <w:ind w:right="205"/>
              <w:rPr>
                <w:sz w:val="21"/>
              </w:rPr>
              <w:pPrChange w:id="215" w:author="Microsoft Word" w:date="2025-01-07T13:25:00Z" w16du:dateUtc="2025-01-07T17:25:00Z">
                <w:pPr>
                  <w:pStyle w:val="TableParagraph"/>
                  <w:numPr>
                    <w:numId w:val="24"/>
                  </w:numPr>
                  <w:tabs>
                    <w:tab w:val="left" w:pos="466"/>
                  </w:tabs>
                  <w:ind w:right="205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only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Instructor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edit drugs records.</w:t>
            </w:r>
          </w:p>
          <w:p w14:paraId="4158FC19" w14:textId="77777777" w:rsidR="001B3F86" w:rsidRDefault="00824944">
            <w:pPr>
              <w:pStyle w:val="TableParagraph"/>
              <w:numPr>
                <w:ilvl w:val="0"/>
                <w:numId w:val="87"/>
              </w:numPr>
              <w:tabs>
                <w:tab w:val="left" w:pos="466"/>
              </w:tabs>
              <w:ind w:right="374"/>
              <w:rPr>
                <w:sz w:val="21"/>
              </w:rPr>
              <w:pPrChange w:id="216" w:author="Microsoft Word" w:date="2025-01-07T13:25:00Z" w16du:dateUtc="2025-01-07T17:25:00Z">
                <w:pPr>
                  <w:pStyle w:val="TableParagraph"/>
                  <w:numPr>
                    <w:numId w:val="24"/>
                  </w:numPr>
                  <w:tabs>
                    <w:tab w:val="left" w:pos="466"/>
                  </w:tabs>
                  <w:ind w:right="374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Instructor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edit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an individual drug in one executed edit task.</w:t>
            </w:r>
          </w:p>
        </w:tc>
        <w:tc>
          <w:tcPr>
            <w:tcW w:w="922" w:type="dxa"/>
          </w:tcPr>
          <w:p w14:paraId="4158FC1A" w14:textId="77777777" w:rsidR="001B3F86" w:rsidRDefault="00824944">
            <w:pPr>
              <w:pStyle w:val="TableParagraph"/>
              <w:spacing w:before="1" w:line="276" w:lineRule="auto"/>
              <w:ind w:left="223" w:hanging="3"/>
              <w:rPr>
                <w:sz w:val="21"/>
              </w:rPr>
            </w:pPr>
            <w:r>
              <w:rPr>
                <w:spacing w:val="-4"/>
                <w:sz w:val="21"/>
              </w:rPr>
              <w:t>Must Have</w:t>
            </w:r>
          </w:p>
        </w:tc>
      </w:tr>
    </w:tbl>
    <w:p w14:paraId="4158FC1C" w14:textId="77777777" w:rsidR="001B3F86" w:rsidRDefault="001B3F86">
      <w:pPr>
        <w:spacing w:line="276" w:lineRule="auto"/>
        <w:rPr>
          <w:sz w:val="21"/>
        </w:rPr>
        <w:sectPr w:rsidR="001B3F86">
          <w:pgSz w:w="15840" w:h="12240" w:orient="landscape"/>
          <w:pgMar w:top="1380" w:right="960" w:bottom="1300" w:left="1040" w:header="0" w:footer="1104" w:gutter="0"/>
          <w:cols w:space="720"/>
        </w:sectPr>
      </w:pPr>
    </w:p>
    <w:p w14:paraId="4158FC1D" w14:textId="77777777" w:rsidR="001B3F86" w:rsidRDefault="001B3F86">
      <w:pPr>
        <w:pStyle w:val="BodyText"/>
        <w:spacing w:before="7"/>
        <w:rPr>
          <w:sz w:val="4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929"/>
        <w:gridCol w:w="2665"/>
        <w:gridCol w:w="3363"/>
        <w:gridCol w:w="4806"/>
        <w:gridCol w:w="922"/>
      </w:tblGrid>
      <w:tr w:rsidR="001B3F86" w14:paraId="4158FC2A" w14:textId="77777777">
        <w:trPr>
          <w:trHeight w:val="611"/>
        </w:trPr>
        <w:tc>
          <w:tcPr>
            <w:tcW w:w="927" w:type="dxa"/>
            <w:shd w:val="clear" w:color="auto" w:fill="D9D9D9"/>
          </w:tcPr>
          <w:p w14:paraId="4158FC1E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C1F" w14:textId="77777777" w:rsidR="001B3F86" w:rsidRDefault="00824944">
            <w:pPr>
              <w:pStyle w:val="TableParagraph"/>
              <w:ind w:left="10"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#</w:t>
            </w:r>
          </w:p>
        </w:tc>
        <w:tc>
          <w:tcPr>
            <w:tcW w:w="929" w:type="dxa"/>
            <w:shd w:val="clear" w:color="auto" w:fill="D9D9D9"/>
          </w:tcPr>
          <w:p w14:paraId="4158FC20" w14:textId="77777777" w:rsidR="001B3F86" w:rsidRDefault="00824944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Related</w:t>
            </w:r>
          </w:p>
          <w:p w14:paraId="4158FC21" w14:textId="77777777" w:rsidR="001B3F86" w:rsidRDefault="00824944">
            <w:pPr>
              <w:pStyle w:val="TableParagraph"/>
              <w:spacing w:before="41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Feature</w:t>
            </w:r>
          </w:p>
        </w:tc>
        <w:tc>
          <w:tcPr>
            <w:tcW w:w="2665" w:type="dxa"/>
            <w:shd w:val="clear" w:color="auto" w:fill="D9D9D9"/>
          </w:tcPr>
          <w:p w14:paraId="4158FC22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C23" w14:textId="77777777" w:rsidR="001B3F86" w:rsidRDefault="00824944">
            <w:pPr>
              <w:pStyle w:val="TableParagraph"/>
              <w:ind w:left="844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Story</w:t>
            </w:r>
          </w:p>
        </w:tc>
        <w:tc>
          <w:tcPr>
            <w:tcW w:w="3363" w:type="dxa"/>
            <w:shd w:val="clear" w:color="auto" w:fill="D9D9D9"/>
          </w:tcPr>
          <w:p w14:paraId="4158FC24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C25" w14:textId="77777777" w:rsidR="001B3F86" w:rsidRDefault="00824944">
            <w:pPr>
              <w:pStyle w:val="TableParagraph"/>
              <w:ind w:left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4806" w:type="dxa"/>
            <w:shd w:val="clear" w:color="auto" w:fill="D9D9D9"/>
          </w:tcPr>
          <w:p w14:paraId="4158FC26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C27" w14:textId="77777777" w:rsidR="001B3F86" w:rsidRDefault="00824944">
            <w:pPr>
              <w:pStyle w:val="TableParagraph"/>
              <w:ind w:left="1491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922" w:type="dxa"/>
            <w:shd w:val="clear" w:color="auto" w:fill="D9D9D9"/>
          </w:tcPr>
          <w:p w14:paraId="4158FC28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C29" w14:textId="77777777" w:rsidR="001B3F86" w:rsidRDefault="00824944"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Priority</w:t>
            </w:r>
          </w:p>
        </w:tc>
      </w:tr>
      <w:tr w:rsidR="001B3F86" w14:paraId="4158FC36" w14:textId="77777777">
        <w:trPr>
          <w:trHeight w:val="3912"/>
        </w:trPr>
        <w:tc>
          <w:tcPr>
            <w:tcW w:w="927" w:type="dxa"/>
          </w:tcPr>
          <w:p w14:paraId="4158FC2B" w14:textId="77777777" w:rsidR="001B3F86" w:rsidRDefault="001B3F8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29" w:type="dxa"/>
          </w:tcPr>
          <w:p w14:paraId="4158FC2C" w14:textId="77777777" w:rsidR="001B3F86" w:rsidRDefault="001B3F8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65" w:type="dxa"/>
          </w:tcPr>
          <w:p w14:paraId="4158FC2D" w14:textId="77777777" w:rsidR="001B3F86" w:rsidRDefault="00824944">
            <w:pPr>
              <w:pStyle w:val="TableParagraph"/>
              <w:spacing w:before="1" w:line="276" w:lineRule="auto"/>
              <w:ind w:left="107" w:right="187"/>
              <w:rPr>
                <w:b/>
                <w:sz w:val="21"/>
              </w:rPr>
            </w:pPr>
            <w:r>
              <w:rPr>
                <w:b/>
                <w:sz w:val="21"/>
              </w:rPr>
              <w:t>drug</w:t>
            </w:r>
            <w:r>
              <w:rPr>
                <w:b/>
                <w:spacing w:val="-13"/>
                <w:sz w:val="21"/>
              </w:rPr>
              <w:t xml:space="preserve"> </w:t>
            </w:r>
            <w:r>
              <w:rPr>
                <w:b/>
                <w:sz w:val="21"/>
              </w:rPr>
              <w:t>records</w:t>
            </w:r>
            <w:r>
              <w:rPr>
                <w:b/>
                <w:spacing w:val="-13"/>
                <w:sz w:val="21"/>
              </w:rPr>
              <w:t xml:space="preserve"> </w:t>
            </w:r>
            <w:r>
              <w:rPr>
                <w:b/>
                <w:sz w:val="21"/>
              </w:rPr>
              <w:t>on</w:t>
            </w:r>
            <w:r>
              <w:rPr>
                <w:b/>
                <w:spacing w:val="-13"/>
                <w:sz w:val="21"/>
              </w:rPr>
              <w:t xml:space="preserve"> </w:t>
            </w:r>
            <w:r>
              <w:rPr>
                <w:b/>
                <w:sz w:val="21"/>
              </w:rPr>
              <w:t>the drug database.</w:t>
            </w:r>
          </w:p>
        </w:tc>
        <w:tc>
          <w:tcPr>
            <w:tcW w:w="3363" w:type="dxa"/>
          </w:tcPr>
          <w:p w14:paraId="4158FC2E" w14:textId="77777777" w:rsidR="001B3F86" w:rsidRDefault="001B3F8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06" w:type="dxa"/>
          </w:tcPr>
          <w:p w14:paraId="4158FC2F" w14:textId="77777777" w:rsidR="001B3F86" w:rsidRDefault="00824944">
            <w:pPr>
              <w:pStyle w:val="TableParagraph"/>
              <w:numPr>
                <w:ilvl w:val="0"/>
                <w:numId w:val="86"/>
              </w:numPr>
              <w:tabs>
                <w:tab w:val="left" w:pos="466"/>
              </w:tabs>
              <w:ind w:right="565"/>
              <w:rPr>
                <w:sz w:val="21"/>
              </w:rPr>
              <w:pPrChange w:id="217" w:author="Microsoft Word" w:date="2025-01-07T13:25:00Z" w16du:dateUtc="2025-01-07T17:25:00Z">
                <w:pPr>
                  <w:pStyle w:val="TableParagraph"/>
                  <w:numPr>
                    <w:numId w:val="23"/>
                  </w:numPr>
                  <w:tabs>
                    <w:tab w:val="left" w:pos="466"/>
                  </w:tabs>
                  <w:ind w:right="565" w:hanging="360"/>
                </w:pPr>
              </w:pPrChange>
            </w:pPr>
            <w:r>
              <w:rPr>
                <w:sz w:val="21"/>
              </w:rPr>
              <w:t>The system shall allow Instructor to edit multiple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drugs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one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executed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edit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task.</w:t>
            </w:r>
          </w:p>
          <w:p w14:paraId="4158FC30" w14:textId="77777777" w:rsidR="001B3F86" w:rsidRDefault="00824944">
            <w:pPr>
              <w:pStyle w:val="TableParagraph"/>
              <w:numPr>
                <w:ilvl w:val="0"/>
                <w:numId w:val="86"/>
              </w:numPr>
              <w:tabs>
                <w:tab w:val="left" w:pos="466"/>
              </w:tabs>
              <w:ind w:right="374"/>
              <w:rPr>
                <w:sz w:val="21"/>
              </w:rPr>
              <w:pPrChange w:id="218" w:author="Microsoft Word" w:date="2025-01-07T13:25:00Z" w16du:dateUtc="2025-01-07T17:25:00Z">
                <w:pPr>
                  <w:pStyle w:val="TableParagraph"/>
                  <w:numPr>
                    <w:numId w:val="23"/>
                  </w:numPr>
                  <w:tabs>
                    <w:tab w:val="left" w:pos="466"/>
                  </w:tabs>
                  <w:ind w:right="374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Instructor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edit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an individual drug in one executed edit task, following a successful search operation.</w:t>
            </w:r>
          </w:p>
          <w:p w14:paraId="4158FC31" w14:textId="77777777" w:rsidR="001B3F86" w:rsidRDefault="00824944">
            <w:pPr>
              <w:pStyle w:val="TableParagraph"/>
              <w:numPr>
                <w:ilvl w:val="0"/>
                <w:numId w:val="86"/>
              </w:numPr>
              <w:tabs>
                <w:tab w:val="left" w:pos="466"/>
              </w:tabs>
              <w:ind w:right="565"/>
              <w:rPr>
                <w:sz w:val="21"/>
              </w:rPr>
              <w:pPrChange w:id="219" w:author="Microsoft Word" w:date="2025-01-07T13:25:00Z" w16du:dateUtc="2025-01-07T17:25:00Z">
                <w:pPr>
                  <w:pStyle w:val="TableParagraph"/>
                  <w:numPr>
                    <w:numId w:val="23"/>
                  </w:numPr>
                  <w:tabs>
                    <w:tab w:val="left" w:pos="466"/>
                  </w:tabs>
                  <w:ind w:right="565" w:hanging="360"/>
                </w:pPr>
              </w:pPrChange>
            </w:pPr>
            <w:r>
              <w:rPr>
                <w:sz w:val="21"/>
              </w:rPr>
              <w:t>The system shall allow Instructor to edit multiple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drugs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one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executed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edit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task, following a successful search operation.</w:t>
            </w:r>
          </w:p>
          <w:p w14:paraId="4158FC32" w14:textId="77777777" w:rsidR="001B3F86" w:rsidRDefault="00824944">
            <w:pPr>
              <w:pStyle w:val="TableParagraph"/>
              <w:numPr>
                <w:ilvl w:val="0"/>
                <w:numId w:val="86"/>
              </w:numPr>
              <w:tabs>
                <w:tab w:val="left" w:pos="466"/>
              </w:tabs>
              <w:ind w:right="374"/>
              <w:rPr>
                <w:sz w:val="21"/>
              </w:rPr>
              <w:pPrChange w:id="220" w:author="Microsoft Word" w:date="2025-01-07T13:25:00Z" w16du:dateUtc="2025-01-07T17:25:00Z">
                <w:pPr>
                  <w:pStyle w:val="TableParagraph"/>
                  <w:numPr>
                    <w:numId w:val="23"/>
                  </w:numPr>
                  <w:tabs>
                    <w:tab w:val="left" w:pos="466"/>
                  </w:tabs>
                  <w:ind w:right="374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Instructor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edit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an individual drug in one executed edit task, following a successful filter operation.</w:t>
            </w:r>
          </w:p>
          <w:p w14:paraId="4158FC33" w14:textId="77777777" w:rsidR="001B3F86" w:rsidRDefault="00824944">
            <w:pPr>
              <w:pStyle w:val="TableParagraph"/>
              <w:numPr>
                <w:ilvl w:val="0"/>
                <w:numId w:val="86"/>
              </w:numPr>
              <w:tabs>
                <w:tab w:val="left" w:pos="466"/>
              </w:tabs>
              <w:spacing w:line="279" w:lineRule="exact"/>
              <w:rPr>
                <w:sz w:val="21"/>
              </w:rPr>
              <w:pPrChange w:id="221" w:author="Microsoft Word" w:date="2025-01-07T13:25:00Z" w16du:dateUtc="2025-01-07T17:25:00Z">
                <w:pPr>
                  <w:pStyle w:val="TableParagraph"/>
                  <w:numPr>
                    <w:numId w:val="23"/>
                  </w:numPr>
                  <w:tabs>
                    <w:tab w:val="left" w:pos="466"/>
                  </w:tabs>
                  <w:spacing w:line="279" w:lineRule="exact"/>
                  <w:ind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Instructor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edit</w:t>
            </w:r>
          </w:p>
          <w:p w14:paraId="4158FC34" w14:textId="77777777" w:rsidR="001B3F86" w:rsidRDefault="00824944">
            <w:pPr>
              <w:pStyle w:val="TableParagraph"/>
              <w:spacing w:line="278" w:lineRule="exact"/>
              <w:rPr>
                <w:sz w:val="21"/>
              </w:rPr>
            </w:pPr>
            <w:r>
              <w:rPr>
                <w:sz w:val="21"/>
              </w:rPr>
              <w:t>multiple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drugs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one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executed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edit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task, following a successful filter operation.</w:t>
            </w:r>
          </w:p>
        </w:tc>
        <w:tc>
          <w:tcPr>
            <w:tcW w:w="922" w:type="dxa"/>
          </w:tcPr>
          <w:p w14:paraId="4158FC35" w14:textId="77777777" w:rsidR="001B3F86" w:rsidRDefault="001B3F8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B3F86" w14:paraId="4158FC41" w14:textId="77777777">
        <w:trPr>
          <w:trHeight w:val="2512"/>
        </w:trPr>
        <w:tc>
          <w:tcPr>
            <w:tcW w:w="927" w:type="dxa"/>
          </w:tcPr>
          <w:p w14:paraId="4158FC37" w14:textId="77777777" w:rsidR="001B3F86" w:rsidRDefault="00824944">
            <w:pPr>
              <w:pStyle w:val="TableParagraph"/>
              <w:spacing w:before="1"/>
              <w:ind w:left="10" w:righ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US17</w:t>
            </w:r>
          </w:p>
        </w:tc>
        <w:tc>
          <w:tcPr>
            <w:tcW w:w="929" w:type="dxa"/>
          </w:tcPr>
          <w:p w14:paraId="4158FC38" w14:textId="77777777" w:rsidR="001B3F86" w:rsidRDefault="00824944">
            <w:pPr>
              <w:pStyle w:val="TableParagraph"/>
              <w:spacing w:before="1"/>
              <w:ind w:left="1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F6</w:t>
            </w:r>
          </w:p>
        </w:tc>
        <w:tc>
          <w:tcPr>
            <w:tcW w:w="2665" w:type="dxa"/>
          </w:tcPr>
          <w:p w14:paraId="4158FC39" w14:textId="77777777" w:rsidR="001B3F86" w:rsidRDefault="00824944">
            <w:pPr>
              <w:pStyle w:val="TableParagraph"/>
              <w:spacing w:before="1" w:line="276" w:lineRule="auto"/>
              <w:ind w:left="107" w:right="105"/>
              <w:rPr>
                <w:b/>
                <w:sz w:val="21"/>
              </w:rPr>
            </w:pPr>
            <w:r>
              <w:rPr>
                <w:sz w:val="21"/>
              </w:rPr>
              <w:t xml:space="preserve">As an </w:t>
            </w:r>
            <w:r>
              <w:rPr>
                <w:b/>
                <w:sz w:val="21"/>
              </w:rPr>
              <w:t>Instructor</w:t>
            </w:r>
            <w:r>
              <w:rPr>
                <w:i/>
                <w:sz w:val="21"/>
              </w:rPr>
              <w:t xml:space="preserve">, </w:t>
            </w:r>
            <w:r>
              <w:rPr>
                <w:sz w:val="21"/>
              </w:rPr>
              <w:t>I want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b/>
                <w:sz w:val="21"/>
              </w:rPr>
              <w:t>add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z w:val="21"/>
              </w:rPr>
              <w:t>physicians</w:t>
            </w:r>
            <w:r>
              <w:rPr>
                <w:sz w:val="21"/>
              </w:rPr>
              <w:t>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so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 xml:space="preserve">that I can </w:t>
            </w:r>
            <w:r>
              <w:rPr>
                <w:b/>
                <w:sz w:val="21"/>
              </w:rPr>
              <w:t>create physician records in the physician's database.</w:t>
            </w:r>
          </w:p>
        </w:tc>
        <w:tc>
          <w:tcPr>
            <w:tcW w:w="3363" w:type="dxa"/>
          </w:tcPr>
          <w:p w14:paraId="4158FC3A" w14:textId="77777777" w:rsidR="001B3F86" w:rsidRDefault="00824944">
            <w:pPr>
              <w:pStyle w:val="TableParagraph"/>
              <w:numPr>
                <w:ilvl w:val="0"/>
                <w:numId w:val="85"/>
              </w:numPr>
              <w:tabs>
                <w:tab w:val="left" w:pos="284"/>
              </w:tabs>
              <w:ind w:right="326"/>
              <w:rPr>
                <w:sz w:val="21"/>
              </w:rPr>
              <w:pPrChange w:id="222" w:author="Microsoft Word" w:date="2025-01-07T13:25:00Z" w16du:dateUtc="2025-01-07T17:25:00Z">
                <w:pPr>
                  <w:pStyle w:val="TableParagraph"/>
                  <w:numPr>
                    <w:numId w:val="22"/>
                  </w:numPr>
                  <w:tabs>
                    <w:tab w:val="left" w:pos="284"/>
                  </w:tabs>
                  <w:ind w:left="284" w:right="326" w:hanging="178"/>
                </w:pPr>
              </w:pPrChange>
            </w:pPr>
            <w:r>
              <w:rPr>
                <w:sz w:val="21"/>
              </w:rPr>
              <w:t>Add physician screen. Please refer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i/>
                <w:sz w:val="21"/>
              </w:rPr>
              <w:t>Appendix</w:t>
            </w:r>
            <w:r>
              <w:rPr>
                <w:i/>
                <w:spacing w:val="-6"/>
                <w:sz w:val="21"/>
              </w:rPr>
              <w:t xml:space="preserve"> </w:t>
            </w:r>
            <w:r>
              <w:rPr>
                <w:i/>
                <w:sz w:val="21"/>
              </w:rPr>
              <w:t>F</w:t>
            </w:r>
            <w:r>
              <w:rPr>
                <w:i/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list of fields for physician screen.</w:t>
            </w:r>
          </w:p>
        </w:tc>
        <w:tc>
          <w:tcPr>
            <w:tcW w:w="4806" w:type="dxa"/>
          </w:tcPr>
          <w:p w14:paraId="4158FC3B" w14:textId="77777777" w:rsidR="001B3F86" w:rsidRDefault="00824944">
            <w:pPr>
              <w:pStyle w:val="TableParagraph"/>
              <w:numPr>
                <w:ilvl w:val="0"/>
                <w:numId w:val="84"/>
              </w:numPr>
              <w:tabs>
                <w:tab w:val="left" w:pos="466"/>
              </w:tabs>
              <w:ind w:right="119"/>
              <w:rPr>
                <w:rFonts w:ascii="Symbol" w:hAnsi="Symbol"/>
                <w:sz w:val="21"/>
              </w:rPr>
              <w:pPrChange w:id="223" w:author="Microsoft Word" w:date="2025-01-07T13:25:00Z" w16du:dateUtc="2025-01-07T17:25:00Z">
                <w:pPr>
                  <w:pStyle w:val="TableParagraph"/>
                  <w:numPr>
                    <w:numId w:val="21"/>
                  </w:numPr>
                  <w:tabs>
                    <w:tab w:val="left" w:pos="466"/>
                  </w:tabs>
                  <w:ind w:right="119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only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Instructors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add physicians to the physician's database.</w:t>
            </w:r>
          </w:p>
          <w:p w14:paraId="4158FC3C" w14:textId="77777777" w:rsidR="001B3F86" w:rsidRDefault="00824944">
            <w:pPr>
              <w:pStyle w:val="TableParagraph"/>
              <w:numPr>
                <w:ilvl w:val="0"/>
                <w:numId w:val="84"/>
              </w:numPr>
              <w:tabs>
                <w:tab w:val="left" w:pos="466"/>
              </w:tabs>
              <w:ind w:right="95"/>
              <w:rPr>
                <w:rFonts w:ascii="Symbol" w:hAnsi="Symbol"/>
                <w:sz w:val="21"/>
              </w:rPr>
              <w:pPrChange w:id="224" w:author="Microsoft Word" w:date="2025-01-07T13:25:00Z" w16du:dateUtc="2025-01-07T17:25:00Z">
                <w:pPr>
                  <w:pStyle w:val="TableParagraph"/>
                  <w:numPr>
                    <w:numId w:val="21"/>
                  </w:numPr>
                  <w:tabs>
                    <w:tab w:val="left" w:pos="466"/>
                  </w:tabs>
                  <w:ind w:right="95" w:hanging="360"/>
                </w:pPr>
              </w:pPrChange>
            </w:pPr>
            <w:r>
              <w:rPr>
                <w:sz w:val="21"/>
              </w:rPr>
              <w:t>The system shall allow Instructors to add an individual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physician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one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executed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add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task.</w:t>
            </w:r>
          </w:p>
          <w:p w14:paraId="4158FC3D" w14:textId="77777777" w:rsidR="001B3F86" w:rsidRDefault="00824944">
            <w:pPr>
              <w:pStyle w:val="TableParagraph"/>
              <w:numPr>
                <w:ilvl w:val="0"/>
                <w:numId w:val="84"/>
              </w:numPr>
              <w:tabs>
                <w:tab w:val="left" w:pos="466"/>
              </w:tabs>
              <w:ind w:right="147"/>
              <w:rPr>
                <w:rFonts w:ascii="Symbol" w:hAnsi="Symbol"/>
                <w:sz w:val="21"/>
              </w:rPr>
              <w:pPrChange w:id="225" w:author="Microsoft Word" w:date="2025-01-07T13:25:00Z" w16du:dateUtc="2025-01-07T17:25:00Z">
                <w:pPr>
                  <w:pStyle w:val="TableParagraph"/>
                  <w:numPr>
                    <w:numId w:val="21"/>
                  </w:numPr>
                  <w:tabs>
                    <w:tab w:val="left" w:pos="466"/>
                  </w:tabs>
                  <w:ind w:right="147" w:hanging="360"/>
                </w:pPr>
              </w:pPrChange>
            </w:pPr>
            <w:r>
              <w:rPr>
                <w:sz w:val="21"/>
              </w:rPr>
              <w:t>The system shall allow Instructors to add multiple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physicians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one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executed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add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task.</w:t>
            </w:r>
          </w:p>
          <w:p w14:paraId="4158FC3E" w14:textId="77777777" w:rsidR="001B3F86" w:rsidRDefault="00824944">
            <w:pPr>
              <w:pStyle w:val="TableParagraph"/>
              <w:numPr>
                <w:ilvl w:val="0"/>
                <w:numId w:val="84"/>
              </w:numPr>
              <w:tabs>
                <w:tab w:val="left" w:pos="466"/>
              </w:tabs>
              <w:ind w:right="121"/>
              <w:rPr>
                <w:rFonts w:ascii="Symbol" w:hAnsi="Symbol"/>
              </w:rPr>
              <w:pPrChange w:id="226" w:author="Microsoft Word" w:date="2025-01-07T13:25:00Z" w16du:dateUtc="2025-01-07T17:25:00Z">
                <w:pPr>
                  <w:pStyle w:val="TableParagraph"/>
                  <w:numPr>
                    <w:numId w:val="21"/>
                  </w:numPr>
                  <w:tabs>
                    <w:tab w:val="left" w:pos="466"/>
                  </w:tabs>
                  <w:ind w:right="121" w:hanging="360"/>
                </w:pPr>
              </w:pPrChange>
            </w:pPr>
            <w:r>
              <w:rPr>
                <w:sz w:val="21"/>
              </w:rPr>
              <w:t>The system shall allow Instructors to bulk- add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physicians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from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spreadsheet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file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.csv,</w:t>
            </w:r>
          </w:p>
          <w:p w14:paraId="4158FC3F" w14:textId="77777777" w:rsidR="001B3F86" w:rsidRDefault="00824944">
            <w:pPr>
              <w:pStyle w:val="TableParagraph"/>
              <w:spacing w:line="259" w:lineRule="exact"/>
              <w:rPr>
                <w:sz w:val="21"/>
              </w:rPr>
            </w:pPr>
            <w:r>
              <w:rPr>
                <w:sz w:val="21"/>
              </w:rPr>
              <w:t>.xls,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.xlsx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formats.</w:t>
            </w:r>
          </w:p>
        </w:tc>
        <w:tc>
          <w:tcPr>
            <w:tcW w:w="922" w:type="dxa"/>
          </w:tcPr>
          <w:p w14:paraId="4158FC40" w14:textId="77777777" w:rsidR="001B3F86" w:rsidRDefault="00824944">
            <w:pPr>
              <w:pStyle w:val="TableParagraph"/>
              <w:spacing w:before="1" w:line="276" w:lineRule="auto"/>
              <w:ind w:left="223" w:hanging="3"/>
              <w:rPr>
                <w:sz w:val="21"/>
              </w:rPr>
            </w:pPr>
            <w:r>
              <w:rPr>
                <w:spacing w:val="-4"/>
                <w:sz w:val="21"/>
              </w:rPr>
              <w:t>Must Have</w:t>
            </w:r>
          </w:p>
        </w:tc>
      </w:tr>
      <w:tr w:rsidR="001B3F86" w14:paraId="4158FC4C" w14:textId="77777777">
        <w:trPr>
          <w:trHeight w:val="1956"/>
        </w:trPr>
        <w:tc>
          <w:tcPr>
            <w:tcW w:w="927" w:type="dxa"/>
          </w:tcPr>
          <w:p w14:paraId="4158FC42" w14:textId="77777777" w:rsidR="001B3F86" w:rsidRDefault="00824944">
            <w:pPr>
              <w:pStyle w:val="TableParagraph"/>
              <w:spacing w:before="1"/>
              <w:ind w:left="10" w:righ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US18</w:t>
            </w:r>
          </w:p>
        </w:tc>
        <w:tc>
          <w:tcPr>
            <w:tcW w:w="929" w:type="dxa"/>
          </w:tcPr>
          <w:p w14:paraId="4158FC43" w14:textId="77777777" w:rsidR="001B3F86" w:rsidRDefault="00824944">
            <w:pPr>
              <w:pStyle w:val="TableParagraph"/>
              <w:spacing w:before="1"/>
              <w:ind w:left="1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F6</w:t>
            </w:r>
          </w:p>
        </w:tc>
        <w:tc>
          <w:tcPr>
            <w:tcW w:w="2665" w:type="dxa"/>
          </w:tcPr>
          <w:p w14:paraId="4158FC44" w14:textId="77777777" w:rsidR="001B3F86" w:rsidRDefault="00824944">
            <w:pPr>
              <w:pStyle w:val="TableParagraph"/>
              <w:spacing w:before="1" w:line="276" w:lineRule="auto"/>
              <w:ind w:left="107" w:right="187"/>
              <w:rPr>
                <w:b/>
                <w:sz w:val="21"/>
              </w:rPr>
            </w:pPr>
            <w:r>
              <w:rPr>
                <w:sz w:val="21"/>
              </w:rPr>
              <w:t>As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b/>
                <w:sz w:val="21"/>
              </w:rPr>
              <w:t>User</w:t>
            </w:r>
            <w:r>
              <w:rPr>
                <w:i/>
                <w:sz w:val="21"/>
              </w:rPr>
              <w:t>,</w:t>
            </w:r>
            <w:r>
              <w:rPr>
                <w:i/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I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want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view physicians</w:t>
            </w:r>
            <w:r>
              <w:rPr>
                <w:sz w:val="21"/>
              </w:rPr>
              <w:t xml:space="preserve">, so that I can </w:t>
            </w:r>
            <w:r>
              <w:rPr>
                <w:b/>
                <w:sz w:val="21"/>
              </w:rPr>
              <w:t xml:space="preserve">confirm the records in the physician’s </w:t>
            </w:r>
            <w:r>
              <w:rPr>
                <w:b/>
                <w:spacing w:val="-2"/>
                <w:sz w:val="21"/>
              </w:rPr>
              <w:t>database.</w:t>
            </w:r>
          </w:p>
        </w:tc>
        <w:tc>
          <w:tcPr>
            <w:tcW w:w="3363" w:type="dxa"/>
          </w:tcPr>
          <w:p w14:paraId="4158FC45" w14:textId="77777777" w:rsidR="001B3F86" w:rsidRDefault="00824944">
            <w:pPr>
              <w:pStyle w:val="TableParagraph"/>
              <w:numPr>
                <w:ilvl w:val="0"/>
                <w:numId w:val="83"/>
              </w:numPr>
              <w:tabs>
                <w:tab w:val="left" w:pos="284"/>
              </w:tabs>
              <w:ind w:right="326"/>
              <w:jc w:val="both"/>
              <w:rPr>
                <w:sz w:val="21"/>
              </w:rPr>
              <w:pPrChange w:id="227" w:author="Microsoft Word" w:date="2025-01-07T13:25:00Z" w16du:dateUtc="2025-01-07T17:25:00Z">
                <w:pPr>
                  <w:pStyle w:val="TableParagraph"/>
                  <w:numPr>
                    <w:numId w:val="20"/>
                  </w:numPr>
                  <w:tabs>
                    <w:tab w:val="left" w:pos="284"/>
                  </w:tabs>
                  <w:ind w:left="284" w:right="326" w:hanging="178"/>
                  <w:jc w:val="both"/>
                </w:pPr>
              </w:pPrChange>
            </w:pPr>
            <w:r>
              <w:rPr>
                <w:sz w:val="21"/>
              </w:rPr>
              <w:t>View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physician screen. Please refer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i/>
                <w:sz w:val="21"/>
              </w:rPr>
              <w:t>Appendix</w:t>
            </w:r>
            <w:r>
              <w:rPr>
                <w:i/>
                <w:spacing w:val="-6"/>
                <w:sz w:val="21"/>
              </w:rPr>
              <w:t xml:space="preserve"> </w:t>
            </w:r>
            <w:r>
              <w:rPr>
                <w:i/>
                <w:sz w:val="21"/>
              </w:rPr>
              <w:t>F</w:t>
            </w:r>
            <w:r>
              <w:rPr>
                <w:i/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list of fields for physician screen.</w:t>
            </w:r>
          </w:p>
        </w:tc>
        <w:tc>
          <w:tcPr>
            <w:tcW w:w="4806" w:type="dxa"/>
          </w:tcPr>
          <w:p w14:paraId="4158FC46" w14:textId="77777777" w:rsidR="001B3F86" w:rsidRDefault="00824944">
            <w:pPr>
              <w:pStyle w:val="TableParagraph"/>
              <w:numPr>
                <w:ilvl w:val="0"/>
                <w:numId w:val="82"/>
              </w:numPr>
              <w:tabs>
                <w:tab w:val="left" w:pos="466"/>
              </w:tabs>
              <w:spacing w:line="278" w:lineRule="exact"/>
              <w:rPr>
                <w:sz w:val="21"/>
              </w:rPr>
              <w:pPrChange w:id="228" w:author="Microsoft Word" w:date="2025-01-07T13:25:00Z" w16du:dateUtc="2025-01-07T17:25:00Z">
                <w:pPr>
                  <w:pStyle w:val="TableParagraph"/>
                  <w:numPr>
                    <w:numId w:val="19"/>
                  </w:numPr>
                  <w:tabs>
                    <w:tab w:val="left" w:pos="466"/>
                  </w:tabs>
                  <w:spacing w:line="278" w:lineRule="exact"/>
                  <w:ind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users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view</w:t>
            </w:r>
          </w:p>
          <w:p w14:paraId="4158FC47" w14:textId="77777777" w:rsidR="001B3F86" w:rsidRDefault="00824944">
            <w:pPr>
              <w:pStyle w:val="TableParagraph"/>
              <w:spacing w:before="2" w:line="279" w:lineRule="exact"/>
              <w:rPr>
                <w:sz w:val="21"/>
              </w:rPr>
            </w:pPr>
            <w:r>
              <w:rPr>
                <w:sz w:val="21"/>
              </w:rPr>
              <w:t>physician’s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database.</w:t>
            </w:r>
          </w:p>
          <w:p w14:paraId="4158FC48" w14:textId="77777777" w:rsidR="001B3F86" w:rsidRDefault="00824944">
            <w:pPr>
              <w:pStyle w:val="TableParagraph"/>
              <w:numPr>
                <w:ilvl w:val="0"/>
                <w:numId w:val="82"/>
              </w:numPr>
              <w:tabs>
                <w:tab w:val="left" w:pos="466"/>
              </w:tabs>
              <w:ind w:right="106"/>
              <w:rPr>
                <w:sz w:val="21"/>
              </w:rPr>
              <w:pPrChange w:id="229" w:author="Microsoft Word" w:date="2025-01-07T13:25:00Z" w16du:dateUtc="2025-01-07T17:25:00Z">
                <w:pPr>
                  <w:pStyle w:val="TableParagraph"/>
                  <w:numPr>
                    <w:numId w:val="19"/>
                  </w:numPr>
                  <w:tabs>
                    <w:tab w:val="left" w:pos="466"/>
                  </w:tabs>
                  <w:ind w:right="106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users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view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details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 xml:space="preserve">of an individual entry in the physician’s </w:t>
            </w:r>
            <w:r>
              <w:rPr>
                <w:spacing w:val="-2"/>
                <w:sz w:val="21"/>
              </w:rPr>
              <w:t>database.</w:t>
            </w:r>
          </w:p>
          <w:p w14:paraId="4158FC49" w14:textId="77777777" w:rsidR="001B3F86" w:rsidRDefault="00824944">
            <w:pPr>
              <w:pStyle w:val="TableParagraph"/>
              <w:numPr>
                <w:ilvl w:val="0"/>
                <w:numId w:val="82"/>
              </w:numPr>
              <w:tabs>
                <w:tab w:val="left" w:pos="466"/>
              </w:tabs>
              <w:spacing w:line="279" w:lineRule="exact"/>
              <w:rPr>
                <w:sz w:val="21"/>
              </w:rPr>
              <w:pPrChange w:id="230" w:author="Microsoft Word" w:date="2025-01-07T13:25:00Z" w16du:dateUtc="2025-01-07T17:25:00Z">
                <w:pPr>
                  <w:pStyle w:val="TableParagraph"/>
                  <w:numPr>
                    <w:numId w:val="19"/>
                  </w:numPr>
                  <w:tabs>
                    <w:tab w:val="left" w:pos="466"/>
                  </w:tabs>
                  <w:spacing w:line="279" w:lineRule="exact"/>
                  <w:ind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users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search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the</w:t>
            </w:r>
          </w:p>
          <w:p w14:paraId="4158FC4A" w14:textId="77777777" w:rsidR="001B3F86" w:rsidRDefault="00824944">
            <w:pPr>
              <w:pStyle w:val="TableParagraph"/>
              <w:spacing w:before="1" w:line="259" w:lineRule="exact"/>
              <w:rPr>
                <w:sz w:val="21"/>
              </w:rPr>
            </w:pPr>
            <w:r>
              <w:rPr>
                <w:sz w:val="21"/>
              </w:rPr>
              <w:t>physician’s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database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using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physician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name.</w:t>
            </w:r>
          </w:p>
        </w:tc>
        <w:tc>
          <w:tcPr>
            <w:tcW w:w="922" w:type="dxa"/>
          </w:tcPr>
          <w:p w14:paraId="4158FC4B" w14:textId="77777777" w:rsidR="001B3F86" w:rsidRDefault="00824944">
            <w:pPr>
              <w:pStyle w:val="TableParagraph"/>
              <w:spacing w:before="1" w:line="276" w:lineRule="auto"/>
              <w:ind w:left="223" w:hanging="3"/>
              <w:rPr>
                <w:sz w:val="21"/>
              </w:rPr>
            </w:pPr>
            <w:r>
              <w:rPr>
                <w:spacing w:val="-4"/>
                <w:sz w:val="21"/>
              </w:rPr>
              <w:t>Must Have</w:t>
            </w:r>
          </w:p>
        </w:tc>
      </w:tr>
    </w:tbl>
    <w:p w14:paraId="4158FC4D" w14:textId="77777777" w:rsidR="001B3F86" w:rsidRDefault="001B3F86">
      <w:pPr>
        <w:spacing w:line="276" w:lineRule="auto"/>
        <w:rPr>
          <w:sz w:val="21"/>
        </w:rPr>
        <w:sectPr w:rsidR="001B3F86">
          <w:pgSz w:w="15840" w:h="12240" w:orient="landscape"/>
          <w:pgMar w:top="1380" w:right="960" w:bottom="1300" w:left="1040" w:header="0" w:footer="1104" w:gutter="0"/>
          <w:cols w:space="720"/>
        </w:sectPr>
      </w:pPr>
    </w:p>
    <w:p w14:paraId="4158FC4E" w14:textId="77777777" w:rsidR="001B3F86" w:rsidRDefault="001B3F86">
      <w:pPr>
        <w:pStyle w:val="BodyText"/>
        <w:spacing w:before="7"/>
        <w:rPr>
          <w:sz w:val="4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929"/>
        <w:gridCol w:w="2665"/>
        <w:gridCol w:w="3363"/>
        <w:gridCol w:w="4806"/>
        <w:gridCol w:w="922"/>
      </w:tblGrid>
      <w:tr w:rsidR="001B3F86" w14:paraId="4158FC5B" w14:textId="77777777" w:rsidTr="775E60AD">
        <w:trPr>
          <w:trHeight w:val="611"/>
        </w:trPr>
        <w:tc>
          <w:tcPr>
            <w:tcW w:w="927" w:type="dxa"/>
            <w:shd w:val="clear" w:color="auto" w:fill="D9D9D9" w:themeFill="background1" w:themeFillShade="D9"/>
          </w:tcPr>
          <w:p w14:paraId="4158FC4F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C50" w14:textId="77777777" w:rsidR="001B3F86" w:rsidRDefault="00824944">
            <w:pPr>
              <w:pStyle w:val="TableParagraph"/>
              <w:ind w:left="10"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#</w:t>
            </w:r>
          </w:p>
        </w:tc>
        <w:tc>
          <w:tcPr>
            <w:tcW w:w="929" w:type="dxa"/>
            <w:shd w:val="clear" w:color="auto" w:fill="D9D9D9" w:themeFill="background1" w:themeFillShade="D9"/>
          </w:tcPr>
          <w:p w14:paraId="4158FC51" w14:textId="77777777" w:rsidR="001B3F86" w:rsidRDefault="00824944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Related</w:t>
            </w:r>
          </w:p>
          <w:p w14:paraId="4158FC52" w14:textId="77777777" w:rsidR="001B3F86" w:rsidRDefault="00824944">
            <w:pPr>
              <w:pStyle w:val="TableParagraph"/>
              <w:spacing w:before="41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Feature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4158FC53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C54" w14:textId="77777777" w:rsidR="001B3F86" w:rsidRDefault="00824944">
            <w:pPr>
              <w:pStyle w:val="TableParagraph"/>
              <w:ind w:left="844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Story</w:t>
            </w:r>
          </w:p>
        </w:tc>
        <w:tc>
          <w:tcPr>
            <w:tcW w:w="3363" w:type="dxa"/>
            <w:shd w:val="clear" w:color="auto" w:fill="D9D9D9" w:themeFill="background1" w:themeFillShade="D9"/>
          </w:tcPr>
          <w:p w14:paraId="4158FC55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C56" w14:textId="77777777" w:rsidR="001B3F86" w:rsidRDefault="00824944">
            <w:pPr>
              <w:pStyle w:val="TableParagraph"/>
              <w:ind w:left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4806" w:type="dxa"/>
            <w:shd w:val="clear" w:color="auto" w:fill="D9D9D9" w:themeFill="background1" w:themeFillShade="D9"/>
          </w:tcPr>
          <w:p w14:paraId="4158FC57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C58" w14:textId="77777777" w:rsidR="001B3F86" w:rsidRDefault="00824944">
            <w:pPr>
              <w:pStyle w:val="TableParagraph"/>
              <w:ind w:left="1491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14:paraId="4158FC59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C5A" w14:textId="77777777" w:rsidR="001B3F86" w:rsidRDefault="00824944"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Priority</w:t>
            </w:r>
          </w:p>
        </w:tc>
      </w:tr>
      <w:tr w:rsidR="001B3F86" w14:paraId="4158FC63" w14:textId="77777777" w:rsidTr="775E60AD">
        <w:trPr>
          <w:trHeight w:val="1166"/>
        </w:trPr>
        <w:tc>
          <w:tcPr>
            <w:tcW w:w="927" w:type="dxa"/>
          </w:tcPr>
          <w:p w14:paraId="4158FC5C" w14:textId="77777777" w:rsidR="001B3F86" w:rsidRDefault="001B3F8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29" w:type="dxa"/>
          </w:tcPr>
          <w:p w14:paraId="4158FC5D" w14:textId="77777777" w:rsidR="001B3F86" w:rsidRDefault="001B3F8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65" w:type="dxa"/>
          </w:tcPr>
          <w:p w14:paraId="4158FC5E" w14:textId="77777777" w:rsidR="001B3F86" w:rsidRDefault="001B3F8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63" w:type="dxa"/>
          </w:tcPr>
          <w:p w14:paraId="4158FC5F" w14:textId="77777777" w:rsidR="001B3F86" w:rsidRDefault="001B3F8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06" w:type="dxa"/>
          </w:tcPr>
          <w:p w14:paraId="4158FC60" w14:textId="77777777" w:rsidR="001B3F86" w:rsidRDefault="00824944">
            <w:pPr>
              <w:pStyle w:val="TableParagraph"/>
              <w:numPr>
                <w:ilvl w:val="0"/>
                <w:numId w:val="81"/>
              </w:numPr>
              <w:tabs>
                <w:tab w:val="left" w:pos="466"/>
              </w:tabs>
              <w:spacing w:line="278" w:lineRule="exact"/>
              <w:rPr>
                <w:sz w:val="21"/>
              </w:rPr>
              <w:pPrChange w:id="231" w:author="Microsoft Word" w:date="2025-01-07T13:25:00Z" w16du:dateUtc="2025-01-07T17:25:00Z">
                <w:pPr>
                  <w:pStyle w:val="TableParagraph"/>
                  <w:numPr>
                    <w:numId w:val="18"/>
                  </w:numPr>
                  <w:tabs>
                    <w:tab w:val="left" w:pos="466"/>
                  </w:tabs>
                  <w:spacing w:line="278" w:lineRule="exact"/>
                  <w:ind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users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filter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the</w:t>
            </w:r>
          </w:p>
          <w:p w14:paraId="4158FC61" w14:textId="77777777" w:rsidR="001B3F86" w:rsidRDefault="00824944">
            <w:pPr>
              <w:pStyle w:val="TableParagraph"/>
              <w:spacing w:before="1"/>
              <w:rPr>
                <w:sz w:val="21"/>
              </w:rPr>
            </w:pPr>
            <w:r>
              <w:rPr>
                <w:sz w:val="21"/>
              </w:rPr>
              <w:t>physician’s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database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using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physician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name.</w:t>
            </w:r>
          </w:p>
        </w:tc>
        <w:tc>
          <w:tcPr>
            <w:tcW w:w="922" w:type="dxa"/>
          </w:tcPr>
          <w:p w14:paraId="4158FC62" w14:textId="77777777" w:rsidR="001B3F86" w:rsidRDefault="001B3F8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B3F86" w14:paraId="4158FC72" w14:textId="77777777" w:rsidTr="775E60AD">
        <w:trPr>
          <w:trHeight w:val="7541"/>
        </w:trPr>
        <w:tc>
          <w:tcPr>
            <w:tcW w:w="927" w:type="dxa"/>
          </w:tcPr>
          <w:p w14:paraId="4158FC64" w14:textId="77777777" w:rsidR="001B3F86" w:rsidRDefault="00824944">
            <w:pPr>
              <w:pStyle w:val="TableParagraph"/>
              <w:spacing w:before="1"/>
              <w:ind w:left="10" w:righ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US19</w:t>
            </w:r>
          </w:p>
        </w:tc>
        <w:tc>
          <w:tcPr>
            <w:tcW w:w="929" w:type="dxa"/>
          </w:tcPr>
          <w:p w14:paraId="4158FC65" w14:textId="77777777" w:rsidR="001B3F86" w:rsidRDefault="00824944">
            <w:pPr>
              <w:pStyle w:val="TableParagraph"/>
              <w:spacing w:before="1"/>
              <w:ind w:left="1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F6</w:t>
            </w:r>
          </w:p>
        </w:tc>
        <w:tc>
          <w:tcPr>
            <w:tcW w:w="2665" w:type="dxa"/>
          </w:tcPr>
          <w:p w14:paraId="4158FC66" w14:textId="77777777" w:rsidR="001B3F86" w:rsidRDefault="00824944">
            <w:pPr>
              <w:pStyle w:val="TableParagraph"/>
              <w:spacing w:before="1" w:line="276" w:lineRule="auto"/>
              <w:ind w:left="107" w:right="187"/>
              <w:rPr>
                <w:b/>
                <w:sz w:val="21"/>
              </w:rPr>
            </w:pPr>
            <w:r>
              <w:rPr>
                <w:sz w:val="21"/>
              </w:rPr>
              <w:t xml:space="preserve">As an </w:t>
            </w:r>
            <w:r>
              <w:rPr>
                <w:b/>
                <w:sz w:val="21"/>
              </w:rPr>
              <w:t>Instructor</w:t>
            </w:r>
            <w:r>
              <w:rPr>
                <w:i/>
                <w:sz w:val="21"/>
              </w:rPr>
              <w:t xml:space="preserve">, </w:t>
            </w:r>
            <w:r>
              <w:rPr>
                <w:sz w:val="21"/>
              </w:rPr>
              <w:t>I want to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b/>
                <w:sz w:val="21"/>
              </w:rPr>
              <w:t>delete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z w:val="21"/>
              </w:rPr>
              <w:t>physicians</w:t>
            </w:r>
            <w:r>
              <w:rPr>
                <w:sz w:val="21"/>
              </w:rPr>
              <w:t>,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 xml:space="preserve">so that I can </w:t>
            </w:r>
            <w:r>
              <w:rPr>
                <w:b/>
                <w:sz w:val="21"/>
              </w:rPr>
              <w:t>remove the physician</w:t>
            </w:r>
            <w:r>
              <w:rPr>
                <w:b/>
                <w:spacing w:val="-15"/>
                <w:sz w:val="21"/>
              </w:rPr>
              <w:t xml:space="preserve"> </w:t>
            </w:r>
            <w:r>
              <w:rPr>
                <w:b/>
                <w:sz w:val="21"/>
              </w:rPr>
              <w:t>records</w:t>
            </w:r>
            <w:r>
              <w:rPr>
                <w:b/>
                <w:spacing w:val="-14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from the physician's </w:t>
            </w:r>
            <w:r>
              <w:rPr>
                <w:b/>
                <w:spacing w:val="-2"/>
                <w:sz w:val="21"/>
              </w:rPr>
              <w:t>database.</w:t>
            </w:r>
          </w:p>
        </w:tc>
        <w:tc>
          <w:tcPr>
            <w:tcW w:w="3363" w:type="dxa"/>
          </w:tcPr>
          <w:p w14:paraId="4158FC67" w14:textId="77777777" w:rsidR="001B3F86" w:rsidRDefault="00824944">
            <w:pPr>
              <w:pStyle w:val="TableParagraph"/>
              <w:numPr>
                <w:ilvl w:val="0"/>
                <w:numId w:val="80"/>
              </w:numPr>
              <w:tabs>
                <w:tab w:val="left" w:pos="284"/>
              </w:tabs>
              <w:ind w:right="207"/>
              <w:rPr>
                <w:sz w:val="21"/>
              </w:rPr>
              <w:pPrChange w:id="232" w:author="Microsoft Word" w:date="2025-01-07T13:25:00Z" w16du:dateUtc="2025-01-07T17:25:00Z">
                <w:pPr>
                  <w:pStyle w:val="TableParagraph"/>
                  <w:numPr>
                    <w:numId w:val="17"/>
                  </w:numPr>
                  <w:tabs>
                    <w:tab w:val="left" w:pos="284"/>
                  </w:tabs>
                  <w:ind w:left="284" w:right="207" w:hanging="178"/>
                </w:pPr>
              </w:pPrChange>
            </w:pPr>
            <w:r>
              <w:rPr>
                <w:sz w:val="21"/>
              </w:rPr>
              <w:t>Delete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physician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screen.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 xml:space="preserve">Please refer to </w:t>
            </w:r>
            <w:r>
              <w:rPr>
                <w:i/>
                <w:sz w:val="21"/>
              </w:rPr>
              <w:t xml:space="preserve">Appendix F </w:t>
            </w:r>
            <w:r>
              <w:rPr>
                <w:sz w:val="21"/>
              </w:rPr>
              <w:t>for the list of fields for physician screen.</w:t>
            </w:r>
          </w:p>
        </w:tc>
        <w:tc>
          <w:tcPr>
            <w:tcW w:w="4806" w:type="dxa"/>
          </w:tcPr>
          <w:p w14:paraId="4158FC68" w14:textId="77777777" w:rsidR="001B3F86" w:rsidRDefault="00824944">
            <w:pPr>
              <w:pStyle w:val="TableParagraph"/>
              <w:numPr>
                <w:ilvl w:val="0"/>
                <w:numId w:val="79"/>
              </w:numPr>
              <w:tabs>
                <w:tab w:val="left" w:pos="466"/>
              </w:tabs>
              <w:ind w:right="624"/>
              <w:rPr>
                <w:sz w:val="21"/>
              </w:rPr>
              <w:pPrChange w:id="233" w:author="Microsoft Word" w:date="2025-01-07T13:25:00Z" w16du:dateUtc="2025-01-07T17:25:00Z">
                <w:pPr>
                  <w:pStyle w:val="TableParagraph"/>
                  <w:numPr>
                    <w:numId w:val="16"/>
                  </w:numPr>
                  <w:tabs>
                    <w:tab w:val="left" w:pos="466"/>
                  </w:tabs>
                  <w:ind w:right="624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only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Instructor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 xml:space="preserve">to delete physicians from the physician's </w:t>
            </w:r>
            <w:r>
              <w:rPr>
                <w:spacing w:val="-2"/>
                <w:sz w:val="21"/>
              </w:rPr>
              <w:t>database.</w:t>
            </w:r>
          </w:p>
          <w:p w14:paraId="4158FC69" w14:textId="77777777" w:rsidR="001B3F86" w:rsidRDefault="00824944">
            <w:pPr>
              <w:pStyle w:val="TableParagraph"/>
              <w:numPr>
                <w:ilvl w:val="0"/>
                <w:numId w:val="79"/>
              </w:numPr>
              <w:tabs>
                <w:tab w:val="left" w:pos="466"/>
              </w:tabs>
              <w:ind w:right="158"/>
              <w:rPr>
                <w:sz w:val="21"/>
              </w:rPr>
              <w:pPrChange w:id="234" w:author="Microsoft Word" w:date="2025-01-07T13:25:00Z" w16du:dateUtc="2025-01-07T17:25:00Z">
                <w:pPr>
                  <w:pStyle w:val="TableParagraph"/>
                  <w:numPr>
                    <w:numId w:val="16"/>
                  </w:numPr>
                  <w:tabs>
                    <w:tab w:val="left" w:pos="466"/>
                  </w:tabs>
                  <w:ind w:right="158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Instructor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delete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an individual physician from the physician's database in one executed delete task.</w:t>
            </w:r>
          </w:p>
          <w:p w14:paraId="4158FC6A" w14:textId="77777777" w:rsidR="001B3F86" w:rsidRDefault="00824944">
            <w:pPr>
              <w:pStyle w:val="TableParagraph"/>
              <w:numPr>
                <w:ilvl w:val="0"/>
                <w:numId w:val="79"/>
              </w:numPr>
              <w:tabs>
                <w:tab w:val="left" w:pos="466"/>
              </w:tabs>
              <w:ind w:right="438"/>
              <w:rPr>
                <w:sz w:val="21"/>
              </w:rPr>
              <w:pPrChange w:id="235" w:author="Microsoft Word" w:date="2025-01-07T13:25:00Z" w16du:dateUtc="2025-01-07T17:25:00Z">
                <w:pPr>
                  <w:pStyle w:val="TableParagraph"/>
                  <w:numPr>
                    <w:numId w:val="16"/>
                  </w:numPr>
                  <w:tabs>
                    <w:tab w:val="left" w:pos="466"/>
                  </w:tabs>
                  <w:ind w:right="438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Instructor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delete multiple physicians from the physician’s database in one executed delete task.</w:t>
            </w:r>
          </w:p>
          <w:p w14:paraId="4158FC6B" w14:textId="5A18EE14" w:rsidR="001B3F86" w:rsidRDefault="00824944">
            <w:pPr>
              <w:pStyle w:val="TableParagraph"/>
              <w:numPr>
                <w:ilvl w:val="0"/>
                <w:numId w:val="79"/>
              </w:numPr>
              <w:tabs>
                <w:tab w:val="left" w:pos="466"/>
              </w:tabs>
              <w:ind w:right="321"/>
              <w:rPr>
                <w:sz w:val="21"/>
                <w:szCs w:val="21"/>
              </w:rPr>
              <w:pPrChange w:id="236" w:author="Microsoft Word" w:date="2025-01-07T13:25:00Z" w16du:dateUtc="2025-01-07T17:25:00Z">
                <w:pPr>
                  <w:pStyle w:val="TableParagraph"/>
                  <w:numPr>
                    <w:numId w:val="16"/>
                  </w:numPr>
                  <w:tabs>
                    <w:tab w:val="left" w:pos="466"/>
                  </w:tabs>
                  <w:ind w:right="321" w:hanging="360"/>
                </w:pPr>
              </w:pPrChange>
            </w:pPr>
            <w:r w:rsidRPr="775E60AD">
              <w:rPr>
                <w:sz w:val="21"/>
                <w:szCs w:val="21"/>
              </w:rPr>
              <w:t>The</w:t>
            </w:r>
            <w:r w:rsidRPr="775E60AD">
              <w:rPr>
                <w:spacing w:val="-6"/>
                <w:sz w:val="21"/>
                <w:szCs w:val="21"/>
              </w:rPr>
              <w:t xml:space="preserve"> </w:t>
            </w:r>
            <w:r w:rsidRPr="775E60AD">
              <w:rPr>
                <w:sz w:val="21"/>
                <w:szCs w:val="21"/>
              </w:rPr>
              <w:t>system</w:t>
            </w:r>
            <w:r w:rsidRPr="775E60AD">
              <w:rPr>
                <w:spacing w:val="-6"/>
                <w:sz w:val="21"/>
                <w:szCs w:val="21"/>
              </w:rPr>
              <w:t xml:space="preserve"> </w:t>
            </w:r>
            <w:r w:rsidRPr="775E60AD">
              <w:rPr>
                <w:sz w:val="21"/>
                <w:szCs w:val="21"/>
              </w:rPr>
              <w:t>shall</w:t>
            </w:r>
            <w:r w:rsidRPr="775E60AD">
              <w:rPr>
                <w:spacing w:val="-9"/>
                <w:sz w:val="21"/>
                <w:szCs w:val="21"/>
              </w:rPr>
              <w:t xml:space="preserve"> </w:t>
            </w:r>
            <w:r w:rsidRPr="775E60AD">
              <w:rPr>
                <w:sz w:val="21"/>
                <w:szCs w:val="21"/>
              </w:rPr>
              <w:t>prompt</w:t>
            </w:r>
            <w:r w:rsidRPr="775E60AD">
              <w:rPr>
                <w:spacing w:val="-5"/>
                <w:sz w:val="21"/>
                <w:szCs w:val="21"/>
              </w:rPr>
              <w:t xml:space="preserve"> </w:t>
            </w:r>
            <w:r w:rsidRPr="775E60AD">
              <w:rPr>
                <w:sz w:val="21"/>
                <w:szCs w:val="21"/>
              </w:rPr>
              <w:t>Instructor</w:t>
            </w:r>
            <w:r w:rsidRPr="775E60AD">
              <w:rPr>
                <w:spacing w:val="-6"/>
                <w:sz w:val="21"/>
                <w:szCs w:val="21"/>
              </w:rPr>
              <w:t xml:space="preserve"> </w:t>
            </w:r>
            <w:r w:rsidRPr="775E60AD">
              <w:rPr>
                <w:sz w:val="21"/>
                <w:szCs w:val="21"/>
              </w:rPr>
              <w:t>twice</w:t>
            </w:r>
            <w:r w:rsidRPr="775E60AD">
              <w:rPr>
                <w:spacing w:val="-6"/>
                <w:sz w:val="21"/>
                <w:szCs w:val="21"/>
              </w:rPr>
              <w:t xml:space="preserve"> </w:t>
            </w:r>
            <w:r w:rsidRPr="775E60AD">
              <w:rPr>
                <w:sz w:val="21"/>
                <w:szCs w:val="21"/>
              </w:rPr>
              <w:t xml:space="preserve">to confirm the </w:t>
            </w:r>
            <w:r w:rsidR="38DB4700" w:rsidRPr="775E60AD">
              <w:rPr>
                <w:sz w:val="21"/>
                <w:szCs w:val="21"/>
              </w:rPr>
              <w:t>“</w:t>
            </w:r>
            <w:r w:rsidRPr="775E60AD">
              <w:rPr>
                <w:sz w:val="21"/>
                <w:szCs w:val="21"/>
              </w:rPr>
              <w:t>delete physicians</w:t>
            </w:r>
            <w:r w:rsidR="7662AA9F" w:rsidRPr="268DD2E0">
              <w:rPr>
                <w:sz w:val="21"/>
                <w:szCs w:val="21"/>
              </w:rPr>
              <w:t>”</w:t>
            </w:r>
            <w:r w:rsidRPr="775E60AD">
              <w:rPr>
                <w:sz w:val="21"/>
                <w:szCs w:val="21"/>
              </w:rPr>
              <w:t xml:space="preserve"> task.</w:t>
            </w:r>
          </w:p>
          <w:p w14:paraId="4158FC6C" w14:textId="77777777" w:rsidR="001B3F86" w:rsidRDefault="00824944">
            <w:pPr>
              <w:pStyle w:val="TableParagraph"/>
              <w:numPr>
                <w:ilvl w:val="0"/>
                <w:numId w:val="79"/>
              </w:numPr>
              <w:tabs>
                <w:tab w:val="left" w:pos="466"/>
              </w:tabs>
              <w:ind w:right="158"/>
              <w:rPr>
                <w:sz w:val="21"/>
              </w:rPr>
              <w:pPrChange w:id="237" w:author="Microsoft Word" w:date="2025-01-07T13:25:00Z" w16du:dateUtc="2025-01-07T17:25:00Z">
                <w:pPr>
                  <w:pStyle w:val="TableParagraph"/>
                  <w:numPr>
                    <w:numId w:val="16"/>
                  </w:numPr>
                  <w:tabs>
                    <w:tab w:val="left" w:pos="466"/>
                  </w:tabs>
                  <w:ind w:right="158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Instructor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delete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an individual physician from the physician's database in one executed delete task, following a successful search operation.</w:t>
            </w:r>
          </w:p>
          <w:p w14:paraId="4158FC6D" w14:textId="77777777" w:rsidR="001B3F86" w:rsidRDefault="00824944">
            <w:pPr>
              <w:pStyle w:val="TableParagraph"/>
              <w:numPr>
                <w:ilvl w:val="0"/>
                <w:numId w:val="79"/>
              </w:numPr>
              <w:tabs>
                <w:tab w:val="left" w:pos="466"/>
              </w:tabs>
              <w:ind w:right="438"/>
              <w:rPr>
                <w:sz w:val="21"/>
              </w:rPr>
              <w:pPrChange w:id="238" w:author="Microsoft Word" w:date="2025-01-07T13:25:00Z" w16du:dateUtc="2025-01-07T17:25:00Z">
                <w:pPr>
                  <w:pStyle w:val="TableParagraph"/>
                  <w:numPr>
                    <w:numId w:val="16"/>
                  </w:numPr>
                  <w:tabs>
                    <w:tab w:val="left" w:pos="466"/>
                  </w:tabs>
                  <w:ind w:right="438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Instructor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delete multiple physicians from the physician’s database in one executed delete task, following a successful search operation.</w:t>
            </w:r>
          </w:p>
          <w:p w14:paraId="4158FC6E" w14:textId="77777777" w:rsidR="001B3F86" w:rsidRDefault="00824944">
            <w:pPr>
              <w:pStyle w:val="TableParagraph"/>
              <w:numPr>
                <w:ilvl w:val="0"/>
                <w:numId w:val="79"/>
              </w:numPr>
              <w:tabs>
                <w:tab w:val="left" w:pos="466"/>
              </w:tabs>
              <w:ind w:right="158"/>
              <w:rPr>
                <w:sz w:val="21"/>
              </w:rPr>
              <w:pPrChange w:id="239" w:author="Microsoft Word" w:date="2025-01-07T13:25:00Z" w16du:dateUtc="2025-01-07T17:25:00Z">
                <w:pPr>
                  <w:pStyle w:val="TableParagraph"/>
                  <w:numPr>
                    <w:numId w:val="16"/>
                  </w:numPr>
                  <w:tabs>
                    <w:tab w:val="left" w:pos="466"/>
                  </w:tabs>
                  <w:ind w:right="158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Instructor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delete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an individual physician from the physician's database in one executed delete task, following a successful filter operation.</w:t>
            </w:r>
          </w:p>
          <w:p w14:paraId="4158FC6F" w14:textId="77777777" w:rsidR="001B3F86" w:rsidRDefault="00824944">
            <w:pPr>
              <w:pStyle w:val="TableParagraph"/>
              <w:numPr>
                <w:ilvl w:val="0"/>
                <w:numId w:val="79"/>
              </w:numPr>
              <w:tabs>
                <w:tab w:val="left" w:pos="466"/>
              </w:tabs>
              <w:spacing w:before="1"/>
              <w:ind w:right="438"/>
              <w:rPr>
                <w:sz w:val="21"/>
              </w:rPr>
              <w:pPrChange w:id="240" w:author="Microsoft Word" w:date="2025-01-07T13:25:00Z" w16du:dateUtc="2025-01-07T17:25:00Z">
                <w:pPr>
                  <w:pStyle w:val="TableParagraph"/>
                  <w:numPr>
                    <w:numId w:val="16"/>
                  </w:numPr>
                  <w:tabs>
                    <w:tab w:val="left" w:pos="466"/>
                  </w:tabs>
                  <w:spacing w:before="1"/>
                  <w:ind w:right="438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Instructor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delete multiple physicians from the physician’s database in one executed delete task,</w:t>
            </w:r>
          </w:p>
          <w:p w14:paraId="4158FC70" w14:textId="77777777" w:rsidR="001B3F86" w:rsidRDefault="00824944">
            <w:pPr>
              <w:pStyle w:val="TableParagraph"/>
              <w:spacing w:line="259" w:lineRule="exact"/>
              <w:rPr>
                <w:sz w:val="21"/>
              </w:rPr>
            </w:pPr>
            <w:r>
              <w:rPr>
                <w:sz w:val="21"/>
              </w:rPr>
              <w:t>following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successful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filter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operation.</w:t>
            </w:r>
          </w:p>
        </w:tc>
        <w:tc>
          <w:tcPr>
            <w:tcW w:w="922" w:type="dxa"/>
          </w:tcPr>
          <w:p w14:paraId="4158FC71" w14:textId="77777777" w:rsidR="001B3F86" w:rsidRDefault="00824944">
            <w:pPr>
              <w:pStyle w:val="TableParagraph"/>
              <w:spacing w:before="1" w:line="276" w:lineRule="auto"/>
              <w:ind w:left="223" w:hanging="3"/>
              <w:rPr>
                <w:sz w:val="21"/>
              </w:rPr>
            </w:pPr>
            <w:r>
              <w:rPr>
                <w:spacing w:val="-4"/>
                <w:sz w:val="21"/>
              </w:rPr>
              <w:t>Must Have</w:t>
            </w:r>
          </w:p>
        </w:tc>
      </w:tr>
    </w:tbl>
    <w:p w14:paraId="4158FC73" w14:textId="77777777" w:rsidR="001B3F86" w:rsidRDefault="001B3F86">
      <w:pPr>
        <w:spacing w:line="276" w:lineRule="auto"/>
        <w:rPr>
          <w:sz w:val="21"/>
        </w:rPr>
        <w:sectPr w:rsidR="001B3F86">
          <w:pgSz w:w="15840" w:h="12240" w:orient="landscape"/>
          <w:pgMar w:top="1380" w:right="960" w:bottom="1300" w:left="1040" w:header="0" w:footer="1104" w:gutter="0"/>
          <w:cols w:space="720"/>
        </w:sectPr>
      </w:pPr>
    </w:p>
    <w:p w14:paraId="4158FC74" w14:textId="77777777" w:rsidR="001B3F86" w:rsidRDefault="001B3F86">
      <w:pPr>
        <w:pStyle w:val="BodyText"/>
        <w:spacing w:before="7"/>
        <w:rPr>
          <w:sz w:val="4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929"/>
        <w:gridCol w:w="2665"/>
        <w:gridCol w:w="3363"/>
        <w:gridCol w:w="4806"/>
        <w:gridCol w:w="922"/>
      </w:tblGrid>
      <w:tr w:rsidR="001B3F86" w14:paraId="4158FC81" w14:textId="77777777">
        <w:trPr>
          <w:trHeight w:val="611"/>
        </w:trPr>
        <w:tc>
          <w:tcPr>
            <w:tcW w:w="927" w:type="dxa"/>
            <w:shd w:val="clear" w:color="auto" w:fill="D9D9D9"/>
          </w:tcPr>
          <w:p w14:paraId="4158FC75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C76" w14:textId="77777777" w:rsidR="001B3F86" w:rsidRDefault="00824944">
            <w:pPr>
              <w:pStyle w:val="TableParagraph"/>
              <w:ind w:left="10"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#</w:t>
            </w:r>
          </w:p>
        </w:tc>
        <w:tc>
          <w:tcPr>
            <w:tcW w:w="929" w:type="dxa"/>
            <w:shd w:val="clear" w:color="auto" w:fill="D9D9D9"/>
          </w:tcPr>
          <w:p w14:paraId="4158FC77" w14:textId="77777777" w:rsidR="001B3F86" w:rsidRDefault="00824944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Related</w:t>
            </w:r>
          </w:p>
          <w:p w14:paraId="4158FC78" w14:textId="77777777" w:rsidR="001B3F86" w:rsidRDefault="00824944">
            <w:pPr>
              <w:pStyle w:val="TableParagraph"/>
              <w:spacing w:before="41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Feature</w:t>
            </w:r>
          </w:p>
        </w:tc>
        <w:tc>
          <w:tcPr>
            <w:tcW w:w="2665" w:type="dxa"/>
            <w:shd w:val="clear" w:color="auto" w:fill="D9D9D9"/>
          </w:tcPr>
          <w:p w14:paraId="4158FC79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C7A" w14:textId="77777777" w:rsidR="001B3F86" w:rsidRDefault="00824944">
            <w:pPr>
              <w:pStyle w:val="TableParagraph"/>
              <w:ind w:left="844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Story</w:t>
            </w:r>
          </w:p>
        </w:tc>
        <w:tc>
          <w:tcPr>
            <w:tcW w:w="3363" w:type="dxa"/>
            <w:shd w:val="clear" w:color="auto" w:fill="D9D9D9"/>
          </w:tcPr>
          <w:p w14:paraId="4158FC7B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C7C" w14:textId="77777777" w:rsidR="001B3F86" w:rsidRDefault="00824944">
            <w:pPr>
              <w:pStyle w:val="TableParagraph"/>
              <w:ind w:left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4806" w:type="dxa"/>
            <w:shd w:val="clear" w:color="auto" w:fill="D9D9D9"/>
          </w:tcPr>
          <w:p w14:paraId="4158FC7D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C7E" w14:textId="77777777" w:rsidR="001B3F86" w:rsidRDefault="00824944">
            <w:pPr>
              <w:pStyle w:val="TableParagraph"/>
              <w:ind w:left="1491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922" w:type="dxa"/>
            <w:shd w:val="clear" w:color="auto" w:fill="D9D9D9"/>
          </w:tcPr>
          <w:p w14:paraId="4158FC7F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C80" w14:textId="77777777" w:rsidR="001B3F86" w:rsidRDefault="00824944"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Priority</w:t>
            </w:r>
          </w:p>
        </w:tc>
      </w:tr>
      <w:tr w:rsidR="001B3F86" w14:paraId="4158FC8F" w14:textId="77777777">
        <w:trPr>
          <w:trHeight w:val="5028"/>
        </w:trPr>
        <w:tc>
          <w:tcPr>
            <w:tcW w:w="927" w:type="dxa"/>
          </w:tcPr>
          <w:p w14:paraId="4158FC82" w14:textId="77777777" w:rsidR="001B3F86" w:rsidRDefault="00824944">
            <w:pPr>
              <w:pStyle w:val="TableParagraph"/>
              <w:spacing w:before="1"/>
              <w:ind w:left="10" w:right="3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US20</w:t>
            </w:r>
          </w:p>
        </w:tc>
        <w:tc>
          <w:tcPr>
            <w:tcW w:w="929" w:type="dxa"/>
          </w:tcPr>
          <w:p w14:paraId="4158FC83" w14:textId="77777777" w:rsidR="001B3F86" w:rsidRDefault="00824944">
            <w:pPr>
              <w:pStyle w:val="TableParagraph"/>
              <w:spacing w:before="1"/>
              <w:ind w:left="1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F6</w:t>
            </w:r>
          </w:p>
        </w:tc>
        <w:tc>
          <w:tcPr>
            <w:tcW w:w="2665" w:type="dxa"/>
          </w:tcPr>
          <w:p w14:paraId="4158FC84" w14:textId="77777777" w:rsidR="001B3F86" w:rsidRDefault="00824944">
            <w:pPr>
              <w:pStyle w:val="TableParagraph"/>
              <w:spacing w:before="1" w:line="276" w:lineRule="auto"/>
              <w:ind w:left="107" w:right="187"/>
              <w:rPr>
                <w:b/>
                <w:sz w:val="21"/>
              </w:rPr>
            </w:pPr>
            <w:r>
              <w:rPr>
                <w:sz w:val="21"/>
              </w:rPr>
              <w:t>As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Instructor</w:t>
            </w:r>
            <w:r>
              <w:rPr>
                <w:i/>
                <w:sz w:val="21"/>
              </w:rPr>
              <w:t>,</w:t>
            </w:r>
            <w:r>
              <w:rPr>
                <w:i/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 xml:space="preserve">want to </w:t>
            </w:r>
            <w:r>
              <w:rPr>
                <w:b/>
                <w:sz w:val="21"/>
              </w:rPr>
              <w:t>edit physician records</w:t>
            </w:r>
            <w:r>
              <w:rPr>
                <w:sz w:val="21"/>
              </w:rPr>
              <w:t xml:space="preserve">, so that I can </w:t>
            </w:r>
            <w:r>
              <w:rPr>
                <w:b/>
                <w:sz w:val="21"/>
              </w:rPr>
              <w:t>update the physician records</w:t>
            </w:r>
            <w:r>
              <w:rPr>
                <w:b/>
                <w:spacing w:val="-13"/>
                <w:sz w:val="21"/>
              </w:rPr>
              <w:t xml:space="preserve"> </w:t>
            </w:r>
            <w:r>
              <w:rPr>
                <w:b/>
                <w:sz w:val="21"/>
              </w:rPr>
              <w:t>on</w:t>
            </w:r>
            <w:r>
              <w:rPr>
                <w:b/>
                <w:spacing w:val="-13"/>
                <w:sz w:val="21"/>
              </w:rPr>
              <w:t xml:space="preserve"> </w:t>
            </w:r>
            <w:r>
              <w:rPr>
                <w:b/>
                <w:sz w:val="21"/>
              </w:rPr>
              <w:t>the</w:t>
            </w:r>
            <w:r>
              <w:rPr>
                <w:b/>
                <w:spacing w:val="-13"/>
                <w:sz w:val="21"/>
              </w:rPr>
              <w:t xml:space="preserve"> </w:t>
            </w:r>
            <w:r>
              <w:rPr>
                <w:b/>
                <w:sz w:val="21"/>
              </w:rPr>
              <w:t>system.</w:t>
            </w:r>
          </w:p>
        </w:tc>
        <w:tc>
          <w:tcPr>
            <w:tcW w:w="3363" w:type="dxa"/>
          </w:tcPr>
          <w:p w14:paraId="4158FC85" w14:textId="77777777" w:rsidR="001B3F86" w:rsidRDefault="00824944">
            <w:pPr>
              <w:pStyle w:val="TableParagraph"/>
              <w:numPr>
                <w:ilvl w:val="0"/>
                <w:numId w:val="78"/>
              </w:numPr>
              <w:tabs>
                <w:tab w:val="left" w:pos="284"/>
              </w:tabs>
              <w:ind w:right="326"/>
              <w:rPr>
                <w:sz w:val="21"/>
              </w:rPr>
              <w:pPrChange w:id="241" w:author="Microsoft Word" w:date="2025-01-07T13:25:00Z" w16du:dateUtc="2025-01-07T17:25:00Z">
                <w:pPr>
                  <w:pStyle w:val="TableParagraph"/>
                  <w:numPr>
                    <w:numId w:val="15"/>
                  </w:numPr>
                  <w:tabs>
                    <w:tab w:val="left" w:pos="284"/>
                  </w:tabs>
                  <w:ind w:left="284" w:right="326" w:hanging="178"/>
                </w:pPr>
              </w:pPrChange>
            </w:pPr>
            <w:r>
              <w:rPr>
                <w:sz w:val="21"/>
              </w:rPr>
              <w:t>Edit physician screen. Please refer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i/>
                <w:sz w:val="21"/>
              </w:rPr>
              <w:t>Appendix</w:t>
            </w:r>
            <w:r>
              <w:rPr>
                <w:i/>
                <w:spacing w:val="-6"/>
                <w:sz w:val="21"/>
              </w:rPr>
              <w:t xml:space="preserve"> </w:t>
            </w:r>
            <w:r>
              <w:rPr>
                <w:i/>
                <w:sz w:val="21"/>
              </w:rPr>
              <w:t>F</w:t>
            </w:r>
            <w:r>
              <w:rPr>
                <w:i/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list of fields for physician screen.</w:t>
            </w:r>
          </w:p>
        </w:tc>
        <w:tc>
          <w:tcPr>
            <w:tcW w:w="4806" w:type="dxa"/>
          </w:tcPr>
          <w:p w14:paraId="4158FC86" w14:textId="77777777" w:rsidR="001B3F86" w:rsidRDefault="00824944">
            <w:pPr>
              <w:pStyle w:val="TableParagraph"/>
              <w:numPr>
                <w:ilvl w:val="0"/>
                <w:numId w:val="77"/>
              </w:numPr>
              <w:tabs>
                <w:tab w:val="left" w:pos="466"/>
              </w:tabs>
              <w:ind w:right="116"/>
              <w:rPr>
                <w:sz w:val="21"/>
              </w:rPr>
              <w:pPrChange w:id="242" w:author="Microsoft Word" w:date="2025-01-07T13:25:00Z" w16du:dateUtc="2025-01-07T17:25:00Z">
                <w:pPr>
                  <w:pStyle w:val="TableParagraph"/>
                  <w:numPr>
                    <w:numId w:val="14"/>
                  </w:numPr>
                  <w:tabs>
                    <w:tab w:val="left" w:pos="466"/>
                  </w:tabs>
                  <w:ind w:right="116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only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Instructors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 xml:space="preserve">edit </w:t>
            </w:r>
            <w:r>
              <w:rPr>
                <w:spacing w:val="-2"/>
                <w:sz w:val="21"/>
              </w:rPr>
              <w:t>physicians.</w:t>
            </w:r>
          </w:p>
          <w:p w14:paraId="4158FC87" w14:textId="77777777" w:rsidR="001B3F86" w:rsidRDefault="00824944">
            <w:pPr>
              <w:pStyle w:val="TableParagraph"/>
              <w:numPr>
                <w:ilvl w:val="0"/>
                <w:numId w:val="77"/>
              </w:numPr>
              <w:tabs>
                <w:tab w:val="left" w:pos="466"/>
              </w:tabs>
              <w:ind w:right="96"/>
              <w:rPr>
                <w:sz w:val="21"/>
              </w:rPr>
              <w:pPrChange w:id="243" w:author="Microsoft Word" w:date="2025-01-07T13:25:00Z" w16du:dateUtc="2025-01-07T17:25:00Z">
                <w:pPr>
                  <w:pStyle w:val="TableParagraph"/>
                  <w:numPr>
                    <w:numId w:val="14"/>
                  </w:numPr>
                  <w:tabs>
                    <w:tab w:val="left" w:pos="466"/>
                  </w:tabs>
                  <w:ind w:right="96" w:hanging="360"/>
                </w:pPr>
              </w:pPrChange>
            </w:pPr>
            <w:r>
              <w:rPr>
                <w:sz w:val="21"/>
              </w:rPr>
              <w:t>The system shall allow Instructors to edit an individual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physician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one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executed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edit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task.</w:t>
            </w:r>
          </w:p>
          <w:p w14:paraId="4158FC88" w14:textId="77777777" w:rsidR="001B3F86" w:rsidRDefault="00824944">
            <w:pPr>
              <w:pStyle w:val="TableParagraph"/>
              <w:numPr>
                <w:ilvl w:val="0"/>
                <w:numId w:val="77"/>
              </w:numPr>
              <w:tabs>
                <w:tab w:val="left" w:pos="466"/>
              </w:tabs>
              <w:ind w:right="147"/>
              <w:rPr>
                <w:sz w:val="21"/>
              </w:rPr>
              <w:pPrChange w:id="244" w:author="Microsoft Word" w:date="2025-01-07T13:25:00Z" w16du:dateUtc="2025-01-07T17:25:00Z">
                <w:pPr>
                  <w:pStyle w:val="TableParagraph"/>
                  <w:numPr>
                    <w:numId w:val="14"/>
                  </w:numPr>
                  <w:tabs>
                    <w:tab w:val="left" w:pos="466"/>
                  </w:tabs>
                  <w:ind w:right="147" w:hanging="360"/>
                </w:pPr>
              </w:pPrChange>
            </w:pPr>
            <w:r>
              <w:rPr>
                <w:sz w:val="21"/>
              </w:rPr>
              <w:t>The system shall allow Instructors to edit multiple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physicians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one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executed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edit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task.</w:t>
            </w:r>
          </w:p>
          <w:p w14:paraId="4158FC89" w14:textId="77777777" w:rsidR="001B3F86" w:rsidRDefault="00824944">
            <w:pPr>
              <w:pStyle w:val="TableParagraph"/>
              <w:numPr>
                <w:ilvl w:val="0"/>
                <w:numId w:val="77"/>
              </w:numPr>
              <w:tabs>
                <w:tab w:val="left" w:pos="466"/>
              </w:tabs>
              <w:spacing w:before="1"/>
              <w:ind w:right="96"/>
              <w:rPr>
                <w:sz w:val="21"/>
              </w:rPr>
              <w:pPrChange w:id="245" w:author="Microsoft Word" w:date="2025-01-07T13:25:00Z" w16du:dateUtc="2025-01-07T17:25:00Z">
                <w:pPr>
                  <w:pStyle w:val="TableParagraph"/>
                  <w:numPr>
                    <w:numId w:val="14"/>
                  </w:numPr>
                  <w:tabs>
                    <w:tab w:val="left" w:pos="466"/>
                  </w:tabs>
                  <w:spacing w:before="1"/>
                  <w:ind w:right="96" w:hanging="360"/>
                </w:pPr>
              </w:pPrChange>
            </w:pPr>
            <w:r>
              <w:rPr>
                <w:sz w:val="21"/>
              </w:rPr>
              <w:t>The system shall allow Instructors to edit an individual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physician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one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executed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edit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task, following a successful search operation.</w:t>
            </w:r>
          </w:p>
          <w:p w14:paraId="4158FC8A" w14:textId="77777777" w:rsidR="001B3F86" w:rsidRDefault="00824944">
            <w:pPr>
              <w:pStyle w:val="TableParagraph"/>
              <w:numPr>
                <w:ilvl w:val="0"/>
                <w:numId w:val="77"/>
              </w:numPr>
              <w:tabs>
                <w:tab w:val="left" w:pos="466"/>
              </w:tabs>
              <w:ind w:right="147"/>
              <w:rPr>
                <w:sz w:val="21"/>
              </w:rPr>
              <w:pPrChange w:id="246" w:author="Microsoft Word" w:date="2025-01-07T13:25:00Z" w16du:dateUtc="2025-01-07T17:25:00Z">
                <w:pPr>
                  <w:pStyle w:val="TableParagraph"/>
                  <w:numPr>
                    <w:numId w:val="14"/>
                  </w:numPr>
                  <w:tabs>
                    <w:tab w:val="left" w:pos="466"/>
                  </w:tabs>
                  <w:ind w:right="147" w:hanging="360"/>
                </w:pPr>
              </w:pPrChange>
            </w:pPr>
            <w:r>
              <w:rPr>
                <w:sz w:val="21"/>
              </w:rPr>
              <w:t>The system shall allow Instructors to edit multiple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physicians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one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executed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edit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task, following a successful search operation.</w:t>
            </w:r>
          </w:p>
          <w:p w14:paraId="4158FC8B" w14:textId="77777777" w:rsidR="001B3F86" w:rsidRDefault="00824944">
            <w:pPr>
              <w:pStyle w:val="TableParagraph"/>
              <w:numPr>
                <w:ilvl w:val="0"/>
                <w:numId w:val="77"/>
              </w:numPr>
              <w:tabs>
                <w:tab w:val="left" w:pos="466"/>
              </w:tabs>
              <w:ind w:right="96"/>
              <w:rPr>
                <w:sz w:val="21"/>
              </w:rPr>
              <w:pPrChange w:id="247" w:author="Microsoft Word" w:date="2025-01-07T13:25:00Z" w16du:dateUtc="2025-01-07T17:25:00Z">
                <w:pPr>
                  <w:pStyle w:val="TableParagraph"/>
                  <w:numPr>
                    <w:numId w:val="14"/>
                  </w:numPr>
                  <w:tabs>
                    <w:tab w:val="left" w:pos="466"/>
                  </w:tabs>
                  <w:ind w:right="96" w:hanging="360"/>
                </w:pPr>
              </w:pPrChange>
            </w:pPr>
            <w:r>
              <w:rPr>
                <w:sz w:val="21"/>
              </w:rPr>
              <w:t>The system shall allow Instructors to edit an individual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physician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one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executed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edit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task, following a successful filter operation.</w:t>
            </w:r>
          </w:p>
          <w:p w14:paraId="4158FC8C" w14:textId="77777777" w:rsidR="001B3F86" w:rsidRDefault="00824944">
            <w:pPr>
              <w:pStyle w:val="TableParagraph"/>
              <w:numPr>
                <w:ilvl w:val="0"/>
                <w:numId w:val="77"/>
              </w:numPr>
              <w:tabs>
                <w:tab w:val="left" w:pos="466"/>
              </w:tabs>
              <w:ind w:right="147"/>
              <w:rPr>
                <w:sz w:val="21"/>
              </w:rPr>
              <w:pPrChange w:id="248" w:author="Microsoft Word" w:date="2025-01-07T13:25:00Z" w16du:dateUtc="2025-01-07T17:25:00Z">
                <w:pPr>
                  <w:pStyle w:val="TableParagraph"/>
                  <w:numPr>
                    <w:numId w:val="14"/>
                  </w:numPr>
                  <w:tabs>
                    <w:tab w:val="left" w:pos="466"/>
                  </w:tabs>
                  <w:ind w:right="147" w:hanging="360"/>
                </w:pPr>
              </w:pPrChange>
            </w:pPr>
            <w:r>
              <w:rPr>
                <w:sz w:val="21"/>
              </w:rPr>
              <w:t>The system shall allow Instructors to edit multiple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physicians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one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executed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edit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task,</w:t>
            </w:r>
          </w:p>
          <w:p w14:paraId="4158FC8D" w14:textId="77777777" w:rsidR="001B3F86" w:rsidRDefault="00824944">
            <w:pPr>
              <w:pStyle w:val="TableParagraph"/>
              <w:spacing w:line="259" w:lineRule="exact"/>
              <w:rPr>
                <w:sz w:val="21"/>
              </w:rPr>
            </w:pPr>
            <w:r>
              <w:rPr>
                <w:sz w:val="21"/>
              </w:rPr>
              <w:t>following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successful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filter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operation.</w:t>
            </w:r>
          </w:p>
        </w:tc>
        <w:tc>
          <w:tcPr>
            <w:tcW w:w="922" w:type="dxa"/>
          </w:tcPr>
          <w:p w14:paraId="4158FC8E" w14:textId="77777777" w:rsidR="001B3F86" w:rsidRDefault="00824944">
            <w:pPr>
              <w:pStyle w:val="TableParagraph"/>
              <w:spacing w:before="1" w:line="276" w:lineRule="auto"/>
              <w:ind w:left="223" w:hanging="3"/>
              <w:rPr>
                <w:sz w:val="21"/>
              </w:rPr>
            </w:pPr>
            <w:r>
              <w:rPr>
                <w:spacing w:val="-4"/>
                <w:sz w:val="21"/>
              </w:rPr>
              <w:t>Must Have</w:t>
            </w:r>
          </w:p>
        </w:tc>
      </w:tr>
      <w:tr w:rsidR="001B3F86" w14:paraId="4158FC99" w14:textId="77777777">
        <w:trPr>
          <w:trHeight w:val="1956"/>
        </w:trPr>
        <w:tc>
          <w:tcPr>
            <w:tcW w:w="927" w:type="dxa"/>
          </w:tcPr>
          <w:p w14:paraId="4158FC90" w14:textId="77777777" w:rsidR="001B3F86" w:rsidRDefault="00824944">
            <w:pPr>
              <w:pStyle w:val="TableParagraph"/>
              <w:spacing w:before="1"/>
              <w:ind w:left="10" w:righ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US21</w:t>
            </w:r>
          </w:p>
        </w:tc>
        <w:tc>
          <w:tcPr>
            <w:tcW w:w="929" w:type="dxa"/>
          </w:tcPr>
          <w:p w14:paraId="4158FC91" w14:textId="77777777" w:rsidR="001B3F86" w:rsidRDefault="00824944">
            <w:pPr>
              <w:pStyle w:val="TableParagraph"/>
              <w:spacing w:before="1"/>
              <w:ind w:left="1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F6</w:t>
            </w:r>
          </w:p>
        </w:tc>
        <w:tc>
          <w:tcPr>
            <w:tcW w:w="2665" w:type="dxa"/>
          </w:tcPr>
          <w:p w14:paraId="4158FC92" w14:textId="77777777" w:rsidR="001B3F86" w:rsidRDefault="00824944">
            <w:pPr>
              <w:pStyle w:val="TableParagraph"/>
              <w:spacing w:before="1" w:line="276" w:lineRule="auto"/>
              <w:ind w:left="107"/>
              <w:rPr>
                <w:b/>
                <w:sz w:val="21"/>
              </w:rPr>
            </w:pPr>
            <w:r>
              <w:rPr>
                <w:sz w:val="21"/>
              </w:rPr>
              <w:t xml:space="preserve">As a </w:t>
            </w:r>
            <w:r>
              <w:rPr>
                <w:b/>
                <w:sz w:val="21"/>
              </w:rPr>
              <w:t>User</w:t>
            </w:r>
            <w:r>
              <w:rPr>
                <w:i/>
                <w:sz w:val="21"/>
              </w:rPr>
              <w:t xml:space="preserve">, </w:t>
            </w:r>
            <w:r>
              <w:rPr>
                <w:sz w:val="21"/>
              </w:rPr>
              <w:t xml:space="preserve">I want to </w:t>
            </w:r>
            <w:r>
              <w:rPr>
                <w:b/>
                <w:sz w:val="21"/>
              </w:rPr>
              <w:t>add patients</w:t>
            </w:r>
            <w:r>
              <w:rPr>
                <w:sz w:val="21"/>
              </w:rPr>
              <w:t xml:space="preserve">, so that I can </w:t>
            </w:r>
            <w:r>
              <w:rPr>
                <w:b/>
                <w:sz w:val="21"/>
              </w:rPr>
              <w:t>create</w:t>
            </w:r>
            <w:r>
              <w:rPr>
                <w:b/>
                <w:spacing w:val="-13"/>
                <w:sz w:val="21"/>
              </w:rPr>
              <w:t xml:space="preserve"> </w:t>
            </w:r>
            <w:r>
              <w:rPr>
                <w:b/>
                <w:sz w:val="21"/>
              </w:rPr>
              <w:t>patient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z w:val="21"/>
              </w:rPr>
              <w:t>records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z w:val="21"/>
              </w:rPr>
              <w:t>in the system.</w:t>
            </w:r>
          </w:p>
        </w:tc>
        <w:tc>
          <w:tcPr>
            <w:tcW w:w="3363" w:type="dxa"/>
          </w:tcPr>
          <w:p w14:paraId="4158FC93" w14:textId="77777777" w:rsidR="001B3F86" w:rsidRDefault="00824944">
            <w:pPr>
              <w:pStyle w:val="TableParagraph"/>
              <w:numPr>
                <w:ilvl w:val="0"/>
                <w:numId w:val="76"/>
              </w:numPr>
              <w:tabs>
                <w:tab w:val="left" w:pos="284"/>
              </w:tabs>
              <w:ind w:right="138"/>
              <w:rPr>
                <w:sz w:val="21"/>
              </w:rPr>
              <w:pPrChange w:id="249" w:author="Microsoft Word" w:date="2025-01-07T13:25:00Z" w16du:dateUtc="2025-01-07T17:25:00Z">
                <w:pPr>
                  <w:pStyle w:val="TableParagraph"/>
                  <w:numPr>
                    <w:numId w:val="13"/>
                  </w:numPr>
                  <w:tabs>
                    <w:tab w:val="left" w:pos="284"/>
                  </w:tabs>
                  <w:ind w:left="284" w:right="138" w:hanging="178"/>
                </w:pPr>
              </w:pPrChange>
            </w:pPr>
            <w:r>
              <w:rPr>
                <w:sz w:val="21"/>
              </w:rPr>
              <w:t>Add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patient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screen.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Please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 xml:space="preserve">refer to </w:t>
            </w:r>
            <w:r>
              <w:rPr>
                <w:i/>
                <w:sz w:val="21"/>
              </w:rPr>
              <w:t xml:space="preserve">Appendix G </w:t>
            </w:r>
            <w:r>
              <w:rPr>
                <w:sz w:val="21"/>
              </w:rPr>
              <w:t>for the list of fields for patient screen.</w:t>
            </w:r>
          </w:p>
        </w:tc>
        <w:tc>
          <w:tcPr>
            <w:tcW w:w="4806" w:type="dxa"/>
          </w:tcPr>
          <w:p w14:paraId="4158FC94" w14:textId="77777777" w:rsidR="001B3F86" w:rsidRDefault="00824944">
            <w:pPr>
              <w:pStyle w:val="TableParagraph"/>
              <w:numPr>
                <w:ilvl w:val="0"/>
                <w:numId w:val="75"/>
              </w:numPr>
              <w:tabs>
                <w:tab w:val="left" w:pos="466"/>
              </w:tabs>
              <w:ind w:right="302"/>
              <w:rPr>
                <w:rFonts w:ascii="Symbol" w:hAnsi="Symbol"/>
                <w:sz w:val="21"/>
              </w:rPr>
              <w:pPrChange w:id="250" w:author="Microsoft Word" w:date="2025-01-07T13:25:00Z" w16du:dateUtc="2025-01-07T17:25:00Z">
                <w:pPr>
                  <w:pStyle w:val="TableParagraph"/>
                  <w:numPr>
                    <w:numId w:val="12"/>
                  </w:numPr>
                  <w:tabs>
                    <w:tab w:val="left" w:pos="466"/>
                  </w:tabs>
                  <w:ind w:right="302" w:hanging="360"/>
                </w:pPr>
              </w:pPrChange>
            </w:pPr>
            <w:r>
              <w:rPr>
                <w:sz w:val="21"/>
              </w:rPr>
              <w:t>The system shall allow Users to add an individual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patient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one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executed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add</w:t>
            </w:r>
            <w:r>
              <w:rPr>
                <w:spacing w:val="-4"/>
                <w:sz w:val="21"/>
              </w:rPr>
              <w:t xml:space="preserve"> task.</w:t>
            </w:r>
          </w:p>
          <w:p w14:paraId="4158FC95" w14:textId="77777777" w:rsidR="001B3F86" w:rsidRDefault="00824944">
            <w:pPr>
              <w:pStyle w:val="TableParagraph"/>
              <w:numPr>
                <w:ilvl w:val="0"/>
                <w:numId w:val="75"/>
              </w:numPr>
              <w:tabs>
                <w:tab w:val="left" w:pos="466"/>
              </w:tabs>
              <w:ind w:right="232"/>
              <w:rPr>
                <w:rFonts w:ascii="Symbol" w:hAnsi="Symbol"/>
                <w:sz w:val="21"/>
              </w:rPr>
              <w:pPrChange w:id="251" w:author="Microsoft Word" w:date="2025-01-07T13:25:00Z" w16du:dateUtc="2025-01-07T17:25:00Z">
                <w:pPr>
                  <w:pStyle w:val="TableParagraph"/>
                  <w:numPr>
                    <w:numId w:val="12"/>
                  </w:numPr>
                  <w:tabs>
                    <w:tab w:val="left" w:pos="466"/>
                  </w:tabs>
                  <w:ind w:right="232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Users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add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multiple patients in one executed add task.</w:t>
            </w:r>
          </w:p>
          <w:p w14:paraId="4158FC96" w14:textId="77777777" w:rsidR="001B3F86" w:rsidRDefault="00824944">
            <w:pPr>
              <w:pStyle w:val="TableParagraph"/>
              <w:numPr>
                <w:ilvl w:val="0"/>
                <w:numId w:val="75"/>
              </w:numPr>
              <w:tabs>
                <w:tab w:val="left" w:pos="466"/>
              </w:tabs>
              <w:ind w:right="354"/>
              <w:rPr>
                <w:rFonts w:ascii="Symbol" w:hAnsi="Symbol"/>
              </w:rPr>
              <w:pPrChange w:id="252" w:author="Microsoft Word" w:date="2025-01-07T13:25:00Z" w16du:dateUtc="2025-01-07T17:25:00Z">
                <w:pPr>
                  <w:pStyle w:val="TableParagraph"/>
                  <w:numPr>
                    <w:numId w:val="12"/>
                  </w:numPr>
                  <w:tabs>
                    <w:tab w:val="left" w:pos="466"/>
                  </w:tabs>
                  <w:ind w:right="354" w:hanging="360"/>
                </w:pPr>
              </w:pPrChange>
            </w:pPr>
            <w:r>
              <w:rPr>
                <w:sz w:val="21"/>
              </w:rPr>
              <w:t>The system shall allow Users to bulk-add patients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from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spreadsheet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file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.csv,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.xls,</w:t>
            </w:r>
          </w:p>
          <w:p w14:paraId="4158FC97" w14:textId="77777777" w:rsidR="001B3F86" w:rsidRDefault="00824944">
            <w:pPr>
              <w:pStyle w:val="TableParagraph"/>
              <w:spacing w:before="1" w:line="259" w:lineRule="exact"/>
              <w:rPr>
                <w:sz w:val="21"/>
              </w:rPr>
            </w:pPr>
            <w:r>
              <w:rPr>
                <w:sz w:val="21"/>
              </w:rPr>
              <w:t>.xlsx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formats.</w:t>
            </w:r>
          </w:p>
        </w:tc>
        <w:tc>
          <w:tcPr>
            <w:tcW w:w="922" w:type="dxa"/>
          </w:tcPr>
          <w:p w14:paraId="4158FC98" w14:textId="77777777" w:rsidR="001B3F86" w:rsidRDefault="00824944">
            <w:pPr>
              <w:pStyle w:val="TableParagraph"/>
              <w:spacing w:before="1" w:line="276" w:lineRule="auto"/>
              <w:ind w:left="223" w:hanging="3"/>
              <w:rPr>
                <w:sz w:val="21"/>
              </w:rPr>
            </w:pPr>
            <w:r>
              <w:rPr>
                <w:spacing w:val="-4"/>
                <w:sz w:val="21"/>
              </w:rPr>
              <w:t>Must Have</w:t>
            </w:r>
          </w:p>
        </w:tc>
      </w:tr>
      <w:tr w:rsidR="001B3F86" w14:paraId="4158FCA3" w14:textId="77777777">
        <w:trPr>
          <w:trHeight w:val="1396"/>
        </w:trPr>
        <w:tc>
          <w:tcPr>
            <w:tcW w:w="927" w:type="dxa"/>
          </w:tcPr>
          <w:p w14:paraId="4158FC9A" w14:textId="77777777" w:rsidR="001B3F86" w:rsidRDefault="00824944">
            <w:pPr>
              <w:pStyle w:val="TableParagraph"/>
              <w:spacing w:before="1"/>
              <w:ind w:left="10" w:righ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US22</w:t>
            </w:r>
          </w:p>
        </w:tc>
        <w:tc>
          <w:tcPr>
            <w:tcW w:w="929" w:type="dxa"/>
          </w:tcPr>
          <w:p w14:paraId="4158FC9B" w14:textId="77777777" w:rsidR="001B3F86" w:rsidRDefault="00824944">
            <w:pPr>
              <w:pStyle w:val="TableParagraph"/>
              <w:spacing w:before="1"/>
              <w:ind w:left="1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F6</w:t>
            </w:r>
          </w:p>
        </w:tc>
        <w:tc>
          <w:tcPr>
            <w:tcW w:w="2665" w:type="dxa"/>
          </w:tcPr>
          <w:p w14:paraId="4158FC9C" w14:textId="77777777" w:rsidR="001B3F86" w:rsidRDefault="00824944">
            <w:pPr>
              <w:pStyle w:val="TableParagraph"/>
              <w:spacing w:before="1" w:line="276" w:lineRule="auto"/>
              <w:ind w:left="107" w:right="138"/>
              <w:rPr>
                <w:b/>
                <w:sz w:val="21"/>
              </w:rPr>
            </w:pPr>
            <w:r>
              <w:rPr>
                <w:sz w:val="21"/>
              </w:rPr>
              <w:t>As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b/>
                <w:sz w:val="21"/>
              </w:rPr>
              <w:t>User</w:t>
            </w:r>
            <w:r>
              <w:rPr>
                <w:i/>
                <w:sz w:val="21"/>
              </w:rPr>
              <w:t>,</w:t>
            </w:r>
            <w:r>
              <w:rPr>
                <w:i/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I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want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view patients</w:t>
            </w:r>
            <w:r>
              <w:rPr>
                <w:sz w:val="21"/>
              </w:rPr>
              <w:t xml:space="preserve">, so that </w:t>
            </w:r>
            <w:r>
              <w:rPr>
                <w:b/>
                <w:sz w:val="21"/>
              </w:rPr>
              <w:t>I can confirm the records in the patient’s database.</w:t>
            </w:r>
          </w:p>
        </w:tc>
        <w:tc>
          <w:tcPr>
            <w:tcW w:w="3363" w:type="dxa"/>
          </w:tcPr>
          <w:p w14:paraId="4158FC9D" w14:textId="77777777" w:rsidR="001B3F86" w:rsidRDefault="00824944">
            <w:pPr>
              <w:pStyle w:val="TableParagraph"/>
              <w:numPr>
                <w:ilvl w:val="0"/>
                <w:numId w:val="74"/>
              </w:numPr>
              <w:tabs>
                <w:tab w:val="left" w:pos="284"/>
              </w:tabs>
              <w:ind w:right="283"/>
              <w:rPr>
                <w:sz w:val="21"/>
              </w:rPr>
              <w:pPrChange w:id="253" w:author="Microsoft Word" w:date="2025-01-07T13:25:00Z" w16du:dateUtc="2025-01-07T17:25:00Z">
                <w:pPr>
                  <w:pStyle w:val="TableParagraph"/>
                  <w:numPr>
                    <w:numId w:val="11"/>
                  </w:numPr>
                  <w:tabs>
                    <w:tab w:val="left" w:pos="284"/>
                  </w:tabs>
                  <w:ind w:left="284" w:right="283" w:hanging="178"/>
                </w:pPr>
              </w:pPrChange>
            </w:pPr>
            <w:r>
              <w:rPr>
                <w:sz w:val="21"/>
              </w:rPr>
              <w:t>View patient screen. Please refer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i/>
                <w:sz w:val="21"/>
              </w:rPr>
              <w:t>Appendix</w:t>
            </w:r>
            <w:r>
              <w:rPr>
                <w:i/>
                <w:spacing w:val="-6"/>
                <w:sz w:val="21"/>
              </w:rPr>
              <w:t xml:space="preserve"> </w:t>
            </w:r>
            <w:r>
              <w:rPr>
                <w:i/>
                <w:sz w:val="21"/>
              </w:rPr>
              <w:t>G</w:t>
            </w:r>
            <w:r>
              <w:rPr>
                <w:i/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list of fields for patient screen.</w:t>
            </w:r>
          </w:p>
        </w:tc>
        <w:tc>
          <w:tcPr>
            <w:tcW w:w="4806" w:type="dxa"/>
          </w:tcPr>
          <w:p w14:paraId="4158FC9E" w14:textId="77777777" w:rsidR="001B3F86" w:rsidRDefault="00824944">
            <w:pPr>
              <w:pStyle w:val="TableParagraph"/>
              <w:numPr>
                <w:ilvl w:val="0"/>
                <w:numId w:val="73"/>
              </w:numPr>
              <w:tabs>
                <w:tab w:val="left" w:pos="466"/>
              </w:tabs>
              <w:spacing w:line="278" w:lineRule="exact"/>
              <w:rPr>
                <w:sz w:val="21"/>
              </w:rPr>
              <w:pPrChange w:id="254" w:author="Microsoft Word" w:date="2025-01-07T13:25:00Z" w16du:dateUtc="2025-01-07T17:25:00Z">
                <w:pPr>
                  <w:pStyle w:val="TableParagraph"/>
                  <w:numPr>
                    <w:numId w:val="10"/>
                  </w:numPr>
                  <w:tabs>
                    <w:tab w:val="left" w:pos="466"/>
                  </w:tabs>
                  <w:spacing w:line="278" w:lineRule="exact"/>
                  <w:ind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Users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view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patient’s</w:t>
            </w:r>
          </w:p>
          <w:p w14:paraId="4158FC9F" w14:textId="77777777" w:rsidR="001B3F86" w:rsidRDefault="00824944">
            <w:pPr>
              <w:pStyle w:val="TableParagraph"/>
              <w:spacing w:before="1" w:line="27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database.</w:t>
            </w:r>
          </w:p>
          <w:p w14:paraId="4158FCA0" w14:textId="77777777" w:rsidR="001B3F86" w:rsidRDefault="00824944">
            <w:pPr>
              <w:pStyle w:val="TableParagraph"/>
              <w:numPr>
                <w:ilvl w:val="0"/>
                <w:numId w:val="73"/>
              </w:numPr>
              <w:tabs>
                <w:tab w:val="left" w:pos="466"/>
              </w:tabs>
              <w:ind w:right="327"/>
              <w:rPr>
                <w:sz w:val="21"/>
              </w:rPr>
              <w:pPrChange w:id="255" w:author="Microsoft Word" w:date="2025-01-07T13:25:00Z" w16du:dateUtc="2025-01-07T17:25:00Z">
                <w:pPr>
                  <w:pStyle w:val="TableParagraph"/>
                  <w:numPr>
                    <w:numId w:val="10"/>
                  </w:numPr>
                  <w:tabs>
                    <w:tab w:val="left" w:pos="466"/>
                  </w:tabs>
                  <w:ind w:right="327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Users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view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details of an individual entry in the patient’s</w:t>
            </w:r>
          </w:p>
          <w:p w14:paraId="4158FCA1" w14:textId="77777777" w:rsidR="001B3F86" w:rsidRDefault="00824944">
            <w:pPr>
              <w:pStyle w:val="TableParagraph"/>
              <w:spacing w:line="259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database.</w:t>
            </w:r>
          </w:p>
        </w:tc>
        <w:tc>
          <w:tcPr>
            <w:tcW w:w="922" w:type="dxa"/>
          </w:tcPr>
          <w:p w14:paraId="4158FCA2" w14:textId="77777777" w:rsidR="001B3F86" w:rsidRDefault="00824944">
            <w:pPr>
              <w:pStyle w:val="TableParagraph"/>
              <w:spacing w:before="1" w:line="276" w:lineRule="auto"/>
              <w:ind w:left="223" w:hanging="3"/>
              <w:rPr>
                <w:sz w:val="21"/>
              </w:rPr>
            </w:pPr>
            <w:r>
              <w:rPr>
                <w:spacing w:val="-4"/>
                <w:sz w:val="21"/>
              </w:rPr>
              <w:t>Must Have</w:t>
            </w:r>
          </w:p>
        </w:tc>
      </w:tr>
    </w:tbl>
    <w:p w14:paraId="4158FCA4" w14:textId="77777777" w:rsidR="001B3F86" w:rsidRDefault="001B3F86">
      <w:pPr>
        <w:spacing w:line="276" w:lineRule="auto"/>
        <w:rPr>
          <w:sz w:val="21"/>
        </w:rPr>
        <w:sectPr w:rsidR="001B3F86">
          <w:pgSz w:w="15840" w:h="12240" w:orient="landscape"/>
          <w:pgMar w:top="1380" w:right="960" w:bottom="1300" w:left="1040" w:header="0" w:footer="1104" w:gutter="0"/>
          <w:cols w:space="720"/>
        </w:sectPr>
      </w:pPr>
    </w:p>
    <w:p w14:paraId="4158FCA5" w14:textId="77777777" w:rsidR="001B3F86" w:rsidRDefault="001B3F86">
      <w:pPr>
        <w:pStyle w:val="BodyText"/>
        <w:spacing w:before="7"/>
        <w:rPr>
          <w:sz w:val="4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929"/>
        <w:gridCol w:w="2665"/>
        <w:gridCol w:w="3363"/>
        <w:gridCol w:w="4806"/>
        <w:gridCol w:w="922"/>
      </w:tblGrid>
      <w:tr w:rsidR="001B3F86" w14:paraId="4158FCB2" w14:textId="77777777">
        <w:trPr>
          <w:trHeight w:val="611"/>
        </w:trPr>
        <w:tc>
          <w:tcPr>
            <w:tcW w:w="927" w:type="dxa"/>
            <w:shd w:val="clear" w:color="auto" w:fill="D9D9D9"/>
          </w:tcPr>
          <w:p w14:paraId="4158FCA6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CA7" w14:textId="77777777" w:rsidR="001B3F86" w:rsidRDefault="00824944">
            <w:pPr>
              <w:pStyle w:val="TableParagraph"/>
              <w:ind w:left="10"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#</w:t>
            </w:r>
          </w:p>
        </w:tc>
        <w:tc>
          <w:tcPr>
            <w:tcW w:w="929" w:type="dxa"/>
            <w:shd w:val="clear" w:color="auto" w:fill="D9D9D9"/>
          </w:tcPr>
          <w:p w14:paraId="4158FCA8" w14:textId="77777777" w:rsidR="001B3F86" w:rsidRDefault="00824944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Related</w:t>
            </w:r>
          </w:p>
          <w:p w14:paraId="4158FCA9" w14:textId="77777777" w:rsidR="001B3F86" w:rsidRDefault="00824944">
            <w:pPr>
              <w:pStyle w:val="TableParagraph"/>
              <w:spacing w:before="41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Feature</w:t>
            </w:r>
          </w:p>
        </w:tc>
        <w:tc>
          <w:tcPr>
            <w:tcW w:w="2665" w:type="dxa"/>
            <w:shd w:val="clear" w:color="auto" w:fill="D9D9D9"/>
          </w:tcPr>
          <w:p w14:paraId="4158FCAA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CAB" w14:textId="77777777" w:rsidR="001B3F86" w:rsidRDefault="00824944">
            <w:pPr>
              <w:pStyle w:val="TableParagraph"/>
              <w:ind w:left="844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Story</w:t>
            </w:r>
          </w:p>
        </w:tc>
        <w:tc>
          <w:tcPr>
            <w:tcW w:w="3363" w:type="dxa"/>
            <w:shd w:val="clear" w:color="auto" w:fill="D9D9D9"/>
          </w:tcPr>
          <w:p w14:paraId="4158FCAC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CAD" w14:textId="77777777" w:rsidR="001B3F86" w:rsidRDefault="00824944">
            <w:pPr>
              <w:pStyle w:val="TableParagraph"/>
              <w:ind w:left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4806" w:type="dxa"/>
            <w:shd w:val="clear" w:color="auto" w:fill="D9D9D9"/>
          </w:tcPr>
          <w:p w14:paraId="4158FCAE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CAF" w14:textId="77777777" w:rsidR="001B3F86" w:rsidRDefault="00824944">
            <w:pPr>
              <w:pStyle w:val="TableParagraph"/>
              <w:ind w:left="1491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922" w:type="dxa"/>
            <w:shd w:val="clear" w:color="auto" w:fill="D9D9D9"/>
          </w:tcPr>
          <w:p w14:paraId="4158FCB0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CB1" w14:textId="77777777" w:rsidR="001B3F86" w:rsidRDefault="00824944"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Priority</w:t>
            </w:r>
          </w:p>
        </w:tc>
      </w:tr>
      <w:tr w:rsidR="001B3F86" w14:paraId="4158FCBC" w14:textId="77777777">
        <w:trPr>
          <w:trHeight w:val="1166"/>
        </w:trPr>
        <w:tc>
          <w:tcPr>
            <w:tcW w:w="927" w:type="dxa"/>
          </w:tcPr>
          <w:p w14:paraId="4158FCB3" w14:textId="77777777" w:rsidR="001B3F86" w:rsidRDefault="001B3F8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29" w:type="dxa"/>
          </w:tcPr>
          <w:p w14:paraId="4158FCB4" w14:textId="77777777" w:rsidR="001B3F86" w:rsidRDefault="001B3F8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65" w:type="dxa"/>
          </w:tcPr>
          <w:p w14:paraId="4158FCB5" w14:textId="77777777" w:rsidR="001B3F86" w:rsidRDefault="001B3F8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63" w:type="dxa"/>
          </w:tcPr>
          <w:p w14:paraId="4158FCB6" w14:textId="77777777" w:rsidR="001B3F86" w:rsidRDefault="001B3F8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06" w:type="dxa"/>
          </w:tcPr>
          <w:p w14:paraId="4158FCB7" w14:textId="77777777" w:rsidR="001B3F86" w:rsidRDefault="00824944">
            <w:pPr>
              <w:pStyle w:val="TableParagraph"/>
              <w:numPr>
                <w:ilvl w:val="0"/>
                <w:numId w:val="72"/>
              </w:numPr>
              <w:tabs>
                <w:tab w:val="left" w:pos="466"/>
              </w:tabs>
              <w:spacing w:line="278" w:lineRule="exact"/>
              <w:rPr>
                <w:sz w:val="21"/>
              </w:rPr>
              <w:pPrChange w:id="256" w:author="Microsoft Word" w:date="2025-01-07T13:25:00Z" w16du:dateUtc="2025-01-07T17:25:00Z">
                <w:pPr>
                  <w:pStyle w:val="TableParagraph"/>
                  <w:numPr>
                    <w:numId w:val="9"/>
                  </w:numPr>
                  <w:tabs>
                    <w:tab w:val="left" w:pos="466"/>
                  </w:tabs>
                  <w:spacing w:line="278" w:lineRule="exact"/>
                  <w:ind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Users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search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the</w:t>
            </w:r>
          </w:p>
          <w:p w14:paraId="4158FCB8" w14:textId="77777777" w:rsidR="001B3F86" w:rsidRDefault="00824944">
            <w:pPr>
              <w:pStyle w:val="TableParagraph"/>
              <w:spacing w:before="1" w:line="279" w:lineRule="exact"/>
              <w:ind w:left="0" w:right="613"/>
              <w:jc w:val="right"/>
              <w:rPr>
                <w:sz w:val="21"/>
              </w:rPr>
            </w:pPr>
            <w:r>
              <w:rPr>
                <w:sz w:val="21"/>
              </w:rPr>
              <w:t>patient’s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database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using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patient’s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name.</w:t>
            </w:r>
          </w:p>
          <w:p w14:paraId="4158FCB9" w14:textId="77777777" w:rsidR="001B3F86" w:rsidRDefault="00824944">
            <w:pPr>
              <w:pStyle w:val="TableParagraph"/>
              <w:numPr>
                <w:ilvl w:val="0"/>
                <w:numId w:val="72"/>
              </w:numPr>
              <w:tabs>
                <w:tab w:val="left" w:pos="359"/>
              </w:tabs>
              <w:spacing w:line="278" w:lineRule="exact"/>
              <w:ind w:left="359" w:right="621" w:hanging="359"/>
              <w:jc w:val="right"/>
              <w:rPr>
                <w:sz w:val="21"/>
              </w:rPr>
              <w:pPrChange w:id="257" w:author="Microsoft Word" w:date="2025-01-07T13:25:00Z" w16du:dateUtc="2025-01-07T17:25:00Z">
                <w:pPr>
                  <w:pStyle w:val="TableParagraph"/>
                  <w:numPr>
                    <w:numId w:val="9"/>
                  </w:numPr>
                  <w:tabs>
                    <w:tab w:val="left" w:pos="359"/>
                  </w:tabs>
                  <w:spacing w:line="278" w:lineRule="exact"/>
                  <w:ind w:left="359" w:right="621" w:hanging="359"/>
                  <w:jc w:val="right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Users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filter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the</w:t>
            </w:r>
          </w:p>
          <w:p w14:paraId="4158FCBA" w14:textId="77777777" w:rsidR="001B3F86" w:rsidRDefault="00824944">
            <w:pPr>
              <w:pStyle w:val="TableParagraph"/>
              <w:spacing w:line="279" w:lineRule="exact"/>
              <w:ind w:left="0" w:right="613"/>
              <w:jc w:val="right"/>
              <w:rPr>
                <w:sz w:val="21"/>
              </w:rPr>
            </w:pPr>
            <w:r>
              <w:rPr>
                <w:sz w:val="21"/>
              </w:rPr>
              <w:t>patient’s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database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using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patient’s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name.</w:t>
            </w:r>
          </w:p>
        </w:tc>
        <w:tc>
          <w:tcPr>
            <w:tcW w:w="922" w:type="dxa"/>
          </w:tcPr>
          <w:p w14:paraId="4158FCBB" w14:textId="77777777" w:rsidR="001B3F86" w:rsidRDefault="001B3F8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B3F86" w14:paraId="4158FCCA" w14:textId="77777777">
        <w:trPr>
          <w:trHeight w:val="6985"/>
        </w:trPr>
        <w:tc>
          <w:tcPr>
            <w:tcW w:w="927" w:type="dxa"/>
          </w:tcPr>
          <w:p w14:paraId="4158FCBD" w14:textId="77777777" w:rsidR="001B3F86" w:rsidRDefault="00824944">
            <w:pPr>
              <w:pStyle w:val="TableParagraph"/>
              <w:spacing w:before="1"/>
              <w:ind w:left="10" w:righ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US23</w:t>
            </w:r>
          </w:p>
        </w:tc>
        <w:tc>
          <w:tcPr>
            <w:tcW w:w="929" w:type="dxa"/>
          </w:tcPr>
          <w:p w14:paraId="4158FCBE" w14:textId="77777777" w:rsidR="001B3F86" w:rsidRDefault="00824944">
            <w:pPr>
              <w:pStyle w:val="TableParagraph"/>
              <w:spacing w:before="1"/>
              <w:ind w:left="1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F6</w:t>
            </w:r>
          </w:p>
        </w:tc>
        <w:tc>
          <w:tcPr>
            <w:tcW w:w="2665" w:type="dxa"/>
          </w:tcPr>
          <w:p w14:paraId="4158FCBF" w14:textId="77777777" w:rsidR="001B3F86" w:rsidRDefault="00824944">
            <w:pPr>
              <w:pStyle w:val="TableParagraph"/>
              <w:spacing w:before="1" w:line="276" w:lineRule="auto"/>
              <w:ind w:left="107" w:right="139"/>
              <w:rPr>
                <w:b/>
                <w:sz w:val="21"/>
              </w:rPr>
            </w:pPr>
            <w:r>
              <w:rPr>
                <w:sz w:val="21"/>
              </w:rPr>
              <w:t xml:space="preserve">As a </w:t>
            </w:r>
            <w:r>
              <w:rPr>
                <w:b/>
                <w:sz w:val="21"/>
              </w:rPr>
              <w:t>User</w:t>
            </w:r>
            <w:r>
              <w:rPr>
                <w:i/>
                <w:sz w:val="21"/>
              </w:rPr>
              <w:t xml:space="preserve">, </w:t>
            </w:r>
            <w:r>
              <w:rPr>
                <w:sz w:val="21"/>
              </w:rPr>
              <w:t xml:space="preserve">I want to </w:t>
            </w:r>
            <w:r>
              <w:rPr>
                <w:b/>
                <w:sz w:val="21"/>
              </w:rPr>
              <w:t>delete patients</w:t>
            </w:r>
            <w:r>
              <w:rPr>
                <w:sz w:val="21"/>
              </w:rPr>
              <w:t>, so that I can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b/>
                <w:sz w:val="21"/>
              </w:rPr>
              <w:t>remove</w:t>
            </w:r>
            <w:r>
              <w:rPr>
                <w:b/>
                <w:spacing w:val="-13"/>
                <w:sz w:val="21"/>
              </w:rPr>
              <w:t xml:space="preserve"> </w:t>
            </w:r>
            <w:r>
              <w:rPr>
                <w:b/>
                <w:sz w:val="21"/>
              </w:rPr>
              <w:t>the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z w:val="21"/>
              </w:rPr>
              <w:t>patient's records from the</w:t>
            </w:r>
            <w:r>
              <w:rPr>
                <w:b/>
                <w:spacing w:val="40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system.</w:t>
            </w:r>
          </w:p>
        </w:tc>
        <w:tc>
          <w:tcPr>
            <w:tcW w:w="3363" w:type="dxa"/>
          </w:tcPr>
          <w:p w14:paraId="4158FCC0" w14:textId="77777777" w:rsidR="001B3F86" w:rsidRDefault="00824944">
            <w:pPr>
              <w:pStyle w:val="TableParagraph"/>
              <w:numPr>
                <w:ilvl w:val="0"/>
                <w:numId w:val="71"/>
              </w:numPr>
              <w:tabs>
                <w:tab w:val="left" w:pos="284"/>
              </w:tabs>
              <w:ind w:right="283"/>
              <w:rPr>
                <w:sz w:val="21"/>
              </w:rPr>
              <w:pPrChange w:id="258" w:author="Microsoft Word" w:date="2025-01-07T13:25:00Z" w16du:dateUtc="2025-01-07T17:25:00Z">
                <w:pPr>
                  <w:pStyle w:val="TableParagraph"/>
                  <w:numPr>
                    <w:numId w:val="8"/>
                  </w:numPr>
                  <w:tabs>
                    <w:tab w:val="left" w:pos="284"/>
                  </w:tabs>
                  <w:ind w:left="284" w:right="283" w:hanging="178"/>
                </w:pPr>
              </w:pPrChange>
            </w:pPr>
            <w:r>
              <w:rPr>
                <w:sz w:val="21"/>
              </w:rPr>
              <w:t>Delete patient screen. Please refer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i/>
                <w:sz w:val="21"/>
              </w:rPr>
              <w:t>Appendix</w:t>
            </w:r>
            <w:r>
              <w:rPr>
                <w:i/>
                <w:spacing w:val="-6"/>
                <w:sz w:val="21"/>
              </w:rPr>
              <w:t xml:space="preserve"> </w:t>
            </w:r>
            <w:r>
              <w:rPr>
                <w:i/>
                <w:sz w:val="21"/>
              </w:rPr>
              <w:t>G</w:t>
            </w:r>
            <w:r>
              <w:rPr>
                <w:i/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list of fields for patient screen.</w:t>
            </w:r>
          </w:p>
        </w:tc>
        <w:tc>
          <w:tcPr>
            <w:tcW w:w="4806" w:type="dxa"/>
          </w:tcPr>
          <w:p w14:paraId="4158FCC1" w14:textId="77777777" w:rsidR="001B3F86" w:rsidRDefault="00824944">
            <w:pPr>
              <w:pStyle w:val="TableParagraph"/>
              <w:numPr>
                <w:ilvl w:val="0"/>
                <w:numId w:val="70"/>
              </w:numPr>
              <w:tabs>
                <w:tab w:val="left" w:pos="466"/>
              </w:tabs>
              <w:ind w:right="117"/>
              <w:rPr>
                <w:sz w:val="21"/>
              </w:rPr>
              <w:pPrChange w:id="259" w:author="Microsoft Word" w:date="2025-01-07T13:25:00Z" w16du:dateUtc="2025-01-07T17:25:00Z">
                <w:pPr>
                  <w:pStyle w:val="TableParagraph"/>
                  <w:numPr>
                    <w:numId w:val="7"/>
                  </w:numPr>
                  <w:tabs>
                    <w:tab w:val="left" w:pos="466"/>
                  </w:tabs>
                  <w:ind w:right="117" w:hanging="360"/>
                </w:pPr>
              </w:pPrChange>
            </w:pPr>
            <w:r>
              <w:rPr>
                <w:sz w:val="21"/>
              </w:rPr>
              <w:t>The system shall allow Users to delete an individual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patient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from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patient’s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database in one executed delete task.</w:t>
            </w:r>
          </w:p>
          <w:p w14:paraId="4158FCC2" w14:textId="77777777" w:rsidR="001B3F86" w:rsidRDefault="00824944">
            <w:pPr>
              <w:pStyle w:val="TableParagraph"/>
              <w:numPr>
                <w:ilvl w:val="0"/>
                <w:numId w:val="70"/>
              </w:numPr>
              <w:tabs>
                <w:tab w:val="left" w:pos="466"/>
              </w:tabs>
              <w:ind w:right="167"/>
              <w:rPr>
                <w:sz w:val="21"/>
              </w:rPr>
              <w:pPrChange w:id="260" w:author="Microsoft Word" w:date="2025-01-07T13:25:00Z" w16du:dateUtc="2025-01-07T17:25:00Z">
                <w:pPr>
                  <w:pStyle w:val="TableParagraph"/>
                  <w:numPr>
                    <w:numId w:val="7"/>
                  </w:numPr>
                  <w:tabs>
                    <w:tab w:val="left" w:pos="466"/>
                  </w:tabs>
                  <w:ind w:right="167" w:hanging="360"/>
                </w:pPr>
              </w:pPrChange>
            </w:pPr>
            <w:r>
              <w:rPr>
                <w:sz w:val="21"/>
              </w:rPr>
              <w:t>The system shall allow Users to delete multiple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patients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from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patient’s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database in one executed delete task.</w:t>
            </w:r>
          </w:p>
          <w:p w14:paraId="4158FCC3" w14:textId="77777777" w:rsidR="001B3F86" w:rsidRDefault="00824944">
            <w:pPr>
              <w:pStyle w:val="TableParagraph"/>
              <w:numPr>
                <w:ilvl w:val="0"/>
                <w:numId w:val="70"/>
              </w:numPr>
              <w:tabs>
                <w:tab w:val="left" w:pos="466"/>
              </w:tabs>
              <w:ind w:right="706"/>
              <w:rPr>
                <w:sz w:val="21"/>
              </w:rPr>
              <w:pPrChange w:id="261" w:author="Microsoft Word" w:date="2025-01-07T13:25:00Z" w16du:dateUtc="2025-01-07T17:25:00Z">
                <w:pPr>
                  <w:pStyle w:val="TableParagraph"/>
                  <w:numPr>
                    <w:numId w:val="7"/>
                  </w:numPr>
                  <w:tabs>
                    <w:tab w:val="left" w:pos="466"/>
                  </w:tabs>
                  <w:ind w:right="706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prompt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Users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twice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to confirm the delete patient task</w:t>
            </w:r>
          </w:p>
          <w:p w14:paraId="4158FCC4" w14:textId="77777777" w:rsidR="001B3F86" w:rsidRDefault="00824944">
            <w:pPr>
              <w:pStyle w:val="TableParagraph"/>
              <w:numPr>
                <w:ilvl w:val="0"/>
                <w:numId w:val="70"/>
              </w:numPr>
              <w:tabs>
                <w:tab w:val="left" w:pos="466"/>
              </w:tabs>
              <w:ind w:right="117"/>
              <w:rPr>
                <w:sz w:val="21"/>
              </w:rPr>
              <w:pPrChange w:id="262" w:author="Microsoft Word" w:date="2025-01-07T13:25:00Z" w16du:dateUtc="2025-01-07T17:25:00Z">
                <w:pPr>
                  <w:pStyle w:val="TableParagraph"/>
                  <w:numPr>
                    <w:numId w:val="7"/>
                  </w:numPr>
                  <w:tabs>
                    <w:tab w:val="left" w:pos="466"/>
                  </w:tabs>
                  <w:ind w:right="117" w:hanging="360"/>
                </w:pPr>
              </w:pPrChange>
            </w:pPr>
            <w:r>
              <w:rPr>
                <w:sz w:val="21"/>
              </w:rPr>
              <w:t>The system shall allow Users to delete an individual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patient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from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patient’s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database in one executed delete task, following a successful search operation.</w:t>
            </w:r>
          </w:p>
          <w:p w14:paraId="4158FCC5" w14:textId="77777777" w:rsidR="001B3F86" w:rsidRDefault="00824944">
            <w:pPr>
              <w:pStyle w:val="TableParagraph"/>
              <w:numPr>
                <w:ilvl w:val="0"/>
                <w:numId w:val="70"/>
              </w:numPr>
              <w:tabs>
                <w:tab w:val="left" w:pos="466"/>
              </w:tabs>
              <w:ind w:right="167"/>
              <w:rPr>
                <w:sz w:val="21"/>
              </w:rPr>
              <w:pPrChange w:id="263" w:author="Microsoft Word" w:date="2025-01-07T13:25:00Z" w16du:dateUtc="2025-01-07T17:25:00Z">
                <w:pPr>
                  <w:pStyle w:val="TableParagraph"/>
                  <w:numPr>
                    <w:numId w:val="7"/>
                  </w:numPr>
                  <w:tabs>
                    <w:tab w:val="left" w:pos="466"/>
                  </w:tabs>
                  <w:ind w:right="167" w:hanging="360"/>
                </w:pPr>
              </w:pPrChange>
            </w:pPr>
            <w:r>
              <w:rPr>
                <w:sz w:val="21"/>
              </w:rPr>
              <w:t>The system shall allow Users to delete multiple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patients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from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patient’s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database in one executed delete task, following a successful search operation.</w:t>
            </w:r>
          </w:p>
          <w:p w14:paraId="4158FCC6" w14:textId="77777777" w:rsidR="001B3F86" w:rsidRDefault="00824944">
            <w:pPr>
              <w:pStyle w:val="TableParagraph"/>
              <w:numPr>
                <w:ilvl w:val="0"/>
                <w:numId w:val="70"/>
              </w:numPr>
              <w:tabs>
                <w:tab w:val="left" w:pos="466"/>
              </w:tabs>
              <w:ind w:right="117"/>
              <w:rPr>
                <w:sz w:val="21"/>
              </w:rPr>
              <w:pPrChange w:id="264" w:author="Microsoft Word" w:date="2025-01-07T13:25:00Z" w16du:dateUtc="2025-01-07T17:25:00Z">
                <w:pPr>
                  <w:pStyle w:val="TableParagraph"/>
                  <w:numPr>
                    <w:numId w:val="7"/>
                  </w:numPr>
                  <w:tabs>
                    <w:tab w:val="left" w:pos="466"/>
                  </w:tabs>
                  <w:ind w:right="117" w:hanging="360"/>
                </w:pPr>
              </w:pPrChange>
            </w:pPr>
            <w:r>
              <w:rPr>
                <w:sz w:val="21"/>
              </w:rPr>
              <w:t>The system shall allow Users to delete an individual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patient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from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patient’s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database in one executed delete task, following a successful filter operation.</w:t>
            </w:r>
          </w:p>
          <w:p w14:paraId="4158FCC7" w14:textId="77777777" w:rsidR="001B3F86" w:rsidRDefault="00824944">
            <w:pPr>
              <w:pStyle w:val="TableParagraph"/>
              <w:numPr>
                <w:ilvl w:val="0"/>
                <w:numId w:val="70"/>
              </w:numPr>
              <w:tabs>
                <w:tab w:val="left" w:pos="466"/>
              </w:tabs>
              <w:ind w:right="167"/>
              <w:rPr>
                <w:sz w:val="21"/>
              </w:rPr>
              <w:pPrChange w:id="265" w:author="Microsoft Word" w:date="2025-01-07T13:25:00Z" w16du:dateUtc="2025-01-07T17:25:00Z">
                <w:pPr>
                  <w:pStyle w:val="TableParagraph"/>
                  <w:numPr>
                    <w:numId w:val="7"/>
                  </w:numPr>
                  <w:tabs>
                    <w:tab w:val="left" w:pos="466"/>
                  </w:tabs>
                  <w:ind w:right="167" w:hanging="360"/>
                </w:pPr>
              </w:pPrChange>
            </w:pPr>
            <w:r>
              <w:rPr>
                <w:sz w:val="21"/>
              </w:rPr>
              <w:t>The system shall allow Users to delete multiple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patients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from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patient’s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database in one executed delete tasks.</w:t>
            </w:r>
          </w:p>
          <w:p w14:paraId="4158FCC8" w14:textId="77777777" w:rsidR="001B3F86" w:rsidRDefault="00824944">
            <w:pPr>
              <w:pStyle w:val="TableParagraph"/>
              <w:numPr>
                <w:ilvl w:val="0"/>
                <w:numId w:val="70"/>
              </w:numPr>
              <w:tabs>
                <w:tab w:val="left" w:pos="466"/>
              </w:tabs>
              <w:spacing w:line="278" w:lineRule="exact"/>
              <w:ind w:right="192"/>
              <w:rPr>
                <w:sz w:val="21"/>
              </w:rPr>
              <w:pPrChange w:id="266" w:author="Microsoft Word" w:date="2025-01-07T13:25:00Z" w16du:dateUtc="2025-01-07T17:25:00Z">
                <w:pPr>
                  <w:pStyle w:val="TableParagraph"/>
                  <w:numPr>
                    <w:numId w:val="7"/>
                  </w:numPr>
                  <w:tabs>
                    <w:tab w:val="left" w:pos="466"/>
                  </w:tabs>
                  <w:spacing w:line="278" w:lineRule="exact"/>
                  <w:ind w:right="192" w:hanging="360"/>
                </w:pPr>
              </w:pPrChange>
            </w:pPr>
            <w:r>
              <w:rPr>
                <w:sz w:val="21"/>
              </w:rPr>
              <w:t>The system shall only allow Students to delete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patient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profiles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they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have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created.</w:t>
            </w:r>
          </w:p>
        </w:tc>
        <w:tc>
          <w:tcPr>
            <w:tcW w:w="922" w:type="dxa"/>
          </w:tcPr>
          <w:p w14:paraId="4158FCC9" w14:textId="77777777" w:rsidR="001B3F86" w:rsidRDefault="00824944">
            <w:pPr>
              <w:pStyle w:val="TableParagraph"/>
              <w:spacing w:before="1" w:line="276" w:lineRule="auto"/>
              <w:ind w:left="223" w:hanging="3"/>
              <w:rPr>
                <w:sz w:val="21"/>
              </w:rPr>
            </w:pPr>
            <w:r>
              <w:rPr>
                <w:spacing w:val="-4"/>
                <w:sz w:val="21"/>
              </w:rPr>
              <w:t>Must Have</w:t>
            </w:r>
          </w:p>
        </w:tc>
      </w:tr>
    </w:tbl>
    <w:p w14:paraId="4158FCCB" w14:textId="77777777" w:rsidR="001B3F86" w:rsidRDefault="001B3F86">
      <w:pPr>
        <w:spacing w:line="276" w:lineRule="auto"/>
        <w:rPr>
          <w:sz w:val="21"/>
        </w:rPr>
        <w:sectPr w:rsidR="001B3F86">
          <w:pgSz w:w="15840" w:h="12240" w:orient="landscape"/>
          <w:pgMar w:top="1380" w:right="960" w:bottom="1300" w:left="1040" w:header="0" w:footer="1104" w:gutter="0"/>
          <w:cols w:space="720"/>
        </w:sectPr>
      </w:pPr>
    </w:p>
    <w:p w14:paraId="4158FCCC" w14:textId="77777777" w:rsidR="001B3F86" w:rsidRDefault="001B3F86">
      <w:pPr>
        <w:pStyle w:val="BodyText"/>
        <w:spacing w:before="7"/>
        <w:rPr>
          <w:sz w:val="4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929"/>
        <w:gridCol w:w="2665"/>
        <w:gridCol w:w="3363"/>
        <w:gridCol w:w="4806"/>
        <w:gridCol w:w="922"/>
      </w:tblGrid>
      <w:tr w:rsidR="001B3F86" w14:paraId="4158FCD9" w14:textId="77777777">
        <w:trPr>
          <w:trHeight w:val="611"/>
        </w:trPr>
        <w:tc>
          <w:tcPr>
            <w:tcW w:w="927" w:type="dxa"/>
            <w:shd w:val="clear" w:color="auto" w:fill="D9D9D9"/>
          </w:tcPr>
          <w:p w14:paraId="4158FCCD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CCE" w14:textId="77777777" w:rsidR="001B3F86" w:rsidRDefault="00824944">
            <w:pPr>
              <w:pStyle w:val="TableParagraph"/>
              <w:ind w:left="10"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#</w:t>
            </w:r>
          </w:p>
        </w:tc>
        <w:tc>
          <w:tcPr>
            <w:tcW w:w="929" w:type="dxa"/>
            <w:shd w:val="clear" w:color="auto" w:fill="D9D9D9"/>
          </w:tcPr>
          <w:p w14:paraId="4158FCCF" w14:textId="77777777" w:rsidR="001B3F86" w:rsidRDefault="00824944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Related</w:t>
            </w:r>
          </w:p>
          <w:p w14:paraId="4158FCD0" w14:textId="77777777" w:rsidR="001B3F86" w:rsidRDefault="00824944">
            <w:pPr>
              <w:pStyle w:val="TableParagraph"/>
              <w:spacing w:before="41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Feature</w:t>
            </w:r>
          </w:p>
        </w:tc>
        <w:tc>
          <w:tcPr>
            <w:tcW w:w="2665" w:type="dxa"/>
            <w:shd w:val="clear" w:color="auto" w:fill="D9D9D9"/>
          </w:tcPr>
          <w:p w14:paraId="4158FCD1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CD2" w14:textId="77777777" w:rsidR="001B3F86" w:rsidRDefault="00824944">
            <w:pPr>
              <w:pStyle w:val="TableParagraph"/>
              <w:ind w:left="844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Story</w:t>
            </w:r>
          </w:p>
        </w:tc>
        <w:tc>
          <w:tcPr>
            <w:tcW w:w="3363" w:type="dxa"/>
            <w:shd w:val="clear" w:color="auto" w:fill="D9D9D9"/>
          </w:tcPr>
          <w:p w14:paraId="4158FCD3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CD4" w14:textId="77777777" w:rsidR="001B3F86" w:rsidRDefault="00824944">
            <w:pPr>
              <w:pStyle w:val="TableParagraph"/>
              <w:ind w:left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4806" w:type="dxa"/>
            <w:shd w:val="clear" w:color="auto" w:fill="D9D9D9"/>
          </w:tcPr>
          <w:p w14:paraId="4158FCD5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CD6" w14:textId="77777777" w:rsidR="001B3F86" w:rsidRDefault="00824944">
            <w:pPr>
              <w:pStyle w:val="TableParagraph"/>
              <w:ind w:left="1491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922" w:type="dxa"/>
            <w:shd w:val="clear" w:color="auto" w:fill="D9D9D9"/>
          </w:tcPr>
          <w:p w14:paraId="4158FCD7" w14:textId="77777777" w:rsidR="001B3F86" w:rsidRDefault="001B3F86">
            <w:pPr>
              <w:pStyle w:val="TableParagraph"/>
              <w:spacing w:before="41"/>
              <w:ind w:left="0"/>
              <w:rPr>
                <w:sz w:val="20"/>
              </w:rPr>
            </w:pPr>
          </w:p>
          <w:p w14:paraId="4158FCD8" w14:textId="77777777" w:rsidR="001B3F86" w:rsidRDefault="00824944"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Priority</w:t>
            </w:r>
          </w:p>
        </w:tc>
      </w:tr>
      <w:tr w:rsidR="001B3F86" w14:paraId="4158FCE2" w14:textId="77777777">
        <w:trPr>
          <w:trHeight w:val="1677"/>
        </w:trPr>
        <w:tc>
          <w:tcPr>
            <w:tcW w:w="927" w:type="dxa"/>
          </w:tcPr>
          <w:p w14:paraId="4158FCDA" w14:textId="77777777" w:rsidR="001B3F86" w:rsidRDefault="001B3F8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29" w:type="dxa"/>
          </w:tcPr>
          <w:p w14:paraId="4158FCDB" w14:textId="77777777" w:rsidR="001B3F86" w:rsidRDefault="001B3F8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65" w:type="dxa"/>
          </w:tcPr>
          <w:p w14:paraId="4158FCDC" w14:textId="77777777" w:rsidR="001B3F86" w:rsidRDefault="001B3F8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63" w:type="dxa"/>
          </w:tcPr>
          <w:p w14:paraId="4158FCDD" w14:textId="77777777" w:rsidR="001B3F86" w:rsidRDefault="001B3F8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06" w:type="dxa"/>
          </w:tcPr>
          <w:p w14:paraId="4158FCDE" w14:textId="77777777" w:rsidR="001B3F86" w:rsidRDefault="00824944">
            <w:pPr>
              <w:pStyle w:val="TableParagraph"/>
              <w:numPr>
                <w:ilvl w:val="0"/>
                <w:numId w:val="69"/>
              </w:numPr>
              <w:tabs>
                <w:tab w:val="left" w:pos="466"/>
              </w:tabs>
              <w:ind w:right="617"/>
              <w:rPr>
                <w:sz w:val="21"/>
              </w:rPr>
              <w:pPrChange w:id="267" w:author="Microsoft Word" w:date="2025-01-07T13:25:00Z" w16du:dateUtc="2025-01-07T17:25:00Z">
                <w:pPr>
                  <w:pStyle w:val="TableParagraph"/>
                  <w:numPr>
                    <w:numId w:val="6"/>
                  </w:numPr>
                  <w:tabs>
                    <w:tab w:val="left" w:pos="466"/>
                  </w:tabs>
                  <w:ind w:right="617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automatically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delete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all patient profiles created by deleted or deactivated user accounts.</w:t>
            </w:r>
          </w:p>
          <w:p w14:paraId="4158FCDF" w14:textId="77777777" w:rsidR="001B3F86" w:rsidRDefault="00824944">
            <w:pPr>
              <w:pStyle w:val="TableParagraph"/>
              <w:numPr>
                <w:ilvl w:val="0"/>
                <w:numId w:val="69"/>
              </w:numPr>
              <w:tabs>
                <w:tab w:val="left" w:pos="466"/>
              </w:tabs>
              <w:ind w:right="351"/>
              <w:rPr>
                <w:sz w:val="21"/>
              </w:rPr>
              <w:pPrChange w:id="268" w:author="Microsoft Word" w:date="2025-01-07T13:25:00Z" w16du:dateUtc="2025-01-07T17:25:00Z">
                <w:pPr>
                  <w:pStyle w:val="TableParagraph"/>
                  <w:numPr>
                    <w:numId w:val="6"/>
                  </w:numPr>
                  <w:tabs>
                    <w:tab w:val="left" w:pos="466"/>
                  </w:tabs>
                  <w:ind w:right="351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Instructors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delete all patient profiles created by Students at</w:t>
            </w:r>
          </w:p>
          <w:p w14:paraId="4158FCE0" w14:textId="77777777" w:rsidR="001B3F86" w:rsidRDefault="00824944">
            <w:pPr>
              <w:pStyle w:val="TableParagraph"/>
              <w:spacing w:line="262" w:lineRule="exact"/>
              <w:rPr>
                <w:sz w:val="21"/>
              </w:rPr>
            </w:pPr>
            <w:r>
              <w:rPr>
                <w:sz w:val="21"/>
              </w:rPr>
              <w:t>once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using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“Reset”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button.</w:t>
            </w:r>
          </w:p>
        </w:tc>
        <w:tc>
          <w:tcPr>
            <w:tcW w:w="922" w:type="dxa"/>
          </w:tcPr>
          <w:p w14:paraId="4158FCE1" w14:textId="77777777" w:rsidR="001B3F86" w:rsidRDefault="001B3F8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B3F86" w14:paraId="4158FCEE" w14:textId="77777777">
        <w:trPr>
          <w:trHeight w:val="4469"/>
        </w:trPr>
        <w:tc>
          <w:tcPr>
            <w:tcW w:w="927" w:type="dxa"/>
          </w:tcPr>
          <w:p w14:paraId="4158FCE3" w14:textId="77777777" w:rsidR="001B3F86" w:rsidRDefault="00824944">
            <w:pPr>
              <w:pStyle w:val="TableParagraph"/>
              <w:spacing w:before="1"/>
              <w:ind w:left="10" w:righ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US24</w:t>
            </w:r>
          </w:p>
        </w:tc>
        <w:tc>
          <w:tcPr>
            <w:tcW w:w="929" w:type="dxa"/>
          </w:tcPr>
          <w:p w14:paraId="4158FCE4" w14:textId="77777777" w:rsidR="001B3F86" w:rsidRDefault="00824944">
            <w:pPr>
              <w:pStyle w:val="TableParagraph"/>
              <w:spacing w:before="1"/>
              <w:ind w:left="1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F6</w:t>
            </w:r>
          </w:p>
        </w:tc>
        <w:tc>
          <w:tcPr>
            <w:tcW w:w="2665" w:type="dxa"/>
          </w:tcPr>
          <w:p w14:paraId="4158FCE5" w14:textId="77777777" w:rsidR="001B3F86" w:rsidRDefault="00824944">
            <w:pPr>
              <w:pStyle w:val="TableParagraph"/>
              <w:spacing w:before="1" w:line="276" w:lineRule="auto"/>
              <w:ind w:left="107"/>
              <w:rPr>
                <w:b/>
                <w:sz w:val="21"/>
              </w:rPr>
            </w:pPr>
            <w:r>
              <w:rPr>
                <w:sz w:val="21"/>
              </w:rPr>
              <w:t xml:space="preserve">As a </w:t>
            </w:r>
            <w:r>
              <w:rPr>
                <w:b/>
                <w:sz w:val="21"/>
              </w:rPr>
              <w:t>User</w:t>
            </w:r>
            <w:r>
              <w:rPr>
                <w:i/>
                <w:sz w:val="21"/>
              </w:rPr>
              <w:t xml:space="preserve">, </w:t>
            </w:r>
            <w:r>
              <w:rPr>
                <w:sz w:val="21"/>
              </w:rPr>
              <w:t xml:space="preserve">I want to </w:t>
            </w:r>
            <w:r>
              <w:rPr>
                <w:b/>
                <w:sz w:val="21"/>
              </w:rPr>
              <w:t>edit patients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z w:val="21"/>
              </w:rPr>
              <w:t>records</w:t>
            </w:r>
            <w:r>
              <w:rPr>
                <w:sz w:val="21"/>
              </w:rPr>
              <w:t>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so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 xml:space="preserve">I can </w:t>
            </w:r>
            <w:r>
              <w:rPr>
                <w:b/>
                <w:sz w:val="21"/>
              </w:rPr>
              <w:t>update the patient's records on the system.</w:t>
            </w:r>
          </w:p>
        </w:tc>
        <w:tc>
          <w:tcPr>
            <w:tcW w:w="3363" w:type="dxa"/>
          </w:tcPr>
          <w:p w14:paraId="4158FCE6" w14:textId="77777777" w:rsidR="001B3F86" w:rsidRDefault="00824944">
            <w:pPr>
              <w:pStyle w:val="TableParagraph"/>
              <w:numPr>
                <w:ilvl w:val="0"/>
                <w:numId w:val="68"/>
              </w:numPr>
              <w:tabs>
                <w:tab w:val="left" w:pos="284"/>
              </w:tabs>
              <w:ind w:right="169"/>
              <w:rPr>
                <w:sz w:val="21"/>
              </w:rPr>
              <w:pPrChange w:id="269" w:author="Microsoft Word" w:date="2025-01-07T13:25:00Z" w16du:dateUtc="2025-01-07T17:25:00Z">
                <w:pPr>
                  <w:pStyle w:val="TableParagraph"/>
                  <w:numPr>
                    <w:numId w:val="5"/>
                  </w:numPr>
                  <w:tabs>
                    <w:tab w:val="left" w:pos="284"/>
                  </w:tabs>
                  <w:ind w:left="284" w:right="169" w:hanging="178"/>
                </w:pPr>
              </w:pPrChange>
            </w:pPr>
            <w:r>
              <w:rPr>
                <w:sz w:val="21"/>
              </w:rPr>
              <w:t>Edit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patient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screen.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Please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 xml:space="preserve">refer to </w:t>
            </w:r>
            <w:r>
              <w:rPr>
                <w:i/>
                <w:sz w:val="21"/>
              </w:rPr>
              <w:t xml:space="preserve">Appendix G </w:t>
            </w:r>
            <w:r>
              <w:rPr>
                <w:sz w:val="21"/>
              </w:rPr>
              <w:t>for the list of fields for patient screen.</w:t>
            </w:r>
          </w:p>
        </w:tc>
        <w:tc>
          <w:tcPr>
            <w:tcW w:w="4806" w:type="dxa"/>
          </w:tcPr>
          <w:p w14:paraId="4158FCE7" w14:textId="77777777" w:rsidR="001B3F86" w:rsidRDefault="00824944">
            <w:pPr>
              <w:pStyle w:val="TableParagraph"/>
              <w:numPr>
                <w:ilvl w:val="0"/>
                <w:numId w:val="67"/>
              </w:numPr>
              <w:tabs>
                <w:tab w:val="left" w:pos="466"/>
              </w:tabs>
              <w:ind w:right="299"/>
              <w:rPr>
                <w:sz w:val="21"/>
              </w:rPr>
              <w:pPrChange w:id="270" w:author="Microsoft Word" w:date="2025-01-07T13:25:00Z" w16du:dateUtc="2025-01-07T17:25:00Z">
                <w:pPr>
                  <w:pStyle w:val="TableParagraph"/>
                  <w:numPr>
                    <w:numId w:val="4"/>
                  </w:numPr>
                  <w:tabs>
                    <w:tab w:val="left" w:pos="466"/>
                  </w:tabs>
                  <w:ind w:right="299" w:hanging="360"/>
                </w:pPr>
              </w:pPrChange>
            </w:pPr>
            <w:r>
              <w:rPr>
                <w:sz w:val="21"/>
              </w:rPr>
              <w:t>The system shall allow Users to edit an individual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patient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one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executed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edit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task.</w:t>
            </w:r>
          </w:p>
          <w:p w14:paraId="4158FCE8" w14:textId="77777777" w:rsidR="001B3F86" w:rsidRDefault="00824944">
            <w:pPr>
              <w:pStyle w:val="TableParagraph"/>
              <w:numPr>
                <w:ilvl w:val="0"/>
                <w:numId w:val="67"/>
              </w:numPr>
              <w:tabs>
                <w:tab w:val="left" w:pos="466"/>
              </w:tabs>
              <w:ind w:right="229"/>
              <w:rPr>
                <w:sz w:val="21"/>
              </w:rPr>
              <w:pPrChange w:id="271" w:author="Microsoft Word" w:date="2025-01-07T13:25:00Z" w16du:dateUtc="2025-01-07T17:25:00Z">
                <w:pPr>
                  <w:pStyle w:val="TableParagraph"/>
                  <w:numPr>
                    <w:numId w:val="4"/>
                  </w:numPr>
                  <w:tabs>
                    <w:tab w:val="left" w:pos="466"/>
                  </w:tabs>
                  <w:ind w:right="229" w:hanging="360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Users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edit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multiple patients in one executed edit task.</w:t>
            </w:r>
          </w:p>
          <w:p w14:paraId="4158FCE9" w14:textId="77777777" w:rsidR="001B3F86" w:rsidRDefault="00824944">
            <w:pPr>
              <w:pStyle w:val="TableParagraph"/>
              <w:numPr>
                <w:ilvl w:val="0"/>
                <w:numId w:val="67"/>
              </w:numPr>
              <w:tabs>
                <w:tab w:val="left" w:pos="466"/>
              </w:tabs>
              <w:ind w:right="299"/>
              <w:rPr>
                <w:sz w:val="21"/>
              </w:rPr>
              <w:pPrChange w:id="272" w:author="Microsoft Word" w:date="2025-01-07T13:25:00Z" w16du:dateUtc="2025-01-07T17:25:00Z">
                <w:pPr>
                  <w:pStyle w:val="TableParagraph"/>
                  <w:numPr>
                    <w:numId w:val="4"/>
                  </w:numPr>
                  <w:tabs>
                    <w:tab w:val="left" w:pos="466"/>
                  </w:tabs>
                  <w:ind w:right="299" w:hanging="360"/>
                </w:pPr>
              </w:pPrChange>
            </w:pPr>
            <w:r>
              <w:rPr>
                <w:sz w:val="21"/>
              </w:rPr>
              <w:t>The system shall allow Users to edit an individual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patient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one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executed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edit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task, following a successful search operation.</w:t>
            </w:r>
          </w:p>
          <w:p w14:paraId="4158FCEA" w14:textId="77777777" w:rsidR="001B3F86" w:rsidRDefault="00824944">
            <w:pPr>
              <w:pStyle w:val="TableParagraph"/>
              <w:numPr>
                <w:ilvl w:val="0"/>
                <w:numId w:val="67"/>
              </w:numPr>
              <w:tabs>
                <w:tab w:val="left" w:pos="466"/>
              </w:tabs>
              <w:ind w:right="229"/>
              <w:jc w:val="both"/>
              <w:rPr>
                <w:sz w:val="21"/>
              </w:rPr>
              <w:pPrChange w:id="273" w:author="Microsoft Word" w:date="2025-01-07T13:25:00Z" w16du:dateUtc="2025-01-07T17:25:00Z">
                <w:pPr>
                  <w:pStyle w:val="TableParagraph"/>
                  <w:numPr>
                    <w:numId w:val="4"/>
                  </w:numPr>
                  <w:tabs>
                    <w:tab w:val="left" w:pos="466"/>
                  </w:tabs>
                  <w:ind w:right="229" w:hanging="360"/>
                  <w:jc w:val="both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Users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edit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multiple patients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one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executed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edit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task,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following a successful search operation.</w:t>
            </w:r>
          </w:p>
          <w:p w14:paraId="4158FCEB" w14:textId="77777777" w:rsidR="001B3F86" w:rsidRDefault="00824944">
            <w:pPr>
              <w:pStyle w:val="TableParagraph"/>
              <w:numPr>
                <w:ilvl w:val="0"/>
                <w:numId w:val="67"/>
              </w:numPr>
              <w:tabs>
                <w:tab w:val="left" w:pos="466"/>
              </w:tabs>
              <w:ind w:right="299"/>
              <w:rPr>
                <w:sz w:val="21"/>
              </w:rPr>
              <w:pPrChange w:id="274" w:author="Microsoft Word" w:date="2025-01-07T13:25:00Z" w16du:dateUtc="2025-01-07T17:25:00Z">
                <w:pPr>
                  <w:pStyle w:val="TableParagraph"/>
                  <w:numPr>
                    <w:numId w:val="4"/>
                  </w:numPr>
                  <w:tabs>
                    <w:tab w:val="left" w:pos="466"/>
                  </w:tabs>
                  <w:ind w:right="299" w:hanging="360"/>
                </w:pPr>
              </w:pPrChange>
            </w:pPr>
            <w:r>
              <w:rPr>
                <w:sz w:val="21"/>
              </w:rPr>
              <w:t>The system shall allow Users to edit an individual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patient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one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executed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edit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task, following a successful filter operation.</w:t>
            </w:r>
          </w:p>
          <w:p w14:paraId="4158FCEC" w14:textId="77777777" w:rsidR="001B3F86" w:rsidRDefault="00824944">
            <w:pPr>
              <w:pStyle w:val="TableParagraph"/>
              <w:numPr>
                <w:ilvl w:val="0"/>
                <w:numId w:val="67"/>
              </w:numPr>
              <w:tabs>
                <w:tab w:val="left" w:pos="466"/>
              </w:tabs>
              <w:spacing w:line="278" w:lineRule="exact"/>
              <w:ind w:right="229"/>
              <w:jc w:val="both"/>
              <w:rPr>
                <w:sz w:val="21"/>
              </w:rPr>
              <w:pPrChange w:id="275" w:author="Microsoft Word" w:date="2025-01-07T13:25:00Z" w16du:dateUtc="2025-01-07T17:25:00Z">
                <w:pPr>
                  <w:pStyle w:val="TableParagraph"/>
                  <w:numPr>
                    <w:numId w:val="4"/>
                  </w:numPr>
                  <w:tabs>
                    <w:tab w:val="left" w:pos="466"/>
                  </w:tabs>
                  <w:spacing w:line="278" w:lineRule="exact"/>
                  <w:ind w:right="229" w:hanging="360"/>
                  <w:jc w:val="both"/>
                </w:pPr>
              </w:pPrChange>
            </w:pP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shall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Users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edit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multiple patients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one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executed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edit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task,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following a successful filter operation.</w:t>
            </w:r>
          </w:p>
        </w:tc>
        <w:tc>
          <w:tcPr>
            <w:tcW w:w="922" w:type="dxa"/>
          </w:tcPr>
          <w:p w14:paraId="4158FCED" w14:textId="77777777" w:rsidR="001B3F86" w:rsidRDefault="00824944">
            <w:pPr>
              <w:pStyle w:val="TableParagraph"/>
              <w:spacing w:before="1" w:line="276" w:lineRule="auto"/>
              <w:ind w:left="223" w:hanging="3"/>
              <w:rPr>
                <w:sz w:val="21"/>
              </w:rPr>
            </w:pPr>
            <w:r>
              <w:rPr>
                <w:spacing w:val="-4"/>
                <w:sz w:val="21"/>
              </w:rPr>
              <w:t>Must Have</w:t>
            </w:r>
          </w:p>
        </w:tc>
      </w:tr>
    </w:tbl>
    <w:p w14:paraId="4158FCEF" w14:textId="77777777" w:rsidR="001B3F86" w:rsidRDefault="001B3F86">
      <w:pPr>
        <w:spacing w:line="276" w:lineRule="auto"/>
        <w:rPr>
          <w:sz w:val="21"/>
        </w:rPr>
        <w:sectPr w:rsidR="001B3F86">
          <w:pgSz w:w="15840" w:h="12240" w:orient="landscape"/>
          <w:pgMar w:top="1380" w:right="960" w:bottom="1300" w:left="1040" w:header="0" w:footer="1104" w:gutter="0"/>
          <w:cols w:space="720"/>
        </w:sectPr>
      </w:pPr>
    </w:p>
    <w:p w14:paraId="4158FCF0" w14:textId="77777777" w:rsidR="001B3F86" w:rsidRDefault="00824944">
      <w:pPr>
        <w:pStyle w:val="Heading1"/>
        <w:ind w:left="100"/>
      </w:pPr>
      <w:bookmarkStart w:id="276" w:name="_bookmark4"/>
      <w:bookmarkEnd w:id="276"/>
      <w:r>
        <w:rPr>
          <w:color w:val="2E5395"/>
          <w:spacing w:val="-2"/>
        </w:rPr>
        <w:lastRenderedPageBreak/>
        <w:t>Appendices</w:t>
      </w:r>
    </w:p>
    <w:p w14:paraId="4158FCF1" w14:textId="77777777" w:rsidR="001B3F86" w:rsidRDefault="00824944">
      <w:pPr>
        <w:pStyle w:val="Heading2"/>
        <w:spacing w:before="398"/>
      </w:pPr>
      <w:bookmarkStart w:id="277" w:name="_bookmark5"/>
      <w:bookmarkEnd w:id="277"/>
      <w:r>
        <w:rPr>
          <w:color w:val="2E5395"/>
        </w:rPr>
        <w:t>Appendix</w:t>
      </w:r>
      <w:r>
        <w:rPr>
          <w:color w:val="2E5395"/>
          <w:spacing w:val="-7"/>
        </w:rPr>
        <w:t xml:space="preserve"> </w:t>
      </w:r>
      <w:r>
        <w:rPr>
          <w:color w:val="2E5395"/>
          <w:spacing w:val="-12"/>
        </w:rPr>
        <w:t>A</w:t>
      </w:r>
    </w:p>
    <w:p w14:paraId="4158FCF2" w14:textId="77777777" w:rsidR="001B3F86" w:rsidRDefault="00824944">
      <w:pPr>
        <w:pStyle w:val="Heading3"/>
        <w:spacing w:before="292"/>
      </w:pPr>
      <w:r>
        <w:t>Order</w:t>
      </w:r>
      <w:r>
        <w:rPr>
          <w:spacing w:val="-4"/>
        </w:rPr>
        <w:t xml:space="preserve"> </w:t>
      </w:r>
      <w:r>
        <w:t>screen</w:t>
      </w:r>
      <w:r>
        <w:rPr>
          <w:spacing w:val="-1"/>
        </w:rPr>
        <w:t xml:space="preserve"> </w:t>
      </w:r>
      <w:r>
        <w:rPr>
          <w:spacing w:val="-2"/>
        </w:rPr>
        <w:t>details</w:t>
      </w:r>
    </w:p>
    <w:p w14:paraId="4158FCF3" w14:textId="77777777" w:rsidR="001B3F86" w:rsidRDefault="00824944">
      <w:pPr>
        <w:pStyle w:val="ListParagraph"/>
        <w:numPr>
          <w:ilvl w:val="0"/>
          <w:numId w:val="66"/>
        </w:numPr>
        <w:tabs>
          <w:tab w:val="left" w:pos="820"/>
        </w:tabs>
        <w:spacing w:before="44"/>
        <w:pPrChange w:id="278" w:author="Microsoft Word" w:date="2025-01-07T13:25:00Z" w16du:dateUtc="2025-01-07T17:25:00Z">
          <w:pPr>
            <w:pStyle w:val="ListParagraph"/>
            <w:numPr>
              <w:numId w:val="3"/>
            </w:numPr>
            <w:tabs>
              <w:tab w:val="left" w:pos="820"/>
            </w:tabs>
            <w:spacing w:before="44"/>
          </w:pPr>
        </w:pPrChange>
      </w:pPr>
      <w:r>
        <w:t>Rx</w:t>
      </w:r>
      <w:r>
        <w:rPr>
          <w:spacing w:val="-5"/>
        </w:rPr>
        <w:t xml:space="preserve"> </w:t>
      </w:r>
      <w:r>
        <w:t>Num:</w:t>
      </w:r>
      <w:r>
        <w:rPr>
          <w:spacing w:val="-3"/>
        </w:rPr>
        <w:t xml:space="preserve"> </w:t>
      </w:r>
      <w:r>
        <w:t>system-generated</w:t>
      </w:r>
      <w:r>
        <w:rPr>
          <w:spacing w:val="-3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number,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rPr>
          <w:spacing w:val="-2"/>
        </w:rPr>
        <w:t>digits.</w:t>
      </w:r>
    </w:p>
    <w:p w14:paraId="4158FCF4" w14:textId="77777777" w:rsidR="001B3F86" w:rsidRDefault="00824944">
      <w:pPr>
        <w:pStyle w:val="ListParagraph"/>
        <w:numPr>
          <w:ilvl w:val="0"/>
          <w:numId w:val="66"/>
        </w:numPr>
        <w:tabs>
          <w:tab w:val="left" w:pos="820"/>
        </w:tabs>
        <w:spacing w:before="43"/>
        <w:pPrChange w:id="279" w:author="Microsoft Word" w:date="2025-01-07T13:25:00Z" w16du:dateUtc="2025-01-07T17:25:00Z">
          <w:pPr>
            <w:pStyle w:val="ListParagraph"/>
            <w:numPr>
              <w:numId w:val="3"/>
            </w:numPr>
            <w:tabs>
              <w:tab w:val="left" w:pos="820"/>
            </w:tabs>
            <w:spacing w:before="43"/>
          </w:pPr>
        </w:pPrChange>
      </w:pPr>
      <w:r>
        <w:t>Patient</w:t>
      </w:r>
      <w:r>
        <w:rPr>
          <w:spacing w:val="-6"/>
        </w:rPr>
        <w:t xml:space="preserve"> </w:t>
      </w:r>
      <w:r>
        <w:t>profile</w:t>
      </w:r>
      <w:r>
        <w:rPr>
          <w:spacing w:val="-5"/>
        </w:rPr>
        <w:t xml:space="preserve"> </w:t>
      </w:r>
      <w:r>
        <w:t>(from</w:t>
      </w:r>
      <w:r>
        <w:rPr>
          <w:spacing w:val="-5"/>
        </w:rPr>
        <w:t xml:space="preserve"> </w:t>
      </w:r>
      <w:r>
        <w:t>patients</w:t>
      </w:r>
      <w:r>
        <w:rPr>
          <w:spacing w:val="-4"/>
        </w:rPr>
        <w:t xml:space="preserve"> </w:t>
      </w:r>
      <w:r>
        <w:rPr>
          <w:spacing w:val="-2"/>
        </w:rPr>
        <w:t>database)</w:t>
      </w:r>
    </w:p>
    <w:p w14:paraId="4158FCF5" w14:textId="77777777" w:rsidR="001B3F86" w:rsidRDefault="00824944">
      <w:pPr>
        <w:pStyle w:val="ListParagraph"/>
        <w:numPr>
          <w:ilvl w:val="1"/>
          <w:numId w:val="66"/>
        </w:numPr>
        <w:tabs>
          <w:tab w:val="left" w:pos="1539"/>
        </w:tabs>
        <w:spacing w:before="44"/>
        <w:ind w:left="1539" w:hanging="359"/>
        <w:pPrChange w:id="280" w:author="Microsoft Word" w:date="2025-01-07T13:25:00Z" w16du:dateUtc="2025-01-07T17:25:00Z">
          <w:pPr>
            <w:pStyle w:val="ListParagraph"/>
            <w:numPr>
              <w:ilvl w:val="1"/>
              <w:numId w:val="3"/>
            </w:numPr>
            <w:tabs>
              <w:tab w:val="left" w:pos="1539"/>
            </w:tabs>
            <w:spacing w:before="44"/>
            <w:ind w:left="1539" w:hanging="359"/>
          </w:pPr>
        </w:pPrChange>
      </w:pPr>
      <w:r>
        <w:t>Patient’s</w:t>
      </w:r>
      <w:r>
        <w:rPr>
          <w:spacing w:val="-5"/>
        </w:rPr>
        <w:t xml:space="preserve"> </w:t>
      </w:r>
      <w:r>
        <w:rPr>
          <w:spacing w:val="-4"/>
        </w:rPr>
        <w:t>name</w:t>
      </w:r>
    </w:p>
    <w:p w14:paraId="4158FCF6" w14:textId="77777777" w:rsidR="001B3F86" w:rsidRDefault="00824944">
      <w:pPr>
        <w:pStyle w:val="ListParagraph"/>
        <w:numPr>
          <w:ilvl w:val="1"/>
          <w:numId w:val="66"/>
        </w:numPr>
        <w:tabs>
          <w:tab w:val="left" w:pos="1539"/>
        </w:tabs>
        <w:spacing w:before="32" w:line="298" w:lineRule="exact"/>
        <w:ind w:left="1539" w:hanging="359"/>
        <w:pPrChange w:id="281" w:author="Microsoft Word" w:date="2025-01-07T13:25:00Z" w16du:dateUtc="2025-01-07T17:25:00Z">
          <w:pPr>
            <w:pStyle w:val="ListParagraph"/>
            <w:numPr>
              <w:ilvl w:val="1"/>
              <w:numId w:val="3"/>
            </w:numPr>
            <w:tabs>
              <w:tab w:val="left" w:pos="1539"/>
            </w:tabs>
            <w:spacing w:before="32" w:line="298" w:lineRule="exact"/>
            <w:ind w:left="1539" w:hanging="359"/>
          </w:pPr>
        </w:pPrChange>
      </w:pPr>
      <w:r>
        <w:t>Last</w:t>
      </w:r>
      <w:r>
        <w:rPr>
          <w:spacing w:val="-1"/>
        </w:rPr>
        <w:t xml:space="preserve"> </w:t>
      </w:r>
      <w:r>
        <w:rPr>
          <w:spacing w:val="-4"/>
        </w:rPr>
        <w:t>Name</w:t>
      </w:r>
    </w:p>
    <w:p w14:paraId="4158FCF7" w14:textId="77777777" w:rsidR="001B3F86" w:rsidRDefault="00824944">
      <w:pPr>
        <w:pStyle w:val="ListParagraph"/>
        <w:numPr>
          <w:ilvl w:val="1"/>
          <w:numId w:val="66"/>
        </w:numPr>
        <w:tabs>
          <w:tab w:val="left" w:pos="1539"/>
        </w:tabs>
        <w:spacing w:line="293" w:lineRule="exact"/>
        <w:ind w:left="1539" w:hanging="359"/>
        <w:pPrChange w:id="282" w:author="Microsoft Word" w:date="2025-01-07T13:25:00Z" w16du:dateUtc="2025-01-07T17:25:00Z">
          <w:pPr>
            <w:pStyle w:val="ListParagraph"/>
            <w:numPr>
              <w:ilvl w:val="1"/>
              <w:numId w:val="3"/>
            </w:numPr>
            <w:tabs>
              <w:tab w:val="left" w:pos="1539"/>
            </w:tabs>
            <w:spacing w:line="293" w:lineRule="exact"/>
            <w:ind w:left="1539" w:hanging="359"/>
          </w:pPr>
        </w:pPrChange>
      </w:pPr>
      <w:r>
        <w:t>First</w:t>
      </w:r>
      <w:r>
        <w:rPr>
          <w:spacing w:val="-1"/>
        </w:rPr>
        <w:t xml:space="preserve"> </w:t>
      </w:r>
      <w:r>
        <w:rPr>
          <w:spacing w:val="-4"/>
        </w:rPr>
        <w:t>Name</w:t>
      </w:r>
    </w:p>
    <w:p w14:paraId="4158FCF8" w14:textId="77777777" w:rsidR="001B3F86" w:rsidRDefault="00824944">
      <w:pPr>
        <w:pStyle w:val="ListParagraph"/>
        <w:numPr>
          <w:ilvl w:val="1"/>
          <w:numId w:val="66"/>
        </w:numPr>
        <w:tabs>
          <w:tab w:val="left" w:pos="1539"/>
        </w:tabs>
        <w:spacing w:line="293" w:lineRule="exact"/>
        <w:ind w:left="1539" w:hanging="359"/>
        <w:pPrChange w:id="283" w:author="Microsoft Word" w:date="2025-01-07T13:25:00Z" w16du:dateUtc="2025-01-07T17:25:00Z">
          <w:pPr>
            <w:pStyle w:val="ListParagraph"/>
            <w:numPr>
              <w:ilvl w:val="1"/>
              <w:numId w:val="3"/>
            </w:numPr>
            <w:tabs>
              <w:tab w:val="left" w:pos="1539"/>
            </w:tabs>
            <w:spacing w:line="293" w:lineRule="exact"/>
            <w:ind w:left="1539" w:hanging="359"/>
          </w:pPr>
        </w:pPrChange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birth</w:t>
      </w:r>
    </w:p>
    <w:p w14:paraId="4158FCF9" w14:textId="77777777" w:rsidR="001B3F86" w:rsidRDefault="00824944">
      <w:pPr>
        <w:pStyle w:val="ListParagraph"/>
        <w:numPr>
          <w:ilvl w:val="1"/>
          <w:numId w:val="66"/>
        </w:numPr>
        <w:tabs>
          <w:tab w:val="left" w:pos="1539"/>
        </w:tabs>
        <w:spacing w:line="293" w:lineRule="exact"/>
        <w:ind w:left="1539" w:hanging="359"/>
        <w:pPrChange w:id="284" w:author="Microsoft Word" w:date="2025-01-07T13:25:00Z" w16du:dateUtc="2025-01-07T17:25:00Z">
          <w:pPr>
            <w:pStyle w:val="ListParagraph"/>
            <w:numPr>
              <w:ilvl w:val="1"/>
              <w:numId w:val="3"/>
            </w:numPr>
            <w:tabs>
              <w:tab w:val="left" w:pos="1539"/>
            </w:tabs>
            <w:spacing w:line="293" w:lineRule="exact"/>
            <w:ind w:left="1539" w:hanging="359"/>
          </w:pPr>
        </w:pPrChange>
      </w:pPr>
      <w:r>
        <w:rPr>
          <w:spacing w:val="-5"/>
        </w:rPr>
        <w:t>Sex</w:t>
      </w:r>
    </w:p>
    <w:p w14:paraId="4158FCFA" w14:textId="77777777" w:rsidR="001B3F86" w:rsidRDefault="00824944">
      <w:pPr>
        <w:pStyle w:val="ListParagraph"/>
        <w:numPr>
          <w:ilvl w:val="1"/>
          <w:numId w:val="66"/>
        </w:numPr>
        <w:tabs>
          <w:tab w:val="left" w:pos="1539"/>
        </w:tabs>
        <w:spacing w:line="293" w:lineRule="exact"/>
        <w:ind w:left="1539" w:hanging="359"/>
        <w:pPrChange w:id="285" w:author="Microsoft Word" w:date="2025-01-07T13:25:00Z" w16du:dateUtc="2025-01-07T17:25:00Z">
          <w:pPr>
            <w:pStyle w:val="ListParagraph"/>
            <w:numPr>
              <w:ilvl w:val="1"/>
              <w:numId w:val="3"/>
            </w:numPr>
            <w:tabs>
              <w:tab w:val="left" w:pos="1539"/>
            </w:tabs>
            <w:spacing w:line="293" w:lineRule="exact"/>
            <w:ind w:left="1539" w:hanging="359"/>
          </w:pPr>
        </w:pPrChange>
      </w:pPr>
      <w:r>
        <w:t>Hospital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(default</w:t>
      </w:r>
      <w:r>
        <w:rPr>
          <w:spacing w:val="-5"/>
        </w:rPr>
        <w:t xml:space="preserve"> </w:t>
      </w:r>
      <w:r>
        <w:t>NBCC</w:t>
      </w:r>
      <w:r>
        <w:rPr>
          <w:spacing w:val="-2"/>
        </w:rPr>
        <w:t xml:space="preserve"> </w:t>
      </w:r>
      <w:r>
        <w:rPr>
          <w:spacing w:val="-4"/>
        </w:rPr>
        <w:t>Lab)</w:t>
      </w:r>
    </w:p>
    <w:p w14:paraId="4158FCFB" w14:textId="77777777" w:rsidR="001B3F86" w:rsidRDefault="00824944">
      <w:pPr>
        <w:pStyle w:val="ListParagraph"/>
        <w:numPr>
          <w:ilvl w:val="1"/>
          <w:numId w:val="66"/>
        </w:numPr>
        <w:tabs>
          <w:tab w:val="left" w:pos="1539"/>
        </w:tabs>
        <w:spacing w:line="293" w:lineRule="exact"/>
        <w:ind w:left="1539" w:hanging="359"/>
        <w:pPrChange w:id="286" w:author="Microsoft Word" w:date="2025-01-07T13:25:00Z" w16du:dateUtc="2025-01-07T17:25:00Z">
          <w:pPr>
            <w:pStyle w:val="ListParagraph"/>
            <w:numPr>
              <w:ilvl w:val="1"/>
              <w:numId w:val="3"/>
            </w:numPr>
            <w:tabs>
              <w:tab w:val="left" w:pos="1539"/>
            </w:tabs>
            <w:spacing w:line="293" w:lineRule="exact"/>
            <w:ind w:left="1539" w:hanging="359"/>
          </w:pPr>
        </w:pPrChange>
      </w:pPr>
      <w:r>
        <w:t>Unit</w:t>
      </w:r>
      <w:r>
        <w:rPr>
          <w:spacing w:val="-2"/>
        </w:rPr>
        <w:t xml:space="preserve"> number</w:t>
      </w:r>
    </w:p>
    <w:p w14:paraId="4158FCFC" w14:textId="77777777" w:rsidR="001B3F86" w:rsidRDefault="00824944">
      <w:pPr>
        <w:pStyle w:val="ListParagraph"/>
        <w:numPr>
          <w:ilvl w:val="1"/>
          <w:numId w:val="66"/>
        </w:numPr>
        <w:tabs>
          <w:tab w:val="left" w:pos="1539"/>
        </w:tabs>
        <w:spacing w:line="293" w:lineRule="exact"/>
        <w:ind w:left="1539" w:hanging="359"/>
        <w:pPrChange w:id="287" w:author="Microsoft Word" w:date="2025-01-07T13:25:00Z" w16du:dateUtc="2025-01-07T17:25:00Z">
          <w:pPr>
            <w:pStyle w:val="ListParagraph"/>
            <w:numPr>
              <w:ilvl w:val="1"/>
              <w:numId w:val="3"/>
            </w:numPr>
            <w:tabs>
              <w:tab w:val="left" w:pos="1539"/>
            </w:tabs>
            <w:spacing w:line="293" w:lineRule="exact"/>
            <w:ind w:left="1539" w:hanging="359"/>
          </w:pPr>
        </w:pPrChange>
      </w:pPr>
      <w:r>
        <w:t>Room</w:t>
      </w:r>
      <w:r>
        <w:rPr>
          <w:spacing w:val="-3"/>
        </w:rPr>
        <w:t xml:space="preserve"> </w:t>
      </w:r>
      <w:r>
        <w:rPr>
          <w:spacing w:val="-2"/>
        </w:rPr>
        <w:t>number</w:t>
      </w:r>
    </w:p>
    <w:p w14:paraId="4158FCFD" w14:textId="77777777" w:rsidR="001B3F86" w:rsidRDefault="00824944">
      <w:pPr>
        <w:pStyle w:val="ListParagraph"/>
        <w:numPr>
          <w:ilvl w:val="0"/>
          <w:numId w:val="66"/>
        </w:numPr>
        <w:tabs>
          <w:tab w:val="left" w:pos="820"/>
        </w:tabs>
        <w:spacing w:line="287" w:lineRule="exact"/>
        <w:pPrChange w:id="288" w:author="Microsoft Word" w:date="2025-01-07T13:25:00Z" w16du:dateUtc="2025-01-07T17:25:00Z">
          <w:pPr>
            <w:pStyle w:val="ListParagraph"/>
            <w:numPr>
              <w:numId w:val="3"/>
            </w:numPr>
            <w:tabs>
              <w:tab w:val="left" w:pos="820"/>
            </w:tabs>
            <w:spacing w:line="287" w:lineRule="exact"/>
          </w:pPr>
        </w:pPrChange>
      </w:pPr>
      <w:r>
        <w:t>Drug</w:t>
      </w:r>
      <w:r>
        <w:rPr>
          <w:spacing w:val="-2"/>
        </w:rPr>
        <w:t xml:space="preserve"> </w:t>
      </w:r>
      <w:r>
        <w:t>(from</w:t>
      </w:r>
      <w:r>
        <w:rPr>
          <w:spacing w:val="-2"/>
        </w:rPr>
        <w:t xml:space="preserve"> </w:t>
      </w:r>
      <w:r>
        <w:t>drug</w:t>
      </w:r>
      <w:r>
        <w:rPr>
          <w:spacing w:val="-2"/>
        </w:rPr>
        <w:t xml:space="preserve"> database)</w:t>
      </w:r>
    </w:p>
    <w:p w14:paraId="4158FCFE" w14:textId="77777777" w:rsidR="001B3F86" w:rsidRDefault="00824944">
      <w:pPr>
        <w:pStyle w:val="ListParagraph"/>
        <w:numPr>
          <w:ilvl w:val="1"/>
          <w:numId w:val="66"/>
        </w:numPr>
        <w:tabs>
          <w:tab w:val="left" w:pos="1539"/>
        </w:tabs>
        <w:spacing w:before="44"/>
        <w:ind w:left="1539" w:hanging="359"/>
        <w:pPrChange w:id="289" w:author="Microsoft Word" w:date="2025-01-07T13:25:00Z" w16du:dateUtc="2025-01-07T17:25:00Z">
          <w:pPr>
            <w:pStyle w:val="ListParagraph"/>
            <w:numPr>
              <w:ilvl w:val="1"/>
              <w:numId w:val="3"/>
            </w:numPr>
            <w:tabs>
              <w:tab w:val="left" w:pos="1539"/>
            </w:tabs>
            <w:spacing w:before="44"/>
            <w:ind w:left="1539" w:hanging="359"/>
          </w:pPr>
        </w:pPrChange>
      </w:pPr>
      <w:r>
        <w:rPr>
          <w:spacing w:val="-2"/>
        </w:rPr>
        <w:t>Medication</w:t>
      </w:r>
    </w:p>
    <w:p w14:paraId="4158FCFF" w14:textId="77777777" w:rsidR="001B3F86" w:rsidRDefault="00824944">
      <w:pPr>
        <w:pStyle w:val="ListParagraph"/>
        <w:numPr>
          <w:ilvl w:val="1"/>
          <w:numId w:val="66"/>
        </w:numPr>
        <w:tabs>
          <w:tab w:val="left" w:pos="1539"/>
        </w:tabs>
        <w:spacing w:before="32"/>
        <w:ind w:left="1539" w:hanging="359"/>
        <w:pPrChange w:id="290" w:author="Microsoft Word" w:date="2025-01-07T13:25:00Z" w16du:dateUtc="2025-01-07T17:25:00Z">
          <w:pPr>
            <w:pStyle w:val="ListParagraph"/>
            <w:numPr>
              <w:ilvl w:val="1"/>
              <w:numId w:val="3"/>
            </w:numPr>
            <w:tabs>
              <w:tab w:val="left" w:pos="1539"/>
            </w:tabs>
            <w:spacing w:before="32"/>
            <w:ind w:left="1539" w:hanging="359"/>
          </w:pPr>
        </w:pPrChange>
      </w:pPr>
      <w:r>
        <w:t>DIN:</w:t>
      </w:r>
      <w:r>
        <w:rPr>
          <w:spacing w:val="-8"/>
        </w:rPr>
        <w:t xml:space="preserve"> </w:t>
      </w:r>
      <w:r>
        <w:t>Drug</w:t>
      </w:r>
      <w:r>
        <w:rPr>
          <w:spacing w:val="-6"/>
        </w:rPr>
        <w:t xml:space="preserve"> </w:t>
      </w:r>
      <w:r>
        <w:t>identification</w:t>
      </w:r>
      <w:r>
        <w:rPr>
          <w:spacing w:val="-8"/>
        </w:rPr>
        <w:t xml:space="preserve"> </w:t>
      </w:r>
      <w:r>
        <w:rPr>
          <w:spacing w:val="-2"/>
        </w:rPr>
        <w:t>number</w:t>
      </w:r>
    </w:p>
    <w:p w14:paraId="4158FD00" w14:textId="77777777" w:rsidR="001B3F86" w:rsidRDefault="00824944">
      <w:pPr>
        <w:pStyle w:val="ListParagraph"/>
        <w:numPr>
          <w:ilvl w:val="1"/>
          <w:numId w:val="66"/>
        </w:numPr>
        <w:tabs>
          <w:tab w:val="left" w:pos="1539"/>
        </w:tabs>
        <w:spacing w:before="35"/>
        <w:ind w:left="1539" w:hanging="359"/>
        <w:pPrChange w:id="291" w:author="Microsoft Word" w:date="2025-01-07T13:25:00Z" w16du:dateUtc="2025-01-07T17:25:00Z">
          <w:pPr>
            <w:pStyle w:val="ListParagraph"/>
            <w:numPr>
              <w:ilvl w:val="1"/>
              <w:numId w:val="3"/>
            </w:numPr>
            <w:tabs>
              <w:tab w:val="left" w:pos="1539"/>
            </w:tabs>
            <w:spacing w:before="35"/>
            <w:ind w:left="1539" w:hanging="359"/>
          </w:pPr>
        </w:pPrChange>
      </w:pPr>
      <w:r>
        <w:rPr>
          <w:spacing w:val="-4"/>
        </w:rPr>
        <w:t>Form</w:t>
      </w:r>
    </w:p>
    <w:p w14:paraId="4158FD01" w14:textId="77777777" w:rsidR="001B3F86" w:rsidRDefault="00824944">
      <w:pPr>
        <w:pStyle w:val="ListParagraph"/>
        <w:numPr>
          <w:ilvl w:val="1"/>
          <w:numId w:val="66"/>
        </w:numPr>
        <w:tabs>
          <w:tab w:val="left" w:pos="1540"/>
        </w:tabs>
        <w:spacing w:before="33" w:line="266" w:lineRule="auto"/>
        <w:ind w:right="105"/>
        <w:pPrChange w:id="292" w:author="Microsoft Word" w:date="2025-01-07T13:25:00Z" w16du:dateUtc="2025-01-07T17:25:00Z">
          <w:pPr>
            <w:pStyle w:val="ListParagraph"/>
            <w:numPr>
              <w:ilvl w:val="1"/>
              <w:numId w:val="3"/>
            </w:numPr>
            <w:tabs>
              <w:tab w:val="left" w:pos="1540"/>
            </w:tabs>
            <w:spacing w:before="33" w:line="266" w:lineRule="auto"/>
            <w:ind w:left="1540" w:right="105"/>
          </w:pPr>
        </w:pPrChange>
      </w:pPr>
      <w:r>
        <w:t>Dose</w:t>
      </w:r>
      <w:r>
        <w:rPr>
          <w:spacing w:val="-4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drugs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predefined</w:t>
      </w:r>
      <w:r>
        <w:rPr>
          <w:spacing w:val="-4"/>
        </w:rPr>
        <w:t xml:space="preserve"> </w:t>
      </w:r>
      <w:r>
        <w:t>dose,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with the option to adjust; else, allow users to make data entries)</w:t>
      </w:r>
    </w:p>
    <w:p w14:paraId="4158FD02" w14:textId="77777777" w:rsidR="001B3F86" w:rsidRDefault="00824944">
      <w:pPr>
        <w:pStyle w:val="ListParagraph"/>
        <w:numPr>
          <w:ilvl w:val="0"/>
          <w:numId w:val="66"/>
        </w:numPr>
        <w:tabs>
          <w:tab w:val="left" w:pos="820"/>
        </w:tabs>
        <w:spacing w:before="11"/>
        <w:pPrChange w:id="293" w:author="Microsoft Word" w:date="2025-01-07T13:25:00Z" w16du:dateUtc="2025-01-07T17:25:00Z">
          <w:pPr>
            <w:pStyle w:val="ListParagraph"/>
            <w:numPr>
              <w:numId w:val="3"/>
            </w:numPr>
            <w:tabs>
              <w:tab w:val="left" w:pos="820"/>
            </w:tabs>
            <w:spacing w:before="11"/>
          </w:pPr>
        </w:pPrChange>
      </w:pPr>
      <w:r>
        <w:t>Quantity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dispense</w:t>
      </w:r>
    </w:p>
    <w:p w14:paraId="4158FD03" w14:textId="77777777" w:rsidR="001B3F86" w:rsidRDefault="00824944">
      <w:pPr>
        <w:pStyle w:val="ListParagraph"/>
        <w:numPr>
          <w:ilvl w:val="0"/>
          <w:numId w:val="66"/>
        </w:numPr>
        <w:tabs>
          <w:tab w:val="left" w:pos="820"/>
        </w:tabs>
        <w:spacing w:before="44"/>
        <w:pPrChange w:id="294" w:author="Microsoft Word" w:date="2025-01-07T13:25:00Z" w16du:dateUtc="2025-01-07T17:25:00Z">
          <w:pPr>
            <w:pStyle w:val="ListParagraph"/>
            <w:numPr>
              <w:numId w:val="3"/>
            </w:numPr>
            <w:tabs>
              <w:tab w:val="left" w:pos="820"/>
            </w:tabs>
            <w:spacing w:before="44"/>
          </w:pPr>
        </w:pPrChange>
      </w:pPr>
      <w:r>
        <w:t>Start</w:t>
      </w:r>
      <w:r>
        <w:rPr>
          <w:spacing w:val="-1"/>
        </w:rPr>
        <w:t xml:space="preserve"> </w:t>
      </w:r>
      <w:r>
        <w:rPr>
          <w:spacing w:val="-4"/>
        </w:rPr>
        <w:t>date</w:t>
      </w:r>
    </w:p>
    <w:p w14:paraId="4158FD04" w14:textId="77777777" w:rsidR="001B3F86" w:rsidRDefault="00824944">
      <w:pPr>
        <w:pStyle w:val="ListParagraph"/>
        <w:numPr>
          <w:ilvl w:val="0"/>
          <w:numId w:val="66"/>
        </w:numPr>
        <w:tabs>
          <w:tab w:val="left" w:pos="820"/>
        </w:tabs>
        <w:spacing w:before="46"/>
        <w:pPrChange w:id="295" w:author="Microsoft Word" w:date="2025-01-07T13:25:00Z" w16du:dateUtc="2025-01-07T17:25:00Z">
          <w:pPr>
            <w:pStyle w:val="ListParagraph"/>
            <w:numPr>
              <w:numId w:val="3"/>
            </w:numPr>
            <w:tabs>
              <w:tab w:val="left" w:pos="820"/>
            </w:tabs>
            <w:spacing w:before="46"/>
          </w:pPr>
        </w:pPrChange>
      </w:pPr>
      <w:r>
        <w:t>Start</w:t>
      </w:r>
      <w:r>
        <w:rPr>
          <w:spacing w:val="-1"/>
        </w:rPr>
        <w:t xml:space="preserve"> </w:t>
      </w:r>
      <w:r>
        <w:rPr>
          <w:spacing w:val="-4"/>
        </w:rPr>
        <w:t>time</w:t>
      </w:r>
    </w:p>
    <w:p w14:paraId="4158FD05" w14:textId="77777777" w:rsidR="001B3F86" w:rsidRDefault="00824944">
      <w:pPr>
        <w:pStyle w:val="ListParagraph"/>
        <w:numPr>
          <w:ilvl w:val="0"/>
          <w:numId w:val="66"/>
        </w:numPr>
        <w:tabs>
          <w:tab w:val="left" w:pos="820"/>
        </w:tabs>
        <w:spacing w:before="43"/>
        <w:pPrChange w:id="296" w:author="Microsoft Word" w:date="2025-01-07T13:25:00Z" w16du:dateUtc="2025-01-07T17:25:00Z">
          <w:pPr>
            <w:pStyle w:val="ListParagraph"/>
            <w:numPr>
              <w:numId w:val="3"/>
            </w:numPr>
            <w:tabs>
              <w:tab w:val="left" w:pos="820"/>
            </w:tabs>
            <w:spacing w:before="43"/>
          </w:pPr>
        </w:pPrChange>
      </w:pPr>
      <w:r>
        <w:rPr>
          <w:spacing w:val="-2"/>
        </w:rPr>
        <w:t>Route</w:t>
      </w:r>
    </w:p>
    <w:p w14:paraId="4158FD06" w14:textId="77777777" w:rsidR="001B3F86" w:rsidRDefault="00824944">
      <w:pPr>
        <w:pStyle w:val="ListParagraph"/>
        <w:numPr>
          <w:ilvl w:val="0"/>
          <w:numId w:val="66"/>
        </w:numPr>
        <w:tabs>
          <w:tab w:val="left" w:pos="820"/>
        </w:tabs>
        <w:spacing w:before="43"/>
        <w:pPrChange w:id="297" w:author="Microsoft Word" w:date="2025-01-07T13:25:00Z" w16du:dateUtc="2025-01-07T17:25:00Z">
          <w:pPr>
            <w:pStyle w:val="ListParagraph"/>
            <w:numPr>
              <w:numId w:val="3"/>
            </w:numPr>
            <w:tabs>
              <w:tab w:val="left" w:pos="820"/>
            </w:tabs>
            <w:spacing w:before="43"/>
          </w:pPr>
        </w:pPrChange>
      </w:pPr>
      <w:r>
        <w:rPr>
          <w:spacing w:val="-2"/>
        </w:rPr>
        <w:t>Frequency</w:t>
      </w:r>
    </w:p>
    <w:p w14:paraId="4158FD07" w14:textId="77777777" w:rsidR="001B3F86" w:rsidRDefault="00824944">
      <w:pPr>
        <w:pStyle w:val="ListParagraph"/>
        <w:numPr>
          <w:ilvl w:val="0"/>
          <w:numId w:val="66"/>
        </w:numPr>
        <w:tabs>
          <w:tab w:val="left" w:pos="820"/>
        </w:tabs>
        <w:spacing w:before="44"/>
        <w:pPrChange w:id="298" w:author="Microsoft Word" w:date="2025-01-07T13:25:00Z" w16du:dateUtc="2025-01-07T17:25:00Z">
          <w:pPr>
            <w:pStyle w:val="ListParagraph"/>
            <w:numPr>
              <w:numId w:val="3"/>
            </w:numPr>
            <w:tabs>
              <w:tab w:val="left" w:pos="820"/>
            </w:tabs>
            <w:spacing w:before="44"/>
          </w:pPr>
        </w:pPrChange>
      </w:pPr>
      <w:r>
        <w:t>Duration</w:t>
      </w:r>
      <w:r>
        <w:rPr>
          <w:spacing w:val="-7"/>
        </w:rPr>
        <w:t xml:space="preserve"> </w:t>
      </w:r>
      <w:r>
        <w:rPr>
          <w:spacing w:val="-2"/>
        </w:rPr>
        <w:t>(month/days)</w:t>
      </w:r>
    </w:p>
    <w:p w14:paraId="4158FD08" w14:textId="77777777" w:rsidR="001B3F86" w:rsidRDefault="00824944">
      <w:pPr>
        <w:pStyle w:val="Heading4"/>
        <w:numPr>
          <w:ilvl w:val="0"/>
          <w:numId w:val="66"/>
        </w:numPr>
        <w:tabs>
          <w:tab w:val="left" w:pos="820"/>
        </w:tabs>
        <w:spacing w:before="43"/>
        <w:pPrChange w:id="299" w:author="Microsoft Word" w:date="2025-01-07T13:25:00Z" w16du:dateUtc="2025-01-07T17:25:00Z">
          <w:pPr>
            <w:pStyle w:val="Heading4"/>
            <w:numPr>
              <w:numId w:val="3"/>
            </w:numPr>
            <w:tabs>
              <w:tab w:val="left" w:pos="820"/>
            </w:tabs>
            <w:spacing w:before="43"/>
            <w:ind w:left="820" w:hanging="360"/>
          </w:pPr>
        </w:pPrChange>
      </w:pPr>
      <w:r>
        <w:rPr>
          <w:spacing w:val="-5"/>
        </w:rPr>
        <w:t>SIG</w:t>
      </w:r>
    </w:p>
    <w:p w14:paraId="4158FD09" w14:textId="77777777" w:rsidR="001B3F86" w:rsidRDefault="00824944">
      <w:pPr>
        <w:pStyle w:val="ListParagraph"/>
        <w:numPr>
          <w:ilvl w:val="0"/>
          <w:numId w:val="66"/>
        </w:numPr>
        <w:tabs>
          <w:tab w:val="left" w:pos="820"/>
        </w:tabs>
        <w:spacing w:before="46"/>
        <w:pPrChange w:id="300" w:author="Microsoft Word" w:date="2025-01-07T13:25:00Z" w16du:dateUtc="2025-01-07T17:25:00Z">
          <w:pPr>
            <w:pStyle w:val="ListParagraph"/>
            <w:numPr>
              <w:numId w:val="3"/>
            </w:numPr>
            <w:tabs>
              <w:tab w:val="left" w:pos="820"/>
            </w:tabs>
            <w:spacing w:before="46"/>
          </w:pPr>
        </w:pPrChange>
      </w:pPr>
      <w:r>
        <w:t>Comments:</w:t>
      </w:r>
      <w:r>
        <w:rPr>
          <w:spacing w:val="-4"/>
        </w:rPr>
        <w:t xml:space="preserve"> </w:t>
      </w:r>
      <w:r>
        <w:t>notes</w:t>
      </w:r>
      <w:r>
        <w:rPr>
          <w:spacing w:val="-3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initiator.</w:t>
      </w:r>
    </w:p>
    <w:p w14:paraId="4158FD0A" w14:textId="77777777" w:rsidR="001B3F86" w:rsidRDefault="00824944">
      <w:pPr>
        <w:pStyle w:val="ListParagraph"/>
        <w:numPr>
          <w:ilvl w:val="0"/>
          <w:numId w:val="66"/>
        </w:numPr>
        <w:tabs>
          <w:tab w:val="left" w:pos="820"/>
        </w:tabs>
        <w:spacing w:before="43"/>
        <w:pPrChange w:id="301" w:author="Microsoft Word" w:date="2025-01-07T13:25:00Z" w16du:dateUtc="2025-01-07T17:25:00Z">
          <w:pPr>
            <w:pStyle w:val="ListParagraph"/>
            <w:numPr>
              <w:numId w:val="3"/>
            </w:numPr>
            <w:tabs>
              <w:tab w:val="left" w:pos="820"/>
            </w:tabs>
            <w:spacing w:before="43"/>
          </w:pPr>
        </w:pPrChange>
      </w:pPr>
      <w:r>
        <w:t>Physician’s</w:t>
      </w:r>
      <w:r>
        <w:rPr>
          <w:spacing w:val="-7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(from</w:t>
      </w:r>
      <w:r>
        <w:rPr>
          <w:spacing w:val="-5"/>
        </w:rPr>
        <w:t xml:space="preserve"> </w:t>
      </w:r>
      <w:r>
        <w:t>physicians</w:t>
      </w:r>
      <w:r>
        <w:rPr>
          <w:spacing w:val="-5"/>
        </w:rPr>
        <w:t xml:space="preserve"> </w:t>
      </w:r>
      <w:r>
        <w:rPr>
          <w:spacing w:val="-2"/>
        </w:rPr>
        <w:t>database)</w:t>
      </w:r>
    </w:p>
    <w:p w14:paraId="4158FD0B" w14:textId="77777777" w:rsidR="001B3F86" w:rsidRDefault="00824944">
      <w:pPr>
        <w:pStyle w:val="ListParagraph"/>
        <w:numPr>
          <w:ilvl w:val="0"/>
          <w:numId w:val="66"/>
        </w:numPr>
        <w:tabs>
          <w:tab w:val="left" w:pos="820"/>
        </w:tabs>
        <w:spacing w:before="44" w:line="276" w:lineRule="auto"/>
        <w:ind w:right="149"/>
        <w:pPrChange w:id="302" w:author="Microsoft Word" w:date="2025-01-07T13:25:00Z" w16du:dateUtc="2025-01-07T17:25:00Z">
          <w:pPr>
            <w:pStyle w:val="ListParagraph"/>
            <w:numPr>
              <w:numId w:val="3"/>
            </w:numPr>
            <w:tabs>
              <w:tab w:val="left" w:pos="820"/>
            </w:tabs>
            <w:spacing w:before="44" w:line="276" w:lineRule="auto"/>
            <w:ind w:right="149"/>
          </w:pPr>
        </w:pPrChange>
      </w:pPr>
      <w:r>
        <w:t>Initiator:</w:t>
      </w:r>
      <w:r>
        <w:rPr>
          <w:spacing w:val="-2"/>
        </w:rPr>
        <w:t xml:space="preserve"> </w:t>
      </w:r>
      <w:r>
        <w:t>Technician</w:t>
      </w:r>
      <w:r>
        <w:rPr>
          <w:spacing w:val="-2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initiated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entry (The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performing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 entry is auto-populated.)</w:t>
      </w:r>
    </w:p>
    <w:p w14:paraId="4158FD0C" w14:textId="77777777" w:rsidR="001B3F86" w:rsidRDefault="00824944">
      <w:pPr>
        <w:pStyle w:val="ListParagraph"/>
        <w:numPr>
          <w:ilvl w:val="0"/>
          <w:numId w:val="66"/>
        </w:numPr>
        <w:tabs>
          <w:tab w:val="left" w:pos="820"/>
        </w:tabs>
        <w:spacing w:line="278" w:lineRule="auto"/>
        <w:ind w:right="284"/>
        <w:pPrChange w:id="303" w:author="Microsoft Word" w:date="2025-01-07T13:25:00Z" w16du:dateUtc="2025-01-07T17:25:00Z">
          <w:pPr>
            <w:pStyle w:val="ListParagraph"/>
            <w:numPr>
              <w:numId w:val="3"/>
            </w:numPr>
            <w:tabs>
              <w:tab w:val="left" w:pos="820"/>
            </w:tabs>
            <w:spacing w:line="278" w:lineRule="auto"/>
            <w:ind w:right="284"/>
          </w:pPr>
        </w:pPrChange>
      </w:pPr>
      <w:r>
        <w:t>Verifier:</w:t>
      </w:r>
      <w:r>
        <w:rPr>
          <w:spacing w:val="-3"/>
        </w:rPr>
        <w:t xml:space="preserve"> </w:t>
      </w:r>
      <w:r>
        <w:t>Technician</w:t>
      </w:r>
      <w:r>
        <w:rPr>
          <w:spacing w:val="-6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verified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entry (The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performing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 verification is auto-populated.)</w:t>
      </w:r>
    </w:p>
    <w:p w14:paraId="4158FD0D" w14:textId="77777777" w:rsidR="001B3F86" w:rsidRDefault="001B3F86">
      <w:pPr>
        <w:spacing w:line="278" w:lineRule="auto"/>
        <w:sectPr w:rsidR="001B3F86">
          <w:footerReference w:type="default" r:id="rId13"/>
          <w:pgSz w:w="12240" w:h="15840"/>
          <w:pgMar w:top="1360" w:right="1440" w:bottom="1300" w:left="1340" w:header="0" w:footer="1104" w:gutter="0"/>
          <w:cols w:space="720"/>
        </w:sectPr>
      </w:pPr>
    </w:p>
    <w:p w14:paraId="4158FD0E" w14:textId="77777777" w:rsidR="001B3F86" w:rsidRDefault="00824944">
      <w:pPr>
        <w:pStyle w:val="Heading2"/>
      </w:pPr>
      <w:bookmarkStart w:id="314" w:name="_bookmark6"/>
      <w:bookmarkEnd w:id="314"/>
      <w:r>
        <w:rPr>
          <w:color w:val="2E5395"/>
        </w:rPr>
        <w:lastRenderedPageBreak/>
        <w:t>Appendix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10"/>
        </w:rPr>
        <w:t>B</w:t>
      </w:r>
    </w:p>
    <w:p w14:paraId="4158FD0F" w14:textId="77777777" w:rsidR="001B3F86" w:rsidRDefault="00824944">
      <w:pPr>
        <w:pStyle w:val="Heading3"/>
      </w:pPr>
      <w:r>
        <w:t>Sample</w:t>
      </w:r>
      <w:r>
        <w:rPr>
          <w:spacing w:val="-4"/>
        </w:rPr>
        <w:t xml:space="preserve"> </w:t>
      </w:r>
      <w:r>
        <w:t>SIG</w:t>
      </w:r>
      <w:r>
        <w:rPr>
          <w:spacing w:val="-3"/>
        </w:rPr>
        <w:t xml:space="preserve"> </w:t>
      </w:r>
      <w:r>
        <w:rPr>
          <w:spacing w:val="-2"/>
        </w:rPr>
        <w:t>abbreviations</w:t>
      </w:r>
    </w:p>
    <w:p w14:paraId="4158FD10" w14:textId="77777777" w:rsidR="001B3F86" w:rsidRDefault="00824944">
      <w:pPr>
        <w:pStyle w:val="ListParagraph"/>
        <w:numPr>
          <w:ilvl w:val="0"/>
          <w:numId w:val="65"/>
        </w:numPr>
        <w:tabs>
          <w:tab w:val="left" w:pos="819"/>
        </w:tabs>
        <w:ind w:left="819" w:hanging="359"/>
        <w:pPrChange w:id="315" w:author="Microsoft Word" w:date="2025-01-07T13:25:00Z" w16du:dateUtc="2025-01-07T17:25:00Z">
          <w:pPr>
            <w:pStyle w:val="ListParagraph"/>
            <w:numPr>
              <w:numId w:val="2"/>
            </w:numPr>
            <w:tabs>
              <w:tab w:val="left" w:pos="819"/>
            </w:tabs>
            <w:ind w:left="819" w:hanging="359"/>
          </w:pPr>
        </w:pPrChange>
      </w:pPr>
      <w:r>
        <w:t>BID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rPr>
          <w:spacing w:val="-2"/>
        </w:rPr>
        <w:t>Daily</w:t>
      </w:r>
    </w:p>
    <w:p w14:paraId="4158FD11" w14:textId="77777777" w:rsidR="001B3F86" w:rsidRDefault="00824944">
      <w:pPr>
        <w:pStyle w:val="ListParagraph"/>
        <w:numPr>
          <w:ilvl w:val="0"/>
          <w:numId w:val="65"/>
        </w:numPr>
        <w:tabs>
          <w:tab w:val="left" w:pos="819"/>
        </w:tabs>
        <w:spacing w:before="24"/>
        <w:ind w:left="819" w:hanging="359"/>
        <w:pPrChange w:id="316" w:author="Microsoft Word" w:date="2025-01-07T13:25:00Z" w16du:dateUtc="2025-01-07T17:25:00Z">
          <w:pPr>
            <w:pStyle w:val="ListParagraph"/>
            <w:numPr>
              <w:numId w:val="2"/>
            </w:numPr>
            <w:tabs>
              <w:tab w:val="left" w:pos="819"/>
            </w:tabs>
            <w:spacing w:before="24"/>
            <w:ind w:left="819" w:hanging="359"/>
          </w:pPr>
        </w:pPrChange>
      </w:pPr>
      <w:r>
        <w:t>TQID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rPr>
          <w:spacing w:val="-2"/>
        </w:rPr>
        <w:t>Daily</w:t>
      </w:r>
    </w:p>
    <w:p w14:paraId="4158FD12" w14:textId="77777777" w:rsidR="001B3F86" w:rsidRDefault="00824944">
      <w:pPr>
        <w:pStyle w:val="ListParagraph"/>
        <w:numPr>
          <w:ilvl w:val="0"/>
          <w:numId w:val="65"/>
        </w:numPr>
        <w:tabs>
          <w:tab w:val="left" w:pos="819"/>
        </w:tabs>
        <w:spacing w:before="22"/>
        <w:ind w:left="819" w:hanging="359"/>
        <w:pPrChange w:id="317" w:author="Microsoft Word" w:date="2025-01-07T13:25:00Z" w16du:dateUtc="2025-01-07T17:25:00Z">
          <w:pPr>
            <w:pStyle w:val="ListParagraph"/>
            <w:numPr>
              <w:numId w:val="2"/>
            </w:numPr>
            <w:tabs>
              <w:tab w:val="left" w:pos="819"/>
            </w:tabs>
            <w:spacing w:before="22"/>
            <w:ind w:left="819" w:hanging="359"/>
          </w:pPr>
        </w:pPrChange>
      </w:pPr>
      <w:r>
        <w:t>TID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rPr>
          <w:spacing w:val="-4"/>
        </w:rPr>
        <w:t>Daily</w:t>
      </w:r>
    </w:p>
    <w:p w14:paraId="4158FD13" w14:textId="77777777" w:rsidR="001B3F86" w:rsidRDefault="00824944">
      <w:pPr>
        <w:pStyle w:val="ListParagraph"/>
        <w:numPr>
          <w:ilvl w:val="0"/>
          <w:numId w:val="65"/>
        </w:numPr>
        <w:tabs>
          <w:tab w:val="left" w:pos="819"/>
        </w:tabs>
        <w:spacing w:before="24"/>
        <w:ind w:left="819" w:hanging="359"/>
        <w:pPrChange w:id="318" w:author="Microsoft Word" w:date="2025-01-07T13:25:00Z" w16du:dateUtc="2025-01-07T17:25:00Z">
          <w:pPr>
            <w:pStyle w:val="ListParagraph"/>
            <w:numPr>
              <w:numId w:val="2"/>
            </w:numPr>
            <w:tabs>
              <w:tab w:val="left" w:pos="819"/>
            </w:tabs>
            <w:spacing w:before="24"/>
            <w:ind w:left="819" w:hanging="359"/>
          </w:pPr>
        </w:pPrChange>
      </w:pPr>
      <w:r>
        <w:t>BTID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rPr>
          <w:spacing w:val="-2"/>
        </w:rPr>
        <w:t>Daily</w:t>
      </w:r>
    </w:p>
    <w:p w14:paraId="4158FD14" w14:textId="77777777" w:rsidR="001B3F86" w:rsidRDefault="00824944">
      <w:pPr>
        <w:pStyle w:val="ListParagraph"/>
        <w:numPr>
          <w:ilvl w:val="0"/>
          <w:numId w:val="65"/>
        </w:numPr>
        <w:tabs>
          <w:tab w:val="left" w:pos="819"/>
        </w:tabs>
        <w:spacing w:before="22"/>
        <w:ind w:left="819" w:hanging="359"/>
        <w:pPrChange w:id="319" w:author="Microsoft Word" w:date="2025-01-07T13:25:00Z" w16du:dateUtc="2025-01-07T17:25:00Z">
          <w:pPr>
            <w:pStyle w:val="ListParagraph"/>
            <w:numPr>
              <w:numId w:val="2"/>
            </w:numPr>
            <w:tabs>
              <w:tab w:val="left" w:pos="819"/>
            </w:tabs>
            <w:spacing w:before="22"/>
            <w:ind w:left="819" w:hanging="359"/>
          </w:pPr>
        </w:pPrChange>
      </w:pPr>
      <w:r>
        <w:t>PRN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rPr>
          <w:spacing w:val="-2"/>
        </w:rPr>
        <w:t>Required</w:t>
      </w:r>
    </w:p>
    <w:p w14:paraId="4158FD15" w14:textId="77777777" w:rsidR="001B3F86" w:rsidRDefault="00824944">
      <w:pPr>
        <w:pStyle w:val="ListParagraph"/>
        <w:numPr>
          <w:ilvl w:val="0"/>
          <w:numId w:val="65"/>
        </w:numPr>
        <w:tabs>
          <w:tab w:val="left" w:pos="819"/>
        </w:tabs>
        <w:spacing w:before="24"/>
        <w:ind w:left="819" w:hanging="359"/>
        <w:pPrChange w:id="320" w:author="Microsoft Word" w:date="2025-01-07T13:25:00Z" w16du:dateUtc="2025-01-07T17:25:00Z">
          <w:pPr>
            <w:pStyle w:val="ListParagraph"/>
            <w:numPr>
              <w:numId w:val="2"/>
            </w:numPr>
            <w:tabs>
              <w:tab w:val="left" w:pos="819"/>
            </w:tabs>
            <w:spacing w:before="24"/>
            <w:ind w:left="819" w:hanging="359"/>
          </w:pPr>
        </w:pPrChange>
      </w:pPr>
      <w:r>
        <w:t>PRNF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rPr>
          <w:spacing w:val="-2"/>
        </w:rPr>
        <w:t>Necessary</w:t>
      </w:r>
    </w:p>
    <w:p w14:paraId="4158FD16" w14:textId="77777777" w:rsidR="001B3F86" w:rsidRDefault="00824944">
      <w:pPr>
        <w:pStyle w:val="ListParagraph"/>
        <w:numPr>
          <w:ilvl w:val="0"/>
          <w:numId w:val="65"/>
        </w:numPr>
        <w:tabs>
          <w:tab w:val="left" w:pos="819"/>
        </w:tabs>
        <w:spacing w:before="22"/>
        <w:ind w:left="819" w:hanging="359"/>
        <w:pPrChange w:id="321" w:author="Microsoft Word" w:date="2025-01-07T13:25:00Z" w16du:dateUtc="2025-01-07T17:25:00Z">
          <w:pPr>
            <w:pStyle w:val="ListParagraph"/>
            <w:numPr>
              <w:numId w:val="2"/>
            </w:numPr>
            <w:tabs>
              <w:tab w:val="left" w:pos="819"/>
            </w:tabs>
            <w:spacing w:before="22"/>
            <w:ind w:left="819" w:hanging="359"/>
          </w:pPr>
        </w:pPrChange>
      </w:pPr>
      <w:r>
        <w:t>PC</w:t>
      </w:r>
      <w:r>
        <w:rPr>
          <w:spacing w:val="-1"/>
        </w:rPr>
        <w:t xml:space="preserve"> </w:t>
      </w:r>
      <w:r>
        <w:t>- After</w:t>
      </w:r>
      <w:r>
        <w:rPr>
          <w:spacing w:val="-3"/>
        </w:rPr>
        <w:t xml:space="preserve"> </w:t>
      </w:r>
      <w:r>
        <w:rPr>
          <w:spacing w:val="-2"/>
        </w:rPr>
        <w:t>Meals</w:t>
      </w:r>
    </w:p>
    <w:p w14:paraId="4158FD17" w14:textId="77777777" w:rsidR="001B3F86" w:rsidRDefault="00824944">
      <w:pPr>
        <w:pStyle w:val="ListParagraph"/>
        <w:numPr>
          <w:ilvl w:val="0"/>
          <w:numId w:val="65"/>
        </w:numPr>
        <w:tabs>
          <w:tab w:val="left" w:pos="819"/>
        </w:tabs>
        <w:spacing w:before="24"/>
        <w:ind w:left="819" w:hanging="359"/>
        <w:pPrChange w:id="322" w:author="Microsoft Word" w:date="2025-01-07T13:25:00Z" w16du:dateUtc="2025-01-07T17:25:00Z">
          <w:pPr>
            <w:pStyle w:val="ListParagraph"/>
            <w:numPr>
              <w:numId w:val="2"/>
            </w:numPr>
            <w:tabs>
              <w:tab w:val="left" w:pos="819"/>
            </w:tabs>
            <w:spacing w:before="24"/>
            <w:ind w:left="819" w:hanging="359"/>
          </w:pPr>
        </w:pPrChange>
      </w:pPr>
      <w:r>
        <w:t>AC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Meals</w:t>
      </w:r>
    </w:p>
    <w:p w14:paraId="4158FD18" w14:textId="77777777" w:rsidR="001B3F86" w:rsidRDefault="00824944">
      <w:pPr>
        <w:pStyle w:val="ListParagraph"/>
        <w:numPr>
          <w:ilvl w:val="0"/>
          <w:numId w:val="65"/>
        </w:numPr>
        <w:tabs>
          <w:tab w:val="left" w:pos="819"/>
        </w:tabs>
        <w:spacing w:before="25"/>
        <w:ind w:left="819" w:hanging="359"/>
        <w:pPrChange w:id="323" w:author="Microsoft Word" w:date="2025-01-07T13:25:00Z" w16du:dateUtc="2025-01-07T17:25:00Z">
          <w:pPr>
            <w:pStyle w:val="ListParagraph"/>
            <w:numPr>
              <w:numId w:val="2"/>
            </w:numPr>
            <w:tabs>
              <w:tab w:val="left" w:pos="819"/>
            </w:tabs>
            <w:spacing w:before="25"/>
            <w:ind w:left="819" w:hanging="359"/>
          </w:pPr>
        </w:pPrChange>
      </w:pPr>
      <w:r>
        <w:t>Q2H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rPr>
          <w:spacing w:val="-2"/>
        </w:rPr>
        <w:t>Hours</w:t>
      </w:r>
    </w:p>
    <w:p w14:paraId="4158FD19" w14:textId="77777777" w:rsidR="001B3F86" w:rsidRDefault="00824944">
      <w:pPr>
        <w:pStyle w:val="ListParagraph"/>
        <w:numPr>
          <w:ilvl w:val="0"/>
          <w:numId w:val="65"/>
        </w:numPr>
        <w:tabs>
          <w:tab w:val="left" w:pos="819"/>
        </w:tabs>
        <w:spacing w:before="22"/>
        <w:ind w:left="819" w:hanging="359"/>
        <w:pPrChange w:id="324" w:author="Microsoft Word" w:date="2025-01-07T13:25:00Z" w16du:dateUtc="2025-01-07T17:25:00Z">
          <w:pPr>
            <w:pStyle w:val="ListParagraph"/>
            <w:numPr>
              <w:numId w:val="2"/>
            </w:numPr>
            <w:tabs>
              <w:tab w:val="left" w:pos="819"/>
            </w:tabs>
            <w:spacing w:before="22"/>
            <w:ind w:left="819" w:hanging="359"/>
          </w:pPr>
        </w:pPrChange>
      </w:pPr>
      <w:r>
        <w:t>Q3H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rPr>
          <w:spacing w:val="-2"/>
        </w:rPr>
        <w:t>Hours</w:t>
      </w:r>
    </w:p>
    <w:p w14:paraId="4158FD1A" w14:textId="77777777" w:rsidR="001B3F86" w:rsidRDefault="00824944">
      <w:pPr>
        <w:pStyle w:val="ListParagraph"/>
        <w:numPr>
          <w:ilvl w:val="0"/>
          <w:numId w:val="65"/>
        </w:numPr>
        <w:tabs>
          <w:tab w:val="left" w:pos="819"/>
        </w:tabs>
        <w:spacing w:before="24"/>
        <w:ind w:left="819" w:hanging="359"/>
        <w:pPrChange w:id="325" w:author="Microsoft Word" w:date="2025-01-07T13:25:00Z" w16du:dateUtc="2025-01-07T17:25:00Z">
          <w:pPr>
            <w:pStyle w:val="ListParagraph"/>
            <w:numPr>
              <w:numId w:val="2"/>
            </w:numPr>
            <w:tabs>
              <w:tab w:val="left" w:pos="819"/>
            </w:tabs>
            <w:spacing w:before="24"/>
            <w:ind w:left="819" w:hanging="359"/>
          </w:pPr>
        </w:pPrChange>
      </w:pPr>
      <w:r>
        <w:t>Q4H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rPr>
          <w:spacing w:val="-2"/>
        </w:rPr>
        <w:t>Hours</w:t>
      </w:r>
    </w:p>
    <w:p w14:paraId="4158FD1B" w14:textId="77777777" w:rsidR="001B3F86" w:rsidRDefault="00824944">
      <w:pPr>
        <w:pStyle w:val="ListParagraph"/>
        <w:numPr>
          <w:ilvl w:val="0"/>
          <w:numId w:val="65"/>
        </w:numPr>
        <w:tabs>
          <w:tab w:val="left" w:pos="819"/>
        </w:tabs>
        <w:spacing w:before="22"/>
        <w:ind w:left="819" w:hanging="359"/>
        <w:pPrChange w:id="326" w:author="Microsoft Word" w:date="2025-01-07T13:25:00Z" w16du:dateUtc="2025-01-07T17:25:00Z">
          <w:pPr>
            <w:pStyle w:val="ListParagraph"/>
            <w:numPr>
              <w:numId w:val="2"/>
            </w:numPr>
            <w:tabs>
              <w:tab w:val="left" w:pos="819"/>
            </w:tabs>
            <w:spacing w:before="22"/>
            <w:ind w:left="819" w:hanging="359"/>
          </w:pPr>
        </w:pPrChange>
      </w:pPr>
      <w:r>
        <w:t>Q6H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6</w:t>
      </w:r>
      <w:r>
        <w:rPr>
          <w:spacing w:val="-1"/>
        </w:rPr>
        <w:t xml:space="preserve"> </w:t>
      </w:r>
      <w:r>
        <w:rPr>
          <w:spacing w:val="-2"/>
        </w:rPr>
        <w:t>Hours</w:t>
      </w:r>
    </w:p>
    <w:p w14:paraId="4158FD1C" w14:textId="77777777" w:rsidR="001B3F86" w:rsidRDefault="00824944">
      <w:pPr>
        <w:pStyle w:val="ListParagraph"/>
        <w:numPr>
          <w:ilvl w:val="0"/>
          <w:numId w:val="65"/>
        </w:numPr>
        <w:tabs>
          <w:tab w:val="left" w:pos="819"/>
        </w:tabs>
        <w:spacing w:before="24"/>
        <w:ind w:left="819" w:hanging="359"/>
        <w:pPrChange w:id="327" w:author="Microsoft Word" w:date="2025-01-07T13:25:00Z" w16du:dateUtc="2025-01-07T17:25:00Z">
          <w:pPr>
            <w:pStyle w:val="ListParagraph"/>
            <w:numPr>
              <w:numId w:val="2"/>
            </w:numPr>
            <w:tabs>
              <w:tab w:val="left" w:pos="819"/>
            </w:tabs>
            <w:spacing w:before="24"/>
            <w:ind w:left="819" w:hanging="359"/>
          </w:pPr>
        </w:pPrChange>
      </w:pPr>
      <w:r>
        <w:t>Q8H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8</w:t>
      </w:r>
      <w:r>
        <w:rPr>
          <w:spacing w:val="-1"/>
        </w:rPr>
        <w:t xml:space="preserve"> </w:t>
      </w:r>
      <w:r>
        <w:rPr>
          <w:spacing w:val="-2"/>
        </w:rPr>
        <w:t>Hours</w:t>
      </w:r>
    </w:p>
    <w:p w14:paraId="4158FD1D" w14:textId="77777777" w:rsidR="001B3F86" w:rsidRDefault="001B3F86">
      <w:pPr>
        <w:pStyle w:val="BodyText"/>
      </w:pPr>
    </w:p>
    <w:p w14:paraId="4158FD1E" w14:textId="77777777" w:rsidR="001B3F86" w:rsidRDefault="001B3F86">
      <w:pPr>
        <w:pStyle w:val="BodyText"/>
        <w:spacing w:before="223"/>
      </w:pPr>
    </w:p>
    <w:p w14:paraId="4158FD1F" w14:textId="77777777" w:rsidR="001B3F86" w:rsidRDefault="00824944">
      <w:pPr>
        <w:pStyle w:val="Heading2"/>
        <w:spacing w:before="1"/>
      </w:pPr>
      <w:bookmarkStart w:id="328" w:name="_bookmark7"/>
      <w:bookmarkEnd w:id="328"/>
      <w:r>
        <w:rPr>
          <w:color w:val="2E5395"/>
        </w:rPr>
        <w:t>Appendix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10"/>
        </w:rPr>
        <w:t>C</w:t>
      </w:r>
    </w:p>
    <w:p w14:paraId="4158FD20" w14:textId="77777777" w:rsidR="001B3F86" w:rsidRDefault="00824944">
      <w:pPr>
        <w:pStyle w:val="Heading3"/>
        <w:spacing w:before="292"/>
      </w:pPr>
      <w:r>
        <w:t>Dispensing</w:t>
      </w:r>
      <w:r>
        <w:rPr>
          <w:spacing w:val="-6"/>
        </w:rPr>
        <w:t xml:space="preserve"> </w:t>
      </w:r>
      <w:r>
        <w:t>Label</w:t>
      </w:r>
      <w:r>
        <w:rPr>
          <w:spacing w:val="-6"/>
        </w:rPr>
        <w:t xml:space="preserve"> </w:t>
      </w:r>
      <w:r>
        <w:rPr>
          <w:spacing w:val="-2"/>
        </w:rPr>
        <w:t>Details</w:t>
      </w:r>
    </w:p>
    <w:p w14:paraId="4158FD21" w14:textId="77777777" w:rsidR="001B3F86" w:rsidRDefault="00824944">
      <w:pPr>
        <w:tabs>
          <w:tab w:val="left" w:pos="4420"/>
        </w:tabs>
        <w:spacing w:before="291"/>
        <w:ind w:left="100"/>
        <w:rPr>
          <w:b/>
        </w:rPr>
      </w:pPr>
      <w:r>
        <w:t>UNIT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ROOM</w:t>
      </w:r>
      <w:r>
        <w:rPr>
          <w:spacing w:val="-2"/>
        </w:rPr>
        <w:t xml:space="preserve"> NUMBER</w:t>
      </w:r>
      <w:r>
        <w:tab/>
      </w:r>
      <w:r>
        <w:rPr>
          <w:b/>
        </w:rPr>
        <w:t>NBCC</w:t>
      </w:r>
      <w:r>
        <w:rPr>
          <w:b/>
          <w:spacing w:val="-4"/>
        </w:rPr>
        <w:t xml:space="preserve"> </w:t>
      </w:r>
      <w:r>
        <w:rPr>
          <w:b/>
          <w:spacing w:val="-5"/>
        </w:rPr>
        <w:t>LAB</w:t>
      </w:r>
    </w:p>
    <w:p w14:paraId="4158FD22" w14:textId="77777777" w:rsidR="001B3F86" w:rsidRDefault="00824944">
      <w:pPr>
        <w:pStyle w:val="Heading4"/>
        <w:tabs>
          <w:tab w:val="left" w:pos="4420"/>
        </w:tabs>
      </w:pPr>
      <w:r>
        <w:t>PATIENT’S</w:t>
      </w:r>
      <w:r>
        <w:rPr>
          <w:spacing w:val="-7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(LAST,</w:t>
      </w:r>
      <w:r>
        <w:rPr>
          <w:spacing w:val="-6"/>
        </w:rPr>
        <w:t xml:space="preserve"> </w:t>
      </w:r>
      <w:r>
        <w:rPr>
          <w:spacing w:val="-2"/>
        </w:rPr>
        <w:t>FIRST)</w:t>
      </w:r>
      <w:r>
        <w:tab/>
        <w:t>PATIENT’S</w:t>
      </w:r>
      <w:r>
        <w:rPr>
          <w:spacing w:val="-10"/>
        </w:rPr>
        <w:t xml:space="preserve"> </w:t>
      </w:r>
      <w:r>
        <w:rPr>
          <w:spacing w:val="-2"/>
        </w:rPr>
        <w:t>NUMBER</w:t>
      </w:r>
    </w:p>
    <w:p w14:paraId="4158FD23" w14:textId="77777777" w:rsidR="001B3F86" w:rsidRDefault="00824944">
      <w:pPr>
        <w:pStyle w:val="Heading4"/>
        <w:spacing w:before="1"/>
        <w:ind w:right="8092"/>
      </w:pPr>
      <w:r>
        <w:t>DRUG</w:t>
      </w:r>
      <w:r>
        <w:rPr>
          <w:spacing w:val="-16"/>
        </w:rPr>
        <w:t xml:space="preserve"> </w:t>
      </w:r>
      <w:r>
        <w:t>NAME DRUG DOSE</w:t>
      </w:r>
    </w:p>
    <w:p w14:paraId="4158FD24" w14:textId="77777777" w:rsidR="001B3F86" w:rsidRDefault="00824944">
      <w:pPr>
        <w:pStyle w:val="Heading4"/>
        <w:tabs>
          <w:tab w:val="left" w:pos="4420"/>
        </w:tabs>
        <w:ind w:right="1912"/>
      </w:pPr>
      <w:r>
        <w:rPr>
          <w:spacing w:val="-2"/>
        </w:rPr>
        <w:t>............................................................................................................................................................</w:t>
      </w:r>
      <w:r>
        <w:rPr>
          <w:spacing w:val="80"/>
        </w:rPr>
        <w:t xml:space="preserve"> </w:t>
      </w:r>
      <w:r>
        <w:t>DRUG DIN</w:t>
      </w:r>
      <w:r>
        <w:tab/>
        <w:t>RX (ORDER) NUMBER</w:t>
      </w:r>
    </w:p>
    <w:p w14:paraId="4158FD25" w14:textId="10A5F9D4" w:rsidR="001B3F86" w:rsidRDefault="00737888">
      <w:pPr>
        <w:pStyle w:val="Heading4"/>
        <w:tabs>
          <w:tab w:val="left" w:pos="2980"/>
          <w:tab w:val="left" w:pos="4420"/>
        </w:tabs>
      </w:pPr>
      <w:del w:id="329" w:author="Microsoft Word" w:date="2025-01-07T13:25:00Z" w16du:dateUtc="2025-01-07T17:25:00Z">
        <w:r>
          <w:rPr>
            <w:noProof/>
          </w:rPr>
          <w:drawing>
            <wp:anchor distT="0" distB="0" distL="0" distR="0" simplePos="0" relativeHeight="251658246" behindDoc="0" locked="0" layoutInCell="1" allowOverlap="1" wp14:anchorId="4A6DFEE0" wp14:editId="78D7AE70">
              <wp:simplePos x="0" y="0"/>
              <wp:positionH relativeFrom="page">
                <wp:posOffset>985125</wp:posOffset>
              </wp:positionH>
              <wp:positionV relativeFrom="paragraph">
                <wp:posOffset>185308</wp:posOffset>
              </wp:positionV>
              <wp:extent cx="1750454" cy="448019"/>
              <wp:effectExtent l="0" t="0" r="0" b="0"/>
              <wp:wrapNone/>
              <wp:docPr id="1098147191" name="Image 9" descr="A bar code with black lines  Description automatically generated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 9" descr="A bar code with black lines  Description automatically generated"/>
                      <pic:cNvPicPr/>
                    </pic:nvPicPr>
                    <pic:blipFill>
                      <a:blip r:embed="rId14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50454" cy="44801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del>
      <w:ins w:id="330" w:author="Microsoft Word" w:date="2025-01-07T13:25:00Z" w16du:dateUtc="2025-01-07T17:25:00Z">
        <w:r w:rsidR="00824944">
          <w:rPr>
            <w:noProof/>
          </w:rPr>
          <w:drawing>
            <wp:anchor distT="0" distB="0" distL="0" distR="0" simplePos="0" relativeHeight="251658240" behindDoc="0" locked="0" layoutInCell="1" allowOverlap="1" wp14:anchorId="4158FD5C" wp14:editId="4158FD5D">
              <wp:simplePos x="0" y="0"/>
              <wp:positionH relativeFrom="page">
                <wp:posOffset>985125</wp:posOffset>
              </wp:positionH>
              <wp:positionV relativeFrom="paragraph">
                <wp:posOffset>185308</wp:posOffset>
              </wp:positionV>
              <wp:extent cx="1750454" cy="448019"/>
              <wp:effectExtent l="0" t="0" r="0" b="0"/>
              <wp:wrapNone/>
              <wp:docPr id="9" name="Image 9" descr="A bar code with black lines  Description automatically generated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 9" descr="A bar code with black lines  Description automatically generated"/>
                      <pic:cNvPicPr/>
                    </pic:nvPicPr>
                    <pic:blipFill>
                      <a:blip r:embed="rId14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50454" cy="44801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  <w:r w:rsidR="00824944">
        <w:t>QUANTITY</w:t>
      </w:r>
      <w:r w:rsidR="00824944">
        <w:rPr>
          <w:spacing w:val="-4"/>
        </w:rPr>
        <w:t xml:space="preserve"> </w:t>
      </w:r>
      <w:r w:rsidR="00824944">
        <w:t>TO</w:t>
      </w:r>
      <w:r w:rsidR="00824944">
        <w:rPr>
          <w:spacing w:val="-4"/>
        </w:rPr>
        <w:t xml:space="preserve"> </w:t>
      </w:r>
      <w:r w:rsidR="00824944">
        <w:rPr>
          <w:spacing w:val="-2"/>
        </w:rPr>
        <w:t>DISPENSE</w:t>
      </w:r>
      <w:r w:rsidR="00824944">
        <w:tab/>
      </w:r>
      <w:r w:rsidR="00824944">
        <w:rPr>
          <w:b/>
          <w:spacing w:val="-5"/>
        </w:rPr>
        <w:t>PHA</w:t>
      </w:r>
      <w:r w:rsidR="00824944">
        <w:rPr>
          <w:b/>
        </w:rPr>
        <w:tab/>
      </w:r>
      <w:r w:rsidR="00824944">
        <w:t>FILL</w:t>
      </w:r>
      <w:r w:rsidR="00824944">
        <w:rPr>
          <w:spacing w:val="-4"/>
        </w:rPr>
        <w:t xml:space="preserve"> </w:t>
      </w:r>
      <w:r w:rsidR="00824944">
        <w:t>BY:</w:t>
      </w:r>
      <w:r w:rsidR="00824944">
        <w:rPr>
          <w:spacing w:val="1"/>
        </w:rPr>
        <w:t xml:space="preserve"> </w:t>
      </w:r>
      <w:r w:rsidR="00824944">
        <w:rPr>
          <w:spacing w:val="-2"/>
        </w:rPr>
        <w:t>..................…..</w:t>
      </w:r>
    </w:p>
    <w:p w14:paraId="4158FD26" w14:textId="77777777" w:rsidR="001B3F86" w:rsidRDefault="001B3F86">
      <w:pPr>
        <w:pStyle w:val="BodyText"/>
        <w:spacing w:before="221"/>
      </w:pPr>
    </w:p>
    <w:p w14:paraId="4158FD27" w14:textId="77777777" w:rsidR="001B3F86" w:rsidRDefault="00824944">
      <w:pPr>
        <w:pStyle w:val="Heading4"/>
        <w:ind w:left="4421"/>
      </w:pPr>
      <w:r>
        <w:t>CHECK</w:t>
      </w:r>
      <w:r>
        <w:rPr>
          <w:spacing w:val="-6"/>
        </w:rPr>
        <w:t xml:space="preserve"> </w:t>
      </w:r>
      <w:r>
        <w:t>BY:</w:t>
      </w:r>
      <w:r>
        <w:rPr>
          <w:spacing w:val="-3"/>
        </w:rPr>
        <w:t xml:space="preserve"> </w:t>
      </w:r>
      <w:r>
        <w:rPr>
          <w:spacing w:val="-2"/>
        </w:rPr>
        <w:t>…………..</w:t>
      </w:r>
    </w:p>
    <w:p w14:paraId="4158FD28" w14:textId="77777777" w:rsidR="001B3F86" w:rsidRDefault="00824944">
      <w:pPr>
        <w:pStyle w:val="Heading4"/>
        <w:tabs>
          <w:tab w:val="left" w:pos="4420"/>
        </w:tabs>
        <w:spacing w:before="44"/>
      </w:pPr>
      <w:r>
        <w:t>PATIENT’S</w:t>
      </w:r>
      <w:r>
        <w:rPr>
          <w:spacing w:val="-7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(LAST,</w:t>
      </w:r>
      <w:r>
        <w:rPr>
          <w:spacing w:val="-6"/>
        </w:rPr>
        <w:t xml:space="preserve"> </w:t>
      </w:r>
      <w:r>
        <w:rPr>
          <w:spacing w:val="-2"/>
        </w:rPr>
        <w:t>FIRST)</w:t>
      </w:r>
      <w:r>
        <w:tab/>
        <w:t>PATIENT’S</w:t>
      </w:r>
      <w:r>
        <w:rPr>
          <w:spacing w:val="-10"/>
        </w:rPr>
        <w:t xml:space="preserve"> </w:t>
      </w:r>
      <w:r>
        <w:rPr>
          <w:spacing w:val="-2"/>
        </w:rPr>
        <w:t>NUMBER</w:t>
      </w:r>
    </w:p>
    <w:p w14:paraId="4158FD29" w14:textId="77777777" w:rsidR="001B3F86" w:rsidRDefault="00824944">
      <w:pPr>
        <w:pStyle w:val="Heading4"/>
        <w:tabs>
          <w:tab w:val="left" w:pos="4420"/>
        </w:tabs>
        <w:spacing w:before="3" w:line="237" w:lineRule="auto"/>
        <w:ind w:right="2941"/>
      </w:pPr>
      <w:r>
        <w:t>UNIT NO ROOM NUMBER</w:t>
      </w:r>
      <w:r>
        <w:tab/>
        <w:t>RX</w:t>
      </w:r>
      <w:r>
        <w:rPr>
          <w:spacing w:val="-16"/>
        </w:rPr>
        <w:t xml:space="preserve"> </w:t>
      </w:r>
      <w:r>
        <w:t>(ORDER)</w:t>
      </w:r>
      <w:r>
        <w:rPr>
          <w:spacing w:val="-15"/>
        </w:rPr>
        <w:t xml:space="preserve"> </w:t>
      </w:r>
      <w:r>
        <w:t>NUMBER DRUG NAME</w:t>
      </w:r>
    </w:p>
    <w:p w14:paraId="4158FD2A" w14:textId="77777777" w:rsidR="001B3F86" w:rsidRDefault="00824944">
      <w:pPr>
        <w:pStyle w:val="Heading4"/>
        <w:spacing w:before="1"/>
        <w:ind w:right="8092"/>
      </w:pPr>
      <w:r>
        <w:t>DRUG</w:t>
      </w:r>
      <w:r>
        <w:rPr>
          <w:spacing w:val="-16"/>
        </w:rPr>
        <w:t xml:space="preserve"> </w:t>
      </w:r>
      <w:r>
        <w:t>DOSE DRUG DIN</w:t>
      </w:r>
    </w:p>
    <w:p w14:paraId="4158FD2B" w14:textId="77777777" w:rsidR="001B3F86" w:rsidRDefault="00824944">
      <w:pPr>
        <w:pStyle w:val="Heading4"/>
        <w:tabs>
          <w:tab w:val="left" w:pos="4420"/>
          <w:tab w:val="left" w:leader="dot" w:pos="6305"/>
        </w:tabs>
        <w:spacing w:before="1"/>
      </w:pPr>
      <w:r>
        <w:t>FILL</w:t>
      </w:r>
      <w:r>
        <w:rPr>
          <w:spacing w:val="-5"/>
        </w:rPr>
        <w:t xml:space="preserve"> </w:t>
      </w:r>
      <w:r>
        <w:t>BY:</w:t>
      </w:r>
      <w:r>
        <w:rPr>
          <w:spacing w:val="-3"/>
        </w:rPr>
        <w:t xml:space="preserve"> </w:t>
      </w:r>
      <w:r>
        <w:t>..................…..</w:t>
      </w:r>
      <w:r>
        <w:rPr>
          <w:spacing w:val="-3"/>
        </w:rPr>
        <w:t xml:space="preserve"> </w:t>
      </w:r>
      <w:r>
        <w:t>FILL</w:t>
      </w:r>
      <w:r>
        <w:rPr>
          <w:spacing w:val="-6"/>
        </w:rPr>
        <w:t xml:space="preserve"> </w:t>
      </w:r>
      <w:r>
        <w:rPr>
          <w:spacing w:val="-4"/>
        </w:rPr>
        <w:t>DATE</w:t>
      </w:r>
      <w:r>
        <w:tab/>
        <w:t>CHECK</w:t>
      </w:r>
      <w:r>
        <w:rPr>
          <w:spacing w:val="-5"/>
        </w:rPr>
        <w:t xml:space="preserve"> BY:</w:t>
      </w:r>
      <w:r>
        <w:rPr>
          <w:rFonts w:ascii="Times New Roman" w:hAnsi="Times New Roman"/>
        </w:rPr>
        <w:tab/>
      </w:r>
      <w:r>
        <w:t>CHECK</w:t>
      </w:r>
      <w:r>
        <w:rPr>
          <w:spacing w:val="-7"/>
        </w:rPr>
        <w:t xml:space="preserve"> </w:t>
      </w:r>
      <w:r>
        <w:rPr>
          <w:spacing w:val="-4"/>
        </w:rPr>
        <w:t>DATE</w:t>
      </w:r>
    </w:p>
    <w:p w14:paraId="4158FD2C" w14:textId="77777777" w:rsidR="001B3F86" w:rsidRDefault="00824944">
      <w:pPr>
        <w:pStyle w:val="Heading4"/>
        <w:tabs>
          <w:tab w:val="left" w:pos="4420"/>
        </w:tabs>
        <w:ind w:right="1574"/>
      </w:pPr>
      <w:r>
        <w:rPr>
          <w:spacing w:val="-2"/>
        </w:rPr>
        <w:t xml:space="preserve">………………………………………………………………………………………………………………………………. </w:t>
      </w:r>
      <w:r>
        <w:t>PATIENT’S NAME (LAST, FIRST)</w:t>
      </w:r>
      <w:r>
        <w:tab/>
        <w:t>PATIENT’S NUMBER</w:t>
      </w:r>
    </w:p>
    <w:p w14:paraId="4158FD2D" w14:textId="77777777" w:rsidR="001B3F86" w:rsidRDefault="00824944">
      <w:pPr>
        <w:pStyle w:val="Heading4"/>
        <w:tabs>
          <w:tab w:val="left" w:pos="4420"/>
        </w:tabs>
      </w:pPr>
      <w:r>
        <w:t>UNIT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ROOM</w:t>
      </w:r>
      <w:r>
        <w:rPr>
          <w:spacing w:val="-2"/>
        </w:rPr>
        <w:t xml:space="preserve"> NUMBER</w:t>
      </w:r>
      <w:r>
        <w:tab/>
        <w:t>RX</w:t>
      </w:r>
      <w:r>
        <w:rPr>
          <w:spacing w:val="-3"/>
        </w:rPr>
        <w:t xml:space="preserve"> </w:t>
      </w:r>
      <w:r>
        <w:rPr>
          <w:spacing w:val="-2"/>
        </w:rPr>
        <w:t>NUMBER</w:t>
      </w:r>
    </w:p>
    <w:p w14:paraId="4158FD2E" w14:textId="77777777" w:rsidR="001B3F86" w:rsidRDefault="001B3F86">
      <w:pPr>
        <w:sectPr w:rsidR="001B3F86">
          <w:pgSz w:w="12240" w:h="15840"/>
          <w:pgMar w:top="1360" w:right="1440" w:bottom="1300" w:left="1340" w:header="0" w:footer="1104" w:gutter="0"/>
          <w:cols w:space="720"/>
        </w:sectPr>
      </w:pPr>
    </w:p>
    <w:p w14:paraId="4158FD2F" w14:textId="77777777" w:rsidR="001B3F86" w:rsidRDefault="00824944">
      <w:pPr>
        <w:pStyle w:val="Heading2"/>
      </w:pPr>
      <w:bookmarkStart w:id="331" w:name="_bookmark8"/>
      <w:bookmarkEnd w:id="331"/>
      <w:r>
        <w:rPr>
          <w:color w:val="2E5395"/>
        </w:rPr>
        <w:lastRenderedPageBreak/>
        <w:t>Appendix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10"/>
        </w:rPr>
        <w:t>D</w:t>
      </w:r>
    </w:p>
    <w:p w14:paraId="4158FD30" w14:textId="77777777" w:rsidR="001B3F86" w:rsidRDefault="00824944">
      <w:pPr>
        <w:pStyle w:val="Heading3"/>
      </w:pPr>
      <w:r>
        <w:t>Printer</w:t>
      </w:r>
      <w:r>
        <w:rPr>
          <w:spacing w:val="-4"/>
        </w:rPr>
        <w:t xml:space="preserve"> </w:t>
      </w:r>
      <w:r>
        <w:rPr>
          <w:spacing w:val="-2"/>
        </w:rPr>
        <w:t>specifications</w:t>
      </w:r>
    </w:p>
    <w:p w14:paraId="054C0171" w14:textId="77777777" w:rsidR="001D2681" w:rsidRDefault="00737888">
      <w:pPr>
        <w:pStyle w:val="BodyText"/>
        <w:spacing w:before="10"/>
        <w:rPr>
          <w:del w:id="332" w:author="Microsoft Word" w:date="2025-01-07T13:25:00Z" w16du:dateUtc="2025-01-07T17:25:00Z"/>
          <w:b/>
          <w:sz w:val="19"/>
        </w:rPr>
      </w:pPr>
      <w:del w:id="333" w:author="Microsoft Word" w:date="2025-01-07T13:25:00Z" w16du:dateUtc="2025-01-07T17:25:00Z">
        <w:r>
          <w:rPr>
            <w:noProof/>
          </w:rPr>
          <w:drawing>
            <wp:anchor distT="0" distB="0" distL="0" distR="0" simplePos="0" relativeHeight="251658247" behindDoc="1" locked="0" layoutInCell="1" allowOverlap="1" wp14:anchorId="4FDFFE2D" wp14:editId="5F26F20B">
              <wp:simplePos x="0" y="0"/>
              <wp:positionH relativeFrom="page">
                <wp:posOffset>981028</wp:posOffset>
              </wp:positionH>
              <wp:positionV relativeFrom="paragraph">
                <wp:posOffset>182677</wp:posOffset>
              </wp:positionV>
              <wp:extent cx="5163696" cy="3688079"/>
              <wp:effectExtent l="0" t="0" r="0" b="0"/>
              <wp:wrapTopAndBottom/>
              <wp:docPr id="1486498680" name="Image 10" descr="A printer with a label  Description automatically generated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Image 10" descr="A printer with a label  Description automatically generated"/>
                      <pic:cNvPicPr/>
                    </pic:nvPicPr>
                    <pic:blipFill>
                      <a:blip r:embed="rId15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63696" cy="368807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del>
    </w:p>
    <w:p w14:paraId="4158FD31" w14:textId="77777777" w:rsidR="001B3F86" w:rsidRDefault="00824944">
      <w:pPr>
        <w:pStyle w:val="BodyText"/>
        <w:spacing w:before="10"/>
        <w:rPr>
          <w:ins w:id="334" w:author="Microsoft Word" w:date="2025-01-07T13:25:00Z" w16du:dateUtc="2025-01-07T17:25:00Z"/>
          <w:b/>
          <w:sz w:val="19"/>
        </w:rPr>
      </w:pPr>
      <w:ins w:id="335" w:author="Microsoft Word" w:date="2025-01-07T13:25:00Z" w16du:dateUtc="2025-01-07T17:25:00Z">
        <w:r>
          <w:rPr>
            <w:noProof/>
          </w:rPr>
          <w:drawing>
            <wp:anchor distT="0" distB="0" distL="0" distR="0" simplePos="0" relativeHeight="251658243" behindDoc="1" locked="0" layoutInCell="1" allowOverlap="1" wp14:anchorId="4158FD5E" wp14:editId="4158FD5F">
              <wp:simplePos x="0" y="0"/>
              <wp:positionH relativeFrom="page">
                <wp:posOffset>981028</wp:posOffset>
              </wp:positionH>
              <wp:positionV relativeFrom="paragraph">
                <wp:posOffset>182677</wp:posOffset>
              </wp:positionV>
              <wp:extent cx="5163696" cy="3688079"/>
              <wp:effectExtent l="0" t="0" r="0" b="0"/>
              <wp:wrapTopAndBottom/>
              <wp:docPr id="10" name="Image 10" descr="A printer with a label  Description automatically generated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Image 10" descr="A printer with a label  Description automatically generated"/>
                      <pic:cNvPicPr/>
                    </pic:nvPicPr>
                    <pic:blipFill>
                      <a:blip r:embed="rId15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63696" cy="368807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</w:p>
    <w:p w14:paraId="4158FD32" w14:textId="77777777" w:rsidR="001B3F86" w:rsidRDefault="001B3F86">
      <w:pPr>
        <w:pStyle w:val="BodyText"/>
        <w:rPr>
          <w:b/>
        </w:rPr>
      </w:pPr>
    </w:p>
    <w:p w14:paraId="4158FD33" w14:textId="77777777" w:rsidR="001B3F86" w:rsidRDefault="001B3F86">
      <w:pPr>
        <w:pStyle w:val="BodyText"/>
        <w:spacing w:before="136"/>
        <w:rPr>
          <w:b/>
        </w:rPr>
      </w:pPr>
    </w:p>
    <w:p w14:paraId="4158FD34" w14:textId="77777777" w:rsidR="001B3F86" w:rsidRDefault="00824944">
      <w:pPr>
        <w:pStyle w:val="Heading2"/>
        <w:spacing w:before="0"/>
      </w:pPr>
      <w:bookmarkStart w:id="336" w:name="_bookmark9"/>
      <w:bookmarkEnd w:id="336"/>
      <w:r>
        <w:rPr>
          <w:color w:val="2E5395"/>
        </w:rPr>
        <w:t>Appendix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10"/>
        </w:rPr>
        <w:t>E</w:t>
      </w:r>
    </w:p>
    <w:p w14:paraId="4158FD35" w14:textId="77777777" w:rsidR="001B3F86" w:rsidRDefault="00824944">
      <w:pPr>
        <w:pStyle w:val="Heading3"/>
      </w:pPr>
      <w:r>
        <w:t>Drugs</w:t>
      </w:r>
      <w:r>
        <w:rPr>
          <w:spacing w:val="-7"/>
        </w:rPr>
        <w:t xml:space="preserve"> </w:t>
      </w:r>
      <w:r>
        <w:t>screen</w:t>
      </w:r>
      <w:r>
        <w:rPr>
          <w:spacing w:val="-2"/>
        </w:rPr>
        <w:t xml:space="preserve"> fields</w:t>
      </w:r>
    </w:p>
    <w:p w14:paraId="4158FD36" w14:textId="77777777" w:rsidR="001B3F86" w:rsidRDefault="00824944">
      <w:pPr>
        <w:pStyle w:val="ListParagraph"/>
        <w:numPr>
          <w:ilvl w:val="0"/>
          <w:numId w:val="64"/>
        </w:numPr>
        <w:tabs>
          <w:tab w:val="left" w:pos="820"/>
        </w:tabs>
        <w:pPrChange w:id="337" w:author="Microsoft Word" w:date="2025-01-07T13:25:00Z" w16du:dateUtc="2025-01-07T17:25:00Z">
          <w:pPr>
            <w:pStyle w:val="ListParagraph"/>
            <w:numPr>
              <w:numId w:val="1"/>
            </w:numPr>
            <w:tabs>
              <w:tab w:val="left" w:pos="820"/>
            </w:tabs>
          </w:pPr>
        </w:pPrChange>
      </w:pPr>
      <w:r>
        <w:rPr>
          <w:spacing w:val="-2"/>
        </w:rPr>
        <w:t>Medication</w:t>
      </w:r>
    </w:p>
    <w:p w14:paraId="4158FD37" w14:textId="77777777" w:rsidR="001B3F86" w:rsidRDefault="00824944">
      <w:pPr>
        <w:pStyle w:val="ListParagraph"/>
        <w:numPr>
          <w:ilvl w:val="0"/>
          <w:numId w:val="64"/>
        </w:numPr>
        <w:tabs>
          <w:tab w:val="left" w:pos="820"/>
        </w:tabs>
        <w:spacing w:before="43"/>
        <w:pPrChange w:id="338" w:author="Microsoft Word" w:date="2025-01-07T13:25:00Z" w16du:dateUtc="2025-01-07T17:25:00Z">
          <w:pPr>
            <w:pStyle w:val="ListParagraph"/>
            <w:numPr>
              <w:numId w:val="1"/>
            </w:numPr>
            <w:tabs>
              <w:tab w:val="left" w:pos="820"/>
            </w:tabs>
            <w:spacing w:before="43"/>
          </w:pPr>
        </w:pPrChange>
      </w:pPr>
      <w:r>
        <w:rPr>
          <w:spacing w:val="-2"/>
        </w:rPr>
        <w:t>Strength</w:t>
      </w:r>
    </w:p>
    <w:p w14:paraId="4158FD38" w14:textId="77777777" w:rsidR="001B3F86" w:rsidRDefault="00824944">
      <w:pPr>
        <w:pStyle w:val="ListParagraph"/>
        <w:numPr>
          <w:ilvl w:val="0"/>
          <w:numId w:val="64"/>
        </w:numPr>
        <w:tabs>
          <w:tab w:val="left" w:pos="820"/>
        </w:tabs>
        <w:spacing w:before="44"/>
        <w:pPrChange w:id="339" w:author="Microsoft Word" w:date="2025-01-07T13:25:00Z" w16du:dateUtc="2025-01-07T17:25:00Z">
          <w:pPr>
            <w:pStyle w:val="ListParagraph"/>
            <w:numPr>
              <w:numId w:val="1"/>
            </w:numPr>
            <w:tabs>
              <w:tab w:val="left" w:pos="820"/>
            </w:tabs>
            <w:spacing w:before="44"/>
          </w:pPr>
        </w:pPrChange>
      </w:pPr>
      <w:r>
        <w:t>DIN:</w:t>
      </w:r>
      <w:r>
        <w:rPr>
          <w:spacing w:val="-8"/>
        </w:rPr>
        <w:t xml:space="preserve"> </w:t>
      </w:r>
      <w:r>
        <w:t>Drug</w:t>
      </w:r>
      <w:r>
        <w:rPr>
          <w:spacing w:val="-6"/>
        </w:rPr>
        <w:t xml:space="preserve"> </w:t>
      </w:r>
      <w:r>
        <w:t>identification</w:t>
      </w:r>
      <w:r>
        <w:rPr>
          <w:spacing w:val="-8"/>
        </w:rPr>
        <w:t xml:space="preserve"> </w:t>
      </w:r>
      <w:r>
        <w:rPr>
          <w:spacing w:val="-2"/>
        </w:rPr>
        <w:t>number</w:t>
      </w:r>
    </w:p>
    <w:p w14:paraId="4158FD39" w14:textId="77777777" w:rsidR="001B3F86" w:rsidRDefault="00824944">
      <w:pPr>
        <w:pStyle w:val="ListParagraph"/>
        <w:numPr>
          <w:ilvl w:val="0"/>
          <w:numId w:val="64"/>
        </w:numPr>
        <w:tabs>
          <w:tab w:val="left" w:pos="820"/>
        </w:tabs>
        <w:spacing w:before="43"/>
        <w:pPrChange w:id="340" w:author="Microsoft Word" w:date="2025-01-07T13:25:00Z" w16du:dateUtc="2025-01-07T17:25:00Z">
          <w:pPr>
            <w:pStyle w:val="ListParagraph"/>
            <w:numPr>
              <w:numId w:val="1"/>
            </w:numPr>
            <w:tabs>
              <w:tab w:val="left" w:pos="820"/>
            </w:tabs>
            <w:spacing w:before="43"/>
          </w:pPr>
        </w:pPrChange>
      </w:pPr>
      <w:r>
        <w:rPr>
          <w:spacing w:val="-4"/>
        </w:rPr>
        <w:t>Form</w:t>
      </w:r>
    </w:p>
    <w:p w14:paraId="4158FD3A" w14:textId="77777777" w:rsidR="001B3F86" w:rsidRDefault="00824944">
      <w:pPr>
        <w:pStyle w:val="ListParagraph"/>
        <w:numPr>
          <w:ilvl w:val="0"/>
          <w:numId w:val="64"/>
        </w:numPr>
        <w:tabs>
          <w:tab w:val="left" w:pos="820"/>
        </w:tabs>
        <w:spacing w:before="44"/>
        <w:pPrChange w:id="341" w:author="Microsoft Word" w:date="2025-01-07T13:25:00Z" w16du:dateUtc="2025-01-07T17:25:00Z">
          <w:pPr>
            <w:pStyle w:val="ListParagraph"/>
            <w:numPr>
              <w:numId w:val="1"/>
            </w:numPr>
            <w:tabs>
              <w:tab w:val="left" w:pos="820"/>
            </w:tabs>
            <w:spacing w:before="44"/>
          </w:pPr>
        </w:pPrChange>
      </w:pPr>
      <w:r>
        <w:rPr>
          <w:spacing w:val="-4"/>
        </w:rPr>
        <w:t>Dose</w:t>
      </w:r>
    </w:p>
    <w:p w14:paraId="4158FD3B" w14:textId="77777777" w:rsidR="001B3F86" w:rsidRDefault="00824944">
      <w:pPr>
        <w:pStyle w:val="ListParagraph"/>
        <w:numPr>
          <w:ilvl w:val="0"/>
          <w:numId w:val="64"/>
        </w:numPr>
        <w:tabs>
          <w:tab w:val="left" w:pos="820"/>
        </w:tabs>
        <w:spacing w:before="46"/>
        <w:pPrChange w:id="342" w:author="Microsoft Word" w:date="2025-01-07T13:25:00Z" w16du:dateUtc="2025-01-07T17:25:00Z">
          <w:pPr>
            <w:pStyle w:val="ListParagraph"/>
            <w:numPr>
              <w:numId w:val="1"/>
            </w:numPr>
            <w:tabs>
              <w:tab w:val="left" w:pos="820"/>
            </w:tabs>
            <w:spacing w:before="46"/>
          </w:pPr>
        </w:pPrChange>
      </w:pPr>
      <w:r>
        <w:rPr>
          <w:spacing w:val="-2"/>
        </w:rPr>
        <w:t>Manufacturer</w:t>
      </w:r>
    </w:p>
    <w:p w14:paraId="4158FD3C" w14:textId="77777777" w:rsidR="001B3F86" w:rsidRDefault="00824944">
      <w:pPr>
        <w:pStyle w:val="ListParagraph"/>
        <w:numPr>
          <w:ilvl w:val="0"/>
          <w:numId w:val="64"/>
        </w:numPr>
        <w:tabs>
          <w:tab w:val="left" w:pos="820"/>
        </w:tabs>
        <w:spacing w:before="43"/>
        <w:pPrChange w:id="343" w:author="Microsoft Word" w:date="2025-01-07T13:25:00Z" w16du:dateUtc="2025-01-07T17:25:00Z">
          <w:pPr>
            <w:pStyle w:val="ListParagraph"/>
            <w:numPr>
              <w:numId w:val="1"/>
            </w:numPr>
            <w:tabs>
              <w:tab w:val="left" w:pos="820"/>
            </w:tabs>
            <w:spacing w:before="43"/>
          </w:pPr>
        </w:pPrChange>
      </w:pPr>
      <w:r>
        <w:t>Parenteral</w:t>
      </w:r>
      <w:r>
        <w:rPr>
          <w:spacing w:val="-10"/>
        </w:rPr>
        <w:t xml:space="preserve"> </w:t>
      </w:r>
      <w:r>
        <w:t>Administration</w:t>
      </w:r>
      <w:r>
        <w:rPr>
          <w:spacing w:val="-8"/>
        </w:rPr>
        <w:t xml:space="preserve"> </w:t>
      </w:r>
      <w:r>
        <w:t>Standard</w:t>
      </w:r>
      <w:r>
        <w:rPr>
          <w:spacing w:val="-8"/>
        </w:rPr>
        <w:t xml:space="preserve"> </w:t>
      </w:r>
      <w:r>
        <w:t>(concentration,</w:t>
      </w:r>
      <w:r>
        <w:rPr>
          <w:spacing w:val="-7"/>
        </w:rPr>
        <w:t xml:space="preserve"> </w:t>
      </w:r>
      <w:r>
        <w:t>container</w:t>
      </w:r>
      <w:r>
        <w:rPr>
          <w:spacing w:val="-6"/>
        </w:rPr>
        <w:t xml:space="preserve"> </w:t>
      </w:r>
      <w:r>
        <w:t>size,</w:t>
      </w:r>
      <w:r>
        <w:rPr>
          <w:spacing w:val="-8"/>
        </w:rPr>
        <w:t xml:space="preserve"> </w:t>
      </w:r>
      <w:r>
        <w:t>dozing</w:t>
      </w:r>
      <w:r>
        <w:rPr>
          <w:spacing w:val="-10"/>
        </w:rPr>
        <w:t xml:space="preserve"> </w:t>
      </w:r>
      <w:r>
        <w:rPr>
          <w:spacing w:val="-2"/>
        </w:rPr>
        <w:t>units)</w:t>
      </w:r>
    </w:p>
    <w:p w14:paraId="4158FD3D" w14:textId="77777777" w:rsidR="001B3F86" w:rsidRDefault="00824944">
      <w:pPr>
        <w:pStyle w:val="ListParagraph"/>
        <w:numPr>
          <w:ilvl w:val="0"/>
          <w:numId w:val="64"/>
        </w:numPr>
        <w:tabs>
          <w:tab w:val="left" w:pos="820"/>
        </w:tabs>
        <w:spacing w:before="44"/>
        <w:pPrChange w:id="344" w:author="Microsoft Word" w:date="2025-01-07T13:25:00Z" w16du:dateUtc="2025-01-07T17:25:00Z">
          <w:pPr>
            <w:pStyle w:val="ListParagraph"/>
            <w:numPr>
              <w:numId w:val="1"/>
            </w:numPr>
            <w:tabs>
              <w:tab w:val="left" w:pos="820"/>
            </w:tabs>
            <w:spacing w:before="44"/>
          </w:pPr>
        </w:pPrChange>
      </w:pPr>
      <w:r>
        <w:t>Reference</w:t>
      </w:r>
      <w:r>
        <w:rPr>
          <w:spacing w:val="-4"/>
        </w:rPr>
        <w:t xml:space="preserve"> </w:t>
      </w:r>
      <w:r>
        <w:t>brand</w:t>
      </w:r>
      <w:r>
        <w:rPr>
          <w:spacing w:val="-3"/>
        </w:rPr>
        <w:t xml:space="preserve"> </w:t>
      </w:r>
      <w:r>
        <w:t>(nice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have)</w:t>
      </w:r>
    </w:p>
    <w:p w14:paraId="4158FD3E" w14:textId="77777777" w:rsidR="001B3F86" w:rsidRDefault="001B3F86">
      <w:pPr>
        <w:sectPr w:rsidR="001B3F86">
          <w:pgSz w:w="12240" w:h="15840"/>
          <w:pgMar w:top="1360" w:right="1440" w:bottom="1300" w:left="1340" w:header="0" w:footer="1104" w:gutter="0"/>
          <w:cols w:space="720"/>
        </w:sectPr>
      </w:pPr>
    </w:p>
    <w:p w14:paraId="4158FD3F" w14:textId="77777777" w:rsidR="001B3F86" w:rsidRDefault="00824944">
      <w:pPr>
        <w:pStyle w:val="Heading2"/>
      </w:pPr>
      <w:bookmarkStart w:id="345" w:name="_bookmark10"/>
      <w:bookmarkEnd w:id="345"/>
      <w:r>
        <w:rPr>
          <w:color w:val="2E5395"/>
        </w:rPr>
        <w:lastRenderedPageBreak/>
        <w:t>Appendix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12"/>
        </w:rPr>
        <w:t>F</w:t>
      </w:r>
    </w:p>
    <w:p w14:paraId="4158FD40" w14:textId="77777777" w:rsidR="001B3F86" w:rsidRDefault="00824944">
      <w:pPr>
        <w:pStyle w:val="Heading3"/>
      </w:pPr>
      <w:r>
        <w:t>Physician</w:t>
      </w:r>
      <w:r>
        <w:rPr>
          <w:spacing w:val="-5"/>
        </w:rPr>
        <w:t xml:space="preserve"> </w:t>
      </w:r>
      <w:r>
        <w:t>screen</w:t>
      </w:r>
      <w:r>
        <w:rPr>
          <w:spacing w:val="-3"/>
        </w:rPr>
        <w:t xml:space="preserve"> </w:t>
      </w:r>
      <w:r>
        <w:rPr>
          <w:spacing w:val="-2"/>
        </w:rPr>
        <w:t>fields</w:t>
      </w:r>
    </w:p>
    <w:p w14:paraId="4158FD41" w14:textId="77777777" w:rsidR="001B3F86" w:rsidRDefault="00824944">
      <w:pPr>
        <w:pStyle w:val="ListParagraph"/>
        <w:numPr>
          <w:ilvl w:val="0"/>
          <w:numId w:val="64"/>
        </w:numPr>
        <w:tabs>
          <w:tab w:val="left" w:pos="820"/>
        </w:tabs>
        <w:pPrChange w:id="346" w:author="Microsoft Word" w:date="2025-01-07T13:25:00Z" w16du:dateUtc="2025-01-07T17:25:00Z">
          <w:pPr>
            <w:pStyle w:val="ListParagraph"/>
            <w:numPr>
              <w:numId w:val="1"/>
            </w:numPr>
            <w:tabs>
              <w:tab w:val="left" w:pos="820"/>
            </w:tabs>
          </w:pPr>
        </w:pPrChange>
      </w:pPr>
      <w:r>
        <w:t>Last</w:t>
      </w:r>
      <w:r>
        <w:rPr>
          <w:spacing w:val="-1"/>
        </w:rPr>
        <w:t xml:space="preserve"> </w:t>
      </w:r>
      <w:r>
        <w:rPr>
          <w:spacing w:val="-4"/>
        </w:rPr>
        <w:t>name</w:t>
      </w:r>
    </w:p>
    <w:p w14:paraId="4158FD42" w14:textId="77777777" w:rsidR="001B3F86" w:rsidRDefault="00824944">
      <w:pPr>
        <w:pStyle w:val="ListParagraph"/>
        <w:numPr>
          <w:ilvl w:val="0"/>
          <w:numId w:val="64"/>
        </w:numPr>
        <w:tabs>
          <w:tab w:val="left" w:pos="820"/>
        </w:tabs>
        <w:pPrChange w:id="347" w:author="Microsoft Word" w:date="2025-01-07T13:25:00Z" w16du:dateUtc="2025-01-07T17:25:00Z">
          <w:pPr>
            <w:pStyle w:val="ListParagraph"/>
            <w:numPr>
              <w:numId w:val="1"/>
            </w:numPr>
            <w:tabs>
              <w:tab w:val="left" w:pos="820"/>
            </w:tabs>
          </w:pPr>
        </w:pPrChange>
      </w:pPr>
      <w:r>
        <w:t>First</w:t>
      </w:r>
      <w:r>
        <w:rPr>
          <w:spacing w:val="-1"/>
        </w:rPr>
        <w:t xml:space="preserve"> </w:t>
      </w:r>
      <w:r>
        <w:rPr>
          <w:spacing w:val="-4"/>
        </w:rPr>
        <w:t>name</w:t>
      </w:r>
    </w:p>
    <w:p w14:paraId="4158FD43" w14:textId="77777777" w:rsidR="001B3F86" w:rsidRDefault="00824944">
      <w:pPr>
        <w:pStyle w:val="ListParagraph"/>
        <w:numPr>
          <w:ilvl w:val="0"/>
          <w:numId w:val="64"/>
        </w:numPr>
        <w:tabs>
          <w:tab w:val="left" w:pos="820"/>
        </w:tabs>
        <w:pPrChange w:id="348" w:author="Microsoft Word" w:date="2025-01-07T13:25:00Z" w16du:dateUtc="2025-01-07T17:25:00Z">
          <w:pPr>
            <w:pStyle w:val="ListParagraph"/>
            <w:numPr>
              <w:numId w:val="1"/>
            </w:numPr>
            <w:tabs>
              <w:tab w:val="left" w:pos="820"/>
            </w:tabs>
          </w:pPr>
        </w:pPrChange>
      </w:pPr>
      <w:r>
        <w:t>City</w:t>
      </w:r>
      <w:r>
        <w:rPr>
          <w:spacing w:val="-2"/>
        </w:rPr>
        <w:t xml:space="preserve"> </w:t>
      </w:r>
      <w:r>
        <w:t>(nice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have)</w:t>
      </w:r>
    </w:p>
    <w:p w14:paraId="4158FD44" w14:textId="77777777" w:rsidR="001B3F86" w:rsidRDefault="00824944">
      <w:pPr>
        <w:pStyle w:val="ListParagraph"/>
        <w:numPr>
          <w:ilvl w:val="0"/>
          <w:numId w:val="64"/>
        </w:numPr>
        <w:tabs>
          <w:tab w:val="left" w:pos="820"/>
        </w:tabs>
        <w:spacing w:before="1"/>
        <w:pPrChange w:id="349" w:author="Microsoft Word" w:date="2025-01-07T13:25:00Z" w16du:dateUtc="2025-01-07T17:25:00Z">
          <w:pPr>
            <w:pStyle w:val="ListParagraph"/>
            <w:numPr>
              <w:numId w:val="1"/>
            </w:numPr>
            <w:tabs>
              <w:tab w:val="left" w:pos="820"/>
            </w:tabs>
            <w:spacing w:before="1"/>
          </w:pPr>
        </w:pPrChange>
      </w:pPr>
      <w:r>
        <w:t>Province</w:t>
      </w:r>
      <w:r>
        <w:rPr>
          <w:spacing w:val="-4"/>
        </w:rPr>
        <w:t xml:space="preserve"> </w:t>
      </w:r>
      <w:r>
        <w:t>(nice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have)</w:t>
      </w:r>
    </w:p>
    <w:p w14:paraId="4158FD45" w14:textId="77777777" w:rsidR="001B3F86" w:rsidRDefault="00824944">
      <w:pPr>
        <w:pStyle w:val="ListParagraph"/>
        <w:numPr>
          <w:ilvl w:val="0"/>
          <w:numId w:val="64"/>
        </w:numPr>
        <w:tabs>
          <w:tab w:val="left" w:pos="820"/>
        </w:tabs>
        <w:pPrChange w:id="350" w:author="Microsoft Word" w:date="2025-01-07T13:25:00Z" w16du:dateUtc="2025-01-07T17:25:00Z">
          <w:pPr>
            <w:pStyle w:val="ListParagraph"/>
            <w:numPr>
              <w:numId w:val="1"/>
            </w:numPr>
            <w:tabs>
              <w:tab w:val="left" w:pos="820"/>
            </w:tabs>
          </w:pPr>
        </w:pPrChange>
      </w:pPr>
      <w:r>
        <w:t>Unique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(nice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have)</w:t>
      </w:r>
    </w:p>
    <w:p w14:paraId="4158FD46" w14:textId="77777777" w:rsidR="001B3F86" w:rsidRDefault="001B3F86">
      <w:pPr>
        <w:pStyle w:val="BodyText"/>
      </w:pPr>
    </w:p>
    <w:p w14:paraId="4158FD47" w14:textId="77777777" w:rsidR="001B3F86" w:rsidRDefault="001B3F86">
      <w:pPr>
        <w:pStyle w:val="BodyText"/>
        <w:spacing w:before="39"/>
      </w:pPr>
    </w:p>
    <w:p w14:paraId="4158FD48" w14:textId="77777777" w:rsidR="001B3F86" w:rsidRDefault="00824944">
      <w:pPr>
        <w:pStyle w:val="Heading2"/>
        <w:spacing w:before="0"/>
      </w:pPr>
      <w:bookmarkStart w:id="351" w:name="_bookmark11"/>
      <w:bookmarkEnd w:id="351"/>
      <w:r>
        <w:rPr>
          <w:color w:val="2E5395"/>
        </w:rPr>
        <w:t>Appendix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10"/>
        </w:rPr>
        <w:t>G</w:t>
      </w:r>
    </w:p>
    <w:p w14:paraId="4158FD49" w14:textId="77777777" w:rsidR="001B3F86" w:rsidRDefault="00824944">
      <w:pPr>
        <w:pStyle w:val="Heading3"/>
      </w:pPr>
      <w:r>
        <w:t>Patient’s</w:t>
      </w:r>
      <w:r>
        <w:rPr>
          <w:spacing w:val="-5"/>
        </w:rPr>
        <w:t xml:space="preserve"> </w:t>
      </w:r>
      <w:r>
        <w:t>screen</w:t>
      </w:r>
      <w:r>
        <w:rPr>
          <w:spacing w:val="-3"/>
        </w:rPr>
        <w:t xml:space="preserve"> </w:t>
      </w:r>
      <w:r>
        <w:rPr>
          <w:spacing w:val="-2"/>
        </w:rPr>
        <w:t>fields</w:t>
      </w:r>
    </w:p>
    <w:p w14:paraId="4158FD4A" w14:textId="21264C53" w:rsidR="001B3F86" w:rsidRDefault="00824944">
      <w:pPr>
        <w:ind w:left="100" w:right="63"/>
        <w:rPr>
          <w:i/>
        </w:rPr>
      </w:pP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users</w:t>
      </w:r>
      <w:r>
        <w:rPr>
          <w:i/>
          <w:spacing w:val="-4"/>
        </w:rPr>
        <w:t xml:space="preserve"> </w:t>
      </w:r>
      <w:r>
        <w:rPr>
          <w:i/>
        </w:rPr>
        <w:t>will</w:t>
      </w:r>
      <w:r>
        <w:rPr>
          <w:i/>
          <w:spacing w:val="-2"/>
        </w:rPr>
        <w:t xml:space="preserve"> </w:t>
      </w:r>
      <w:r>
        <w:rPr>
          <w:i/>
        </w:rPr>
        <w:t>input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following</w:t>
      </w:r>
      <w:r>
        <w:rPr>
          <w:i/>
          <w:spacing w:val="-2"/>
        </w:rPr>
        <w:t xml:space="preserve"> </w:t>
      </w:r>
      <w:r>
        <w:rPr>
          <w:i/>
        </w:rPr>
        <w:t>details</w:t>
      </w:r>
      <w:r>
        <w:rPr>
          <w:i/>
          <w:spacing w:val="-2"/>
        </w:rPr>
        <w:t xml:space="preserve"> </w:t>
      </w:r>
      <w:r>
        <w:rPr>
          <w:i/>
        </w:rPr>
        <w:t>during</w:t>
      </w:r>
      <w:r>
        <w:rPr>
          <w:i/>
          <w:spacing w:val="-2"/>
        </w:rPr>
        <w:t xml:space="preserve"> </w:t>
      </w:r>
      <w:r>
        <w:rPr>
          <w:i/>
        </w:rPr>
        <w:t>patient</w:t>
      </w:r>
      <w:r>
        <w:rPr>
          <w:i/>
          <w:spacing w:val="-1"/>
        </w:rPr>
        <w:t xml:space="preserve"> </w:t>
      </w:r>
      <w:r>
        <w:rPr>
          <w:i/>
        </w:rPr>
        <w:t>creation.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same</w:t>
      </w:r>
      <w:r>
        <w:rPr>
          <w:i/>
          <w:spacing w:val="-2"/>
        </w:rPr>
        <w:t xml:space="preserve"> </w:t>
      </w:r>
      <w:r>
        <w:rPr>
          <w:i/>
        </w:rPr>
        <w:t>details</w:t>
      </w:r>
      <w:r>
        <w:rPr>
          <w:i/>
          <w:spacing w:val="-3"/>
        </w:rPr>
        <w:t xml:space="preserve"> </w:t>
      </w:r>
      <w:r>
        <w:rPr>
          <w:i/>
        </w:rPr>
        <w:t>can</w:t>
      </w:r>
      <w:r>
        <w:rPr>
          <w:i/>
          <w:spacing w:val="-2"/>
        </w:rPr>
        <w:t xml:space="preserve"> </w:t>
      </w:r>
      <w:r>
        <w:rPr>
          <w:i/>
        </w:rPr>
        <w:t>be</w:t>
      </w:r>
      <w:r>
        <w:rPr>
          <w:i/>
          <w:spacing w:val="-2"/>
        </w:rPr>
        <w:t xml:space="preserve"> </w:t>
      </w:r>
      <w:r>
        <w:rPr>
          <w:i/>
        </w:rPr>
        <w:t xml:space="preserve">seen once </w:t>
      </w:r>
      <w:r w:rsidR="0061516D">
        <w:rPr>
          <w:i/>
        </w:rPr>
        <w:t>a patient</w:t>
      </w:r>
      <w:r>
        <w:rPr>
          <w:i/>
        </w:rPr>
        <w:t xml:space="preserve"> is selected for order entry.</w:t>
      </w:r>
    </w:p>
    <w:p w14:paraId="4158FD4B" w14:textId="77777777" w:rsidR="001B3F86" w:rsidRDefault="00824944">
      <w:pPr>
        <w:pStyle w:val="ListParagraph"/>
        <w:numPr>
          <w:ilvl w:val="0"/>
          <w:numId w:val="64"/>
        </w:numPr>
        <w:tabs>
          <w:tab w:val="left" w:pos="820"/>
        </w:tabs>
        <w:pPrChange w:id="352" w:author="Microsoft Word" w:date="2025-01-07T13:25:00Z" w16du:dateUtc="2025-01-07T17:25:00Z">
          <w:pPr>
            <w:pStyle w:val="ListParagraph"/>
            <w:numPr>
              <w:numId w:val="1"/>
            </w:numPr>
            <w:tabs>
              <w:tab w:val="left" w:pos="820"/>
            </w:tabs>
          </w:pPr>
        </w:pPrChange>
      </w:pPr>
      <w:r>
        <w:t>Last</w:t>
      </w:r>
      <w:r>
        <w:rPr>
          <w:spacing w:val="-1"/>
        </w:rPr>
        <w:t xml:space="preserve"> </w:t>
      </w:r>
      <w:r>
        <w:rPr>
          <w:spacing w:val="-4"/>
        </w:rPr>
        <w:t>Name</w:t>
      </w:r>
    </w:p>
    <w:p w14:paraId="4158FD4C" w14:textId="77777777" w:rsidR="001B3F86" w:rsidRDefault="00824944">
      <w:pPr>
        <w:pStyle w:val="ListParagraph"/>
        <w:numPr>
          <w:ilvl w:val="0"/>
          <w:numId w:val="64"/>
        </w:numPr>
        <w:tabs>
          <w:tab w:val="left" w:pos="820"/>
        </w:tabs>
        <w:spacing w:before="1"/>
        <w:pPrChange w:id="353" w:author="Microsoft Word" w:date="2025-01-07T13:25:00Z" w16du:dateUtc="2025-01-07T17:25:00Z">
          <w:pPr>
            <w:pStyle w:val="ListParagraph"/>
            <w:numPr>
              <w:numId w:val="1"/>
            </w:numPr>
            <w:tabs>
              <w:tab w:val="left" w:pos="820"/>
            </w:tabs>
            <w:spacing w:before="1"/>
          </w:pPr>
        </w:pPrChange>
      </w:pPr>
      <w:r>
        <w:t>First</w:t>
      </w:r>
      <w:r>
        <w:rPr>
          <w:spacing w:val="-1"/>
        </w:rPr>
        <w:t xml:space="preserve"> </w:t>
      </w:r>
      <w:r>
        <w:rPr>
          <w:spacing w:val="-4"/>
        </w:rPr>
        <w:t>Name</w:t>
      </w:r>
    </w:p>
    <w:p w14:paraId="4158FD4D" w14:textId="77777777" w:rsidR="001B3F86" w:rsidRDefault="00824944">
      <w:pPr>
        <w:pStyle w:val="ListParagraph"/>
        <w:numPr>
          <w:ilvl w:val="0"/>
          <w:numId w:val="64"/>
        </w:numPr>
        <w:tabs>
          <w:tab w:val="left" w:pos="820"/>
        </w:tabs>
        <w:pPrChange w:id="354" w:author="Microsoft Word" w:date="2025-01-07T13:25:00Z" w16du:dateUtc="2025-01-07T17:25:00Z">
          <w:pPr>
            <w:pStyle w:val="ListParagraph"/>
            <w:numPr>
              <w:numId w:val="1"/>
            </w:numPr>
            <w:tabs>
              <w:tab w:val="left" w:pos="820"/>
            </w:tabs>
          </w:pPr>
        </w:pPrChange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birth</w:t>
      </w:r>
    </w:p>
    <w:p w14:paraId="4158FD4E" w14:textId="77777777" w:rsidR="001B3F86" w:rsidRDefault="00824944">
      <w:pPr>
        <w:pStyle w:val="ListParagraph"/>
        <w:numPr>
          <w:ilvl w:val="0"/>
          <w:numId w:val="64"/>
        </w:numPr>
        <w:tabs>
          <w:tab w:val="left" w:pos="820"/>
        </w:tabs>
        <w:spacing w:line="292" w:lineRule="exact"/>
        <w:pPrChange w:id="355" w:author="Microsoft Word" w:date="2025-01-07T13:25:00Z" w16du:dateUtc="2025-01-07T17:25:00Z">
          <w:pPr>
            <w:pStyle w:val="ListParagraph"/>
            <w:numPr>
              <w:numId w:val="1"/>
            </w:numPr>
            <w:tabs>
              <w:tab w:val="left" w:pos="820"/>
            </w:tabs>
            <w:spacing w:line="292" w:lineRule="exact"/>
          </w:pPr>
        </w:pPrChange>
      </w:pPr>
      <w:r>
        <w:rPr>
          <w:spacing w:val="-5"/>
        </w:rPr>
        <w:t>Sex</w:t>
      </w:r>
    </w:p>
    <w:p w14:paraId="4158FD4F" w14:textId="77777777" w:rsidR="001B3F86" w:rsidRDefault="00824944">
      <w:pPr>
        <w:pStyle w:val="ListParagraph"/>
        <w:numPr>
          <w:ilvl w:val="0"/>
          <w:numId w:val="64"/>
        </w:numPr>
        <w:tabs>
          <w:tab w:val="left" w:pos="820"/>
        </w:tabs>
        <w:spacing w:line="292" w:lineRule="exact"/>
        <w:pPrChange w:id="356" w:author="Microsoft Word" w:date="2025-01-07T13:25:00Z" w16du:dateUtc="2025-01-07T17:25:00Z">
          <w:pPr>
            <w:pStyle w:val="ListParagraph"/>
            <w:numPr>
              <w:numId w:val="1"/>
            </w:numPr>
            <w:tabs>
              <w:tab w:val="left" w:pos="820"/>
            </w:tabs>
            <w:spacing w:line="292" w:lineRule="exact"/>
          </w:pPr>
        </w:pPrChange>
      </w:pPr>
      <w:r>
        <w:t>Address</w:t>
      </w:r>
      <w:r>
        <w:rPr>
          <w:spacing w:val="-4"/>
        </w:rPr>
        <w:t xml:space="preserve"> </w:t>
      </w:r>
      <w:r>
        <w:t>(Not</w:t>
      </w:r>
      <w:r>
        <w:rPr>
          <w:spacing w:val="-4"/>
        </w:rPr>
        <w:t xml:space="preserve"> </w:t>
      </w:r>
      <w:r>
        <w:rPr>
          <w:spacing w:val="-2"/>
        </w:rPr>
        <w:t>mandatory)</w:t>
      </w:r>
    </w:p>
    <w:p w14:paraId="4158FD50" w14:textId="77777777" w:rsidR="001B3F86" w:rsidRDefault="00824944">
      <w:pPr>
        <w:pStyle w:val="ListParagraph"/>
        <w:numPr>
          <w:ilvl w:val="0"/>
          <w:numId w:val="64"/>
        </w:numPr>
        <w:tabs>
          <w:tab w:val="left" w:pos="820"/>
        </w:tabs>
        <w:pPrChange w:id="357" w:author="Microsoft Word" w:date="2025-01-07T13:25:00Z" w16du:dateUtc="2025-01-07T17:25:00Z">
          <w:pPr>
            <w:pStyle w:val="ListParagraph"/>
            <w:numPr>
              <w:numId w:val="1"/>
            </w:numPr>
            <w:tabs>
              <w:tab w:val="left" w:pos="820"/>
            </w:tabs>
          </w:pPr>
        </w:pPrChange>
      </w:pPr>
      <w:r>
        <w:t>City</w:t>
      </w:r>
      <w:r>
        <w:rPr>
          <w:spacing w:val="-3"/>
        </w:rPr>
        <w:t xml:space="preserve"> </w:t>
      </w:r>
      <w:r>
        <w:t>(Not</w:t>
      </w:r>
      <w:r>
        <w:rPr>
          <w:spacing w:val="-2"/>
        </w:rPr>
        <w:t xml:space="preserve"> mandatory)</w:t>
      </w:r>
    </w:p>
    <w:p w14:paraId="4158FD51" w14:textId="77777777" w:rsidR="001B3F86" w:rsidRDefault="00824944">
      <w:pPr>
        <w:pStyle w:val="ListParagraph"/>
        <w:numPr>
          <w:ilvl w:val="0"/>
          <w:numId w:val="64"/>
        </w:numPr>
        <w:tabs>
          <w:tab w:val="left" w:pos="820"/>
        </w:tabs>
        <w:pPrChange w:id="358" w:author="Microsoft Word" w:date="2025-01-07T13:25:00Z" w16du:dateUtc="2025-01-07T17:25:00Z">
          <w:pPr>
            <w:pStyle w:val="ListParagraph"/>
            <w:numPr>
              <w:numId w:val="1"/>
            </w:numPr>
            <w:tabs>
              <w:tab w:val="left" w:pos="820"/>
            </w:tabs>
          </w:pPr>
        </w:pPrChange>
      </w:pPr>
      <w:r>
        <w:t>Location</w:t>
      </w:r>
      <w:r>
        <w:rPr>
          <w:spacing w:val="-5"/>
        </w:rPr>
        <w:t xml:space="preserve"> </w:t>
      </w:r>
      <w:r>
        <w:t>(Not</w:t>
      </w:r>
      <w:r>
        <w:rPr>
          <w:spacing w:val="-3"/>
        </w:rPr>
        <w:t xml:space="preserve"> </w:t>
      </w:r>
      <w:r>
        <w:rPr>
          <w:spacing w:val="-2"/>
        </w:rPr>
        <w:t>mandatory)</w:t>
      </w:r>
    </w:p>
    <w:p w14:paraId="4158FD52" w14:textId="77777777" w:rsidR="001B3F86" w:rsidRDefault="00824944">
      <w:pPr>
        <w:pStyle w:val="ListParagraph"/>
        <w:numPr>
          <w:ilvl w:val="0"/>
          <w:numId w:val="64"/>
        </w:numPr>
        <w:tabs>
          <w:tab w:val="left" w:pos="820"/>
        </w:tabs>
        <w:spacing w:before="1"/>
        <w:pPrChange w:id="359" w:author="Microsoft Word" w:date="2025-01-07T13:25:00Z" w16du:dateUtc="2025-01-07T17:25:00Z">
          <w:pPr>
            <w:pStyle w:val="ListParagraph"/>
            <w:numPr>
              <w:numId w:val="1"/>
            </w:numPr>
            <w:tabs>
              <w:tab w:val="left" w:pos="820"/>
            </w:tabs>
            <w:spacing w:before="1"/>
          </w:pPr>
        </w:pPrChange>
      </w:pPr>
      <w:r>
        <w:t>Hospital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(default</w:t>
      </w:r>
      <w:r>
        <w:rPr>
          <w:spacing w:val="-5"/>
        </w:rPr>
        <w:t xml:space="preserve"> </w:t>
      </w:r>
      <w:r>
        <w:t>NBCC</w:t>
      </w:r>
      <w:r>
        <w:rPr>
          <w:spacing w:val="-2"/>
        </w:rPr>
        <w:t xml:space="preserve"> </w:t>
      </w:r>
      <w:r>
        <w:rPr>
          <w:spacing w:val="-4"/>
        </w:rPr>
        <w:t>Lab)</w:t>
      </w:r>
    </w:p>
    <w:p w14:paraId="4158FD53" w14:textId="77777777" w:rsidR="001B3F86" w:rsidRDefault="00824944">
      <w:pPr>
        <w:pStyle w:val="ListParagraph"/>
        <w:numPr>
          <w:ilvl w:val="0"/>
          <w:numId w:val="64"/>
        </w:numPr>
        <w:tabs>
          <w:tab w:val="left" w:pos="820"/>
        </w:tabs>
        <w:pPrChange w:id="360" w:author="Microsoft Word" w:date="2025-01-07T13:25:00Z" w16du:dateUtc="2025-01-07T17:25:00Z">
          <w:pPr>
            <w:pStyle w:val="ListParagraph"/>
            <w:numPr>
              <w:numId w:val="1"/>
            </w:numPr>
            <w:tabs>
              <w:tab w:val="left" w:pos="820"/>
            </w:tabs>
          </w:pPr>
        </w:pPrChange>
      </w:pPr>
      <w:r>
        <w:t>Unit</w:t>
      </w:r>
      <w:r>
        <w:rPr>
          <w:spacing w:val="-2"/>
        </w:rPr>
        <w:t xml:space="preserve"> number</w:t>
      </w:r>
    </w:p>
    <w:p w14:paraId="4158FD54" w14:textId="77777777" w:rsidR="001B3F86" w:rsidRDefault="00824944">
      <w:pPr>
        <w:pStyle w:val="ListParagraph"/>
        <w:numPr>
          <w:ilvl w:val="0"/>
          <w:numId w:val="64"/>
        </w:numPr>
        <w:tabs>
          <w:tab w:val="left" w:pos="820"/>
        </w:tabs>
        <w:pPrChange w:id="361" w:author="Microsoft Word" w:date="2025-01-07T13:25:00Z" w16du:dateUtc="2025-01-07T17:25:00Z">
          <w:pPr>
            <w:pStyle w:val="ListParagraph"/>
            <w:numPr>
              <w:numId w:val="1"/>
            </w:numPr>
            <w:tabs>
              <w:tab w:val="left" w:pos="820"/>
            </w:tabs>
          </w:pPr>
        </w:pPrChange>
      </w:pPr>
      <w:r>
        <w:t>Room</w:t>
      </w:r>
      <w:r>
        <w:rPr>
          <w:spacing w:val="-3"/>
        </w:rPr>
        <w:t xml:space="preserve"> </w:t>
      </w:r>
      <w:r>
        <w:rPr>
          <w:spacing w:val="-2"/>
        </w:rPr>
        <w:t>number</w:t>
      </w:r>
    </w:p>
    <w:p w14:paraId="4158FD55" w14:textId="77777777" w:rsidR="001B3F86" w:rsidRDefault="00824944">
      <w:pPr>
        <w:pStyle w:val="ListParagraph"/>
        <w:numPr>
          <w:ilvl w:val="0"/>
          <w:numId w:val="64"/>
        </w:numPr>
        <w:tabs>
          <w:tab w:val="left" w:pos="820"/>
        </w:tabs>
        <w:spacing w:before="1"/>
        <w:pPrChange w:id="362" w:author="Microsoft Word" w:date="2025-01-07T13:25:00Z" w16du:dateUtc="2025-01-07T17:25:00Z">
          <w:pPr>
            <w:pStyle w:val="ListParagraph"/>
            <w:numPr>
              <w:numId w:val="1"/>
            </w:numPr>
            <w:tabs>
              <w:tab w:val="left" w:pos="820"/>
            </w:tabs>
            <w:spacing w:before="1"/>
          </w:pPr>
        </w:pPrChange>
      </w:pPr>
      <w:r>
        <w:rPr>
          <w:spacing w:val="-2"/>
        </w:rPr>
        <w:t>Allergies</w:t>
      </w:r>
    </w:p>
    <w:p w14:paraId="4158FD56" w14:textId="77777777" w:rsidR="001B3F86" w:rsidRDefault="00824944">
      <w:pPr>
        <w:pStyle w:val="ListParagraph"/>
        <w:numPr>
          <w:ilvl w:val="0"/>
          <w:numId w:val="64"/>
        </w:numPr>
        <w:tabs>
          <w:tab w:val="left" w:pos="820"/>
        </w:tabs>
        <w:pPrChange w:id="363" w:author="Microsoft Word" w:date="2025-01-07T13:25:00Z" w16du:dateUtc="2025-01-07T17:25:00Z">
          <w:pPr>
            <w:pStyle w:val="ListParagraph"/>
            <w:numPr>
              <w:numId w:val="1"/>
            </w:numPr>
            <w:tabs>
              <w:tab w:val="left" w:pos="820"/>
            </w:tabs>
          </w:pPr>
        </w:pPrChange>
      </w:pPr>
      <w:r>
        <w:rPr>
          <w:spacing w:val="-2"/>
        </w:rPr>
        <w:t>Conditions</w:t>
      </w:r>
    </w:p>
    <w:p w14:paraId="4158FD57" w14:textId="77777777" w:rsidR="001B3F86" w:rsidRDefault="00824944">
      <w:pPr>
        <w:pStyle w:val="ListParagraph"/>
        <w:numPr>
          <w:ilvl w:val="0"/>
          <w:numId w:val="64"/>
        </w:numPr>
        <w:tabs>
          <w:tab w:val="left" w:pos="820"/>
        </w:tabs>
        <w:ind w:right="284"/>
        <w:pPrChange w:id="364" w:author="Microsoft Word" w:date="2025-01-07T13:25:00Z" w16du:dateUtc="2025-01-07T17:25:00Z">
          <w:pPr>
            <w:pStyle w:val="ListParagraph"/>
            <w:numPr>
              <w:numId w:val="1"/>
            </w:numPr>
            <w:tabs>
              <w:tab w:val="left" w:pos="820"/>
            </w:tabs>
            <w:ind w:right="284"/>
          </w:pPr>
        </w:pPrChange>
      </w:pPr>
      <w:r>
        <w:t>PPR:</w:t>
      </w:r>
      <w:r>
        <w:rPr>
          <w:spacing w:val="-2"/>
        </w:rPr>
        <w:t xml:space="preserve"> </w:t>
      </w:r>
      <w:r>
        <w:t>Patient’s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six</w:t>
      </w:r>
      <w:r>
        <w:rPr>
          <w:spacing w:val="-3"/>
        </w:rPr>
        <w:t xml:space="preserve"> </w:t>
      </w:r>
      <w:r>
        <w:t>digits</w:t>
      </w:r>
      <w:r>
        <w:rPr>
          <w:spacing w:val="-2"/>
        </w:rPr>
        <w:t xml:space="preserve"> </w:t>
      </w:r>
      <w:r>
        <w:t>(either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generates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 technician input during creation)</w:t>
      </w:r>
    </w:p>
    <w:sectPr w:rsidR="001B3F86">
      <w:pgSz w:w="12240" w:h="15840"/>
      <w:pgMar w:top="1360" w:right="1440" w:bottom="1300" w:left="1340" w:header="0" w:footer="11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7EC8B1" w14:textId="77777777" w:rsidR="002B37B1" w:rsidRDefault="002B37B1">
      <w:r>
        <w:separator/>
      </w:r>
    </w:p>
  </w:endnote>
  <w:endnote w:type="continuationSeparator" w:id="0">
    <w:p w14:paraId="2FFBB3F6" w14:textId="77777777" w:rsidR="002B37B1" w:rsidRDefault="002B37B1">
      <w:r>
        <w:continuationSeparator/>
      </w:r>
    </w:p>
  </w:endnote>
  <w:endnote w:type="continuationNotice" w:id="1">
    <w:p w14:paraId="67D0230C" w14:textId="77777777" w:rsidR="002B37B1" w:rsidRDefault="002B37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B7DDA" w14:textId="77777777" w:rsidR="007B302D" w:rsidRDefault="007B30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8FD60" w14:textId="7A2D0546" w:rsidR="001B3F86" w:rsidRDefault="00737888">
    <w:pPr>
      <w:pStyle w:val="BodyText"/>
      <w:spacing w:line="14" w:lineRule="auto"/>
      <w:rPr>
        <w:sz w:val="20"/>
      </w:rPr>
    </w:pPr>
    <w:del w:id="49" w:author="Microsoft Word" w:date="2025-01-07T13:25:00Z" w16du:dateUtc="2025-01-07T17:25:00Z">
      <w:r>
        <w:rPr>
          <w:noProof/>
        </w:rPr>
        <mc:AlternateContent>
          <mc:Choice Requires="wps">
            <w:drawing>
              <wp:anchor distT="0" distB="0" distL="0" distR="0" simplePos="0" relativeHeight="251658243" behindDoc="1" locked="0" layoutInCell="1" allowOverlap="1" wp14:anchorId="2C30480A" wp14:editId="534879FA">
                <wp:simplePos x="0" y="0"/>
                <wp:positionH relativeFrom="page">
                  <wp:posOffset>3480942</wp:posOffset>
                </wp:positionH>
                <wp:positionV relativeFrom="page">
                  <wp:posOffset>9217440</wp:posOffset>
                </wp:positionV>
                <wp:extent cx="814069" cy="212090"/>
                <wp:effectExtent l="0" t="0" r="0" b="0"/>
                <wp:wrapNone/>
                <wp:docPr id="421557458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4069" cy="212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53E2A0" w14:textId="77777777" w:rsidR="001D2681" w:rsidRDefault="00737888">
                            <w:pPr>
                              <w:spacing w:before="21"/>
                              <w:ind w:left="20"/>
                              <w:rPr>
                                <w:del w:id="50" w:author="Microsoft Word" w:date="2025-01-07T13:25:00Z" w16du:dateUtc="2025-01-07T17:25:00Z"/>
                                <w:b/>
                              </w:rPr>
                            </w:pPr>
                            <w:del w:id="51" w:author="Microsoft Word" w:date="2025-01-07T13:25:00Z" w16du:dateUtc="2025-01-07T17:25:00Z">
                              <w:r>
                                <w:delText>Page</w:delText>
                              </w:r>
                              <w:r>
                                <w:rPr>
                                  <w:spacing w:val="-2"/>
                                </w:rPr>
                                <w:delText xml:space="preserve"> </w:delText>
                              </w:r>
                              <w:r>
                                <w:rPr>
                                  <w:b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</w:rPr>
                                <w:delInstrText xml:space="preserve"> PAGE </w:delInstrText>
                              </w:r>
                              <w:r>
                                <w:rPr>
                                  <w:b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</w:rPr>
                                <w:delText>2</w:delText>
                              </w:r>
                              <w:r>
                                <w:rPr>
                                  <w:b/>
                                </w:rPr>
                                <w:fldChar w:fldCharType="end"/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delText xml:space="preserve"> </w:delText>
                              </w:r>
                              <w:r>
                                <w:delText>of</w:delText>
                              </w:r>
                              <w:r>
                                <w:rPr>
                                  <w:spacing w:val="-1"/>
                                </w:rPr>
                                <w:delText xml:space="preserve"> </w:delTex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delInstrText xml:space="preserve"> NUMPAGES </w:delInstrTex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delText>22</w:delTex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fldChar w:fldCharType="end"/>
                              </w:r>
                            </w:del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30480A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36" type="#_x0000_t202" style="position:absolute;margin-left:274.1pt;margin-top:725.8pt;width:64.1pt;height:16.7pt;z-index:-25165823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" filled="f" stroked="f">
                <v:textbox inset="0,0,0,0">
                  <w:txbxContent>
                    <w:p w14:paraId="6A53E2A0" w14:textId="77777777" w:rsidR="001D2681" w:rsidRDefault="00737888">
                      <w:pPr>
                        <w:spacing w:before="21"/>
                        <w:ind w:left="20"/>
                        <w:rPr>
                          <w:del w:id="52" w:author="Microsoft Word" w:date="2025-01-07T13:25:00Z" w16du:dateUtc="2025-01-07T17:25:00Z"/>
                          <w:b/>
                        </w:rPr>
                      </w:pPr>
                      <w:del w:id="53" w:author="Microsoft Word" w:date="2025-01-07T13:25:00Z" w16du:dateUtc="2025-01-07T17:25:00Z">
                        <w:r>
                          <w:delText>Page</w:delText>
                        </w:r>
                        <w:r>
                          <w:rPr>
                            <w:spacing w:val="-2"/>
                          </w:rPr>
                          <w:delText xml:space="preserve"> </w:delText>
                        </w:r>
                        <w:r>
                          <w:rPr>
                            <w:b/>
                          </w:rPr>
                          <w:fldChar w:fldCharType="begin"/>
                        </w:r>
                        <w:r>
                          <w:rPr>
                            <w:b/>
                          </w:rPr>
                          <w:delInstrText xml:space="preserve"> PAGE </w:delInstrText>
                        </w:r>
                        <w:r>
                          <w:rPr>
                            <w:b/>
                          </w:rPr>
                          <w:fldChar w:fldCharType="separate"/>
                        </w:r>
                        <w:r>
                          <w:rPr>
                            <w:b/>
                          </w:rPr>
                          <w:delText>2</w:delText>
                        </w:r>
                        <w:r>
                          <w:rPr>
                            <w:b/>
                          </w:rPr>
                          <w:fldChar w:fldCharType="end"/>
                        </w:r>
                        <w:r>
                          <w:rPr>
                            <w:b/>
                            <w:spacing w:val="-2"/>
                          </w:rPr>
                          <w:delText xml:space="preserve"> </w:delText>
                        </w:r>
                        <w:r>
                          <w:delText>of</w:delText>
                        </w:r>
                        <w:r>
                          <w:rPr>
                            <w:spacing w:val="-1"/>
                          </w:rPr>
                          <w:delText xml:space="preserve"> </w:delText>
                        </w:r>
                        <w:r>
                          <w:rPr>
                            <w:b/>
                            <w:spacing w:val="-5"/>
                          </w:rPr>
                          <w:fldChar w:fldCharType="begin"/>
                        </w:r>
                        <w:r>
                          <w:rPr>
                            <w:b/>
                            <w:spacing w:val="-5"/>
                          </w:rPr>
                          <w:delInstrText xml:space="preserve"> NUMPAGES </w:delInstrText>
                        </w:r>
                        <w:r>
                          <w:rPr>
                            <w:b/>
                            <w:spacing w:val="-5"/>
                          </w:rPr>
                          <w:fldChar w:fldCharType="separate"/>
                        </w:r>
                        <w:r>
                          <w:rPr>
                            <w:b/>
                            <w:spacing w:val="-5"/>
                          </w:rPr>
                          <w:delText>22</w:delText>
                        </w:r>
                        <w:r>
                          <w:rPr>
                            <w:b/>
                            <w:spacing w:val="-5"/>
                          </w:rPr>
                          <w:fldChar w:fldCharType="end"/>
                        </w:r>
                      </w:del>
                    </w:p>
                  </w:txbxContent>
                </v:textbox>
                <w10:wrap anchorx="page" anchory="page"/>
              </v:shape>
            </w:pict>
          </mc:Fallback>
        </mc:AlternateContent>
      </w:r>
    </w:del>
    <w:ins w:id="54" w:author="Microsoft Word" w:date="2025-01-07T13:25:00Z" w16du:dateUtc="2025-01-07T17:25:00Z">
      <w:r w:rsidR="00824944"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158FD63" wp14:editId="4158FD64">
                <wp:simplePos x="0" y="0"/>
                <wp:positionH relativeFrom="page">
                  <wp:posOffset>3480942</wp:posOffset>
                </wp:positionH>
                <wp:positionV relativeFrom="page">
                  <wp:posOffset>9217440</wp:posOffset>
                </wp:positionV>
                <wp:extent cx="814069" cy="21209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4069" cy="212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58FD6C" w14:textId="77777777" w:rsidR="001B3F86" w:rsidRDefault="00824944">
                            <w:pPr>
                              <w:spacing w:before="21"/>
                              <w:ind w:left="20"/>
                              <w:rPr>
                                <w:ins w:id="55" w:author="Microsoft Word" w:date="2025-01-07T13:25:00Z" w16du:dateUtc="2025-01-07T17:25:00Z"/>
                                <w:b/>
                              </w:rPr>
                            </w:pPr>
                            <w:ins w:id="56" w:author="Microsoft Word" w:date="2025-01-07T13:25:00Z" w16du:dateUtc="2025-01-07T17:25:00Z">
                              <w:r>
                                <w:t>Page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b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</w:rPr>
                                <w:t>2</w:t>
                              </w:r>
                              <w:r>
                                <w:rPr>
                                  <w:b/>
                                </w:rPr>
                                <w:fldChar w:fldCharType="end"/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t>of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>22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fldChar w:fldCharType="end"/>
                              </w:r>
                            </w:ins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8FD63" id="_x0000_s1037" type="#_x0000_t202" style="position:absolute;margin-left:274.1pt;margin-top:725.8pt;width:64.1pt;height:16.7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" filled="f" stroked="f">
                <v:textbox inset="0,0,0,0">
                  <w:txbxContent>
                    <w:p w14:paraId="4158FD6C" w14:textId="77777777" w:rsidR="001B3F86" w:rsidRDefault="00824944">
                      <w:pPr>
                        <w:spacing w:before="21"/>
                        <w:ind w:left="20"/>
                        <w:rPr>
                          <w:ins w:id="57" w:author="Microsoft Word" w:date="2025-01-07T13:25:00Z" w16du:dateUtc="2025-01-07T17:25:00Z"/>
                          <w:b/>
                        </w:rPr>
                      </w:pPr>
                      <w:ins w:id="58" w:author="Microsoft Word" w:date="2025-01-07T13:25:00Z" w16du:dateUtc="2025-01-07T17:25:00Z">
                        <w:r>
                          <w:t>Page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fldChar w:fldCharType="begin"/>
                        </w:r>
                        <w:r>
                          <w:rPr>
                            <w:b/>
                          </w:rPr>
                          <w:instrText xml:space="preserve"> PAGE </w:instrText>
                        </w:r>
                        <w:r>
                          <w:rPr>
                            <w:b/>
                          </w:rPr>
                          <w:fldChar w:fldCharType="separate"/>
                        </w:r>
                        <w:r>
                          <w:rPr>
                            <w:b/>
                          </w:rPr>
                          <w:t>2</w:t>
                        </w:r>
                        <w:r>
                          <w:rPr>
                            <w:b/>
                          </w:rPr>
                          <w:fldChar w:fldCharType="end"/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</w:rPr>
                          <w:fldChar w:fldCharType="begin"/>
                        </w:r>
                        <w:r>
                          <w:rPr>
                            <w:b/>
                            <w:spacing w:val="-5"/>
                          </w:rPr>
                          <w:instrText xml:space="preserve"> NUMPAGES </w:instrText>
                        </w:r>
                        <w:r>
                          <w:rPr>
                            <w:b/>
                            <w:spacing w:val="-5"/>
                          </w:rPr>
                          <w:fldChar w:fldCharType="separate"/>
                        </w:r>
                        <w:r>
                          <w:rPr>
                            <w:b/>
                            <w:spacing w:val="-5"/>
                          </w:rPr>
                          <w:t>22</w:t>
                        </w:r>
                        <w:r>
                          <w:rPr>
                            <w:b/>
                            <w:spacing w:val="-5"/>
                          </w:rPr>
                          <w:fldChar w:fldCharType="end"/>
                        </w:r>
                      </w:ins>
                    </w:p>
                  </w:txbxContent>
                </v:textbox>
                <w10:wrap anchorx="page" anchory="page"/>
              </v:shape>
            </w:pict>
          </mc:Fallback>
        </mc:AlternateContent>
      </w:r>
    </w:ins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8FD61" w14:textId="34A9F6B0" w:rsidR="001B3F86" w:rsidRDefault="00737888">
    <w:pPr>
      <w:pStyle w:val="BodyText"/>
      <w:spacing w:line="14" w:lineRule="auto"/>
      <w:rPr>
        <w:sz w:val="20"/>
      </w:rPr>
    </w:pPr>
    <w:del w:id="89" w:author="Microsoft Word" w:date="2025-01-07T13:25:00Z" w16du:dateUtc="2025-01-07T17:25:00Z">
      <w:r>
        <w:rPr>
          <w:noProof/>
        </w:rPr>
        <mc:AlternateContent>
          <mc:Choice Requires="wps">
            <w:drawing>
              <wp:anchor distT="0" distB="0" distL="0" distR="0" simplePos="0" relativeHeight="251658244" behindDoc="1" locked="0" layoutInCell="1" allowOverlap="1" wp14:anchorId="77699095" wp14:editId="27DC8B62">
                <wp:simplePos x="0" y="0"/>
                <wp:positionH relativeFrom="page">
                  <wp:posOffset>4582795</wp:posOffset>
                </wp:positionH>
                <wp:positionV relativeFrom="page">
                  <wp:posOffset>6931440</wp:posOffset>
                </wp:positionV>
                <wp:extent cx="894715" cy="212090"/>
                <wp:effectExtent l="0" t="0" r="0" b="0"/>
                <wp:wrapNone/>
                <wp:docPr id="775535288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4715" cy="212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7C5D90" w14:textId="77777777" w:rsidR="001D2681" w:rsidRDefault="00737888">
                            <w:pPr>
                              <w:spacing w:before="21"/>
                              <w:ind w:left="20"/>
                              <w:rPr>
                                <w:del w:id="90" w:author="Microsoft Word" w:date="2025-01-07T13:25:00Z" w16du:dateUtc="2025-01-07T17:25:00Z"/>
                                <w:b/>
                              </w:rPr>
                            </w:pPr>
                            <w:del w:id="91" w:author="Microsoft Word" w:date="2025-01-07T13:25:00Z" w16du:dateUtc="2025-01-07T17:25:00Z">
                              <w:r>
                                <w:delText>Page</w:delText>
                              </w:r>
                              <w:r>
                                <w:rPr>
                                  <w:spacing w:val="-1"/>
                                </w:rPr>
                                <w:delText xml:space="preserve"> </w:delText>
                              </w:r>
                              <w:r>
                                <w:rPr>
                                  <w:b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</w:rPr>
                                <w:delInstrText xml:space="preserve"> PAGE </w:delInstrText>
                              </w:r>
                              <w:r>
                                <w:rPr>
                                  <w:b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</w:rPr>
                                <w:delText>10</w:delText>
                              </w:r>
                              <w:r>
                                <w:rPr>
                                  <w:b/>
                                </w:rPr>
                                <w:fldChar w:fldCharType="end"/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delText xml:space="preserve"> </w:delText>
                              </w:r>
                              <w:r>
                                <w:delText xml:space="preserve">of </w:delTex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delInstrText xml:space="preserve"> NUMPAGES </w:delInstrTex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delText>22</w:delTex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fldChar w:fldCharType="end"/>
                              </w:r>
                            </w:del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699095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38" type="#_x0000_t202" style="position:absolute;margin-left:360.85pt;margin-top:545.8pt;width:70.45pt;height:16.7pt;z-index:-2516582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" filled="f" stroked="f">
                <v:textbox inset="0,0,0,0">
                  <w:txbxContent>
                    <w:p w14:paraId="1E7C5D90" w14:textId="77777777" w:rsidR="001D2681" w:rsidRDefault="00737888">
                      <w:pPr>
                        <w:spacing w:before="21"/>
                        <w:ind w:left="20"/>
                        <w:rPr>
                          <w:del w:id="92" w:author="Microsoft Word" w:date="2025-01-07T13:25:00Z" w16du:dateUtc="2025-01-07T17:25:00Z"/>
                          <w:b/>
                        </w:rPr>
                      </w:pPr>
                      <w:del w:id="93" w:author="Microsoft Word" w:date="2025-01-07T13:25:00Z" w16du:dateUtc="2025-01-07T17:25:00Z">
                        <w:r>
                          <w:delText>Page</w:delText>
                        </w:r>
                        <w:r>
                          <w:rPr>
                            <w:spacing w:val="-1"/>
                          </w:rPr>
                          <w:delText xml:space="preserve"> </w:delText>
                        </w:r>
                        <w:r>
                          <w:rPr>
                            <w:b/>
                          </w:rPr>
                          <w:fldChar w:fldCharType="begin"/>
                        </w:r>
                        <w:r>
                          <w:rPr>
                            <w:b/>
                          </w:rPr>
                          <w:delInstrText xml:space="preserve"> PAGE </w:delInstrText>
                        </w:r>
                        <w:r>
                          <w:rPr>
                            <w:b/>
                          </w:rPr>
                          <w:fldChar w:fldCharType="separate"/>
                        </w:r>
                        <w:r>
                          <w:rPr>
                            <w:b/>
                          </w:rPr>
                          <w:delText>10</w:delText>
                        </w:r>
                        <w:r>
                          <w:rPr>
                            <w:b/>
                          </w:rPr>
                          <w:fldChar w:fldCharType="end"/>
                        </w:r>
                        <w:r>
                          <w:rPr>
                            <w:b/>
                            <w:spacing w:val="-1"/>
                          </w:rPr>
                          <w:delText xml:space="preserve"> </w:delText>
                        </w:r>
                        <w:r>
                          <w:delText xml:space="preserve">of </w:delText>
                        </w:r>
                        <w:r>
                          <w:rPr>
                            <w:b/>
                            <w:spacing w:val="-5"/>
                          </w:rPr>
                          <w:fldChar w:fldCharType="begin"/>
                        </w:r>
                        <w:r>
                          <w:rPr>
                            <w:b/>
                            <w:spacing w:val="-5"/>
                          </w:rPr>
                          <w:delInstrText xml:space="preserve"> NUMPAGES </w:delInstrText>
                        </w:r>
                        <w:r>
                          <w:rPr>
                            <w:b/>
                            <w:spacing w:val="-5"/>
                          </w:rPr>
                          <w:fldChar w:fldCharType="separate"/>
                        </w:r>
                        <w:r>
                          <w:rPr>
                            <w:b/>
                            <w:spacing w:val="-5"/>
                          </w:rPr>
                          <w:delText>22</w:delText>
                        </w:r>
                        <w:r>
                          <w:rPr>
                            <w:b/>
                            <w:spacing w:val="-5"/>
                          </w:rPr>
                          <w:fldChar w:fldCharType="end"/>
                        </w:r>
                      </w:del>
                    </w:p>
                  </w:txbxContent>
                </v:textbox>
                <w10:wrap anchorx="page" anchory="page"/>
              </v:shape>
            </w:pict>
          </mc:Fallback>
        </mc:AlternateContent>
      </w:r>
    </w:del>
    <w:ins w:id="94" w:author="Microsoft Word" w:date="2025-01-07T13:25:00Z" w16du:dateUtc="2025-01-07T17:25:00Z">
      <w:r w:rsidR="00824944">
        <w:rPr>
          <w:noProof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4158FD65" wp14:editId="4158FD66">
                <wp:simplePos x="0" y="0"/>
                <wp:positionH relativeFrom="page">
                  <wp:posOffset>4582795</wp:posOffset>
                </wp:positionH>
                <wp:positionV relativeFrom="page">
                  <wp:posOffset>6931440</wp:posOffset>
                </wp:positionV>
                <wp:extent cx="894715" cy="21209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4715" cy="212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58FD6D" w14:textId="77777777" w:rsidR="001B3F86" w:rsidRDefault="00824944">
                            <w:pPr>
                              <w:spacing w:before="21"/>
                              <w:ind w:left="20"/>
                              <w:rPr>
                                <w:ins w:id="95" w:author="Microsoft Word" w:date="2025-01-07T13:25:00Z" w16du:dateUtc="2025-01-07T17:25:00Z"/>
                                <w:b/>
                              </w:rPr>
                            </w:pPr>
                            <w:ins w:id="96" w:author="Microsoft Word" w:date="2025-01-07T13:25:00Z" w16du:dateUtc="2025-01-07T17:25:00Z">
                              <w:r>
                                <w:t>Page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b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</w:rPr>
                                <w:t>10</w:t>
                              </w:r>
                              <w:r>
                                <w:rPr>
                                  <w:b/>
                                </w:rPr>
                                <w:fldChar w:fldCharType="end"/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t xml:space="preserve">of 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>22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fldChar w:fldCharType="end"/>
                              </w:r>
                            </w:ins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8FD65" id="_x0000_s1039" type="#_x0000_t202" style="position:absolute;margin-left:360.85pt;margin-top:545.8pt;width:70.45pt;height:16.7pt;z-index:-25165823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" filled="f" stroked="f">
                <v:textbox inset="0,0,0,0">
                  <w:txbxContent>
                    <w:p w14:paraId="4158FD6D" w14:textId="77777777" w:rsidR="001B3F86" w:rsidRDefault="00824944">
                      <w:pPr>
                        <w:spacing w:before="21"/>
                        <w:ind w:left="20"/>
                        <w:rPr>
                          <w:ins w:id="97" w:author="Microsoft Word" w:date="2025-01-07T13:25:00Z" w16du:dateUtc="2025-01-07T17:25:00Z"/>
                          <w:b/>
                        </w:rPr>
                      </w:pPr>
                      <w:ins w:id="98" w:author="Microsoft Word" w:date="2025-01-07T13:25:00Z" w16du:dateUtc="2025-01-07T17:25:00Z">
                        <w:r>
                          <w:t>Page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fldChar w:fldCharType="begin"/>
                        </w:r>
                        <w:r>
                          <w:rPr>
                            <w:b/>
                          </w:rPr>
                          <w:instrText xml:space="preserve"> PAGE </w:instrText>
                        </w:r>
                        <w:r>
                          <w:rPr>
                            <w:b/>
                          </w:rPr>
                          <w:fldChar w:fldCharType="separate"/>
                        </w:r>
                        <w:r>
                          <w:rPr>
                            <w:b/>
                          </w:rPr>
                          <w:t>10</w:t>
                        </w:r>
                        <w:r>
                          <w:rPr>
                            <w:b/>
                          </w:rPr>
                          <w:fldChar w:fldCharType="end"/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t xml:space="preserve">of </w:t>
                        </w:r>
                        <w:r>
                          <w:rPr>
                            <w:b/>
                            <w:spacing w:val="-5"/>
                          </w:rPr>
                          <w:fldChar w:fldCharType="begin"/>
                        </w:r>
                        <w:r>
                          <w:rPr>
                            <w:b/>
                            <w:spacing w:val="-5"/>
                          </w:rPr>
                          <w:instrText xml:space="preserve"> NUMPAGES </w:instrText>
                        </w:r>
                        <w:r>
                          <w:rPr>
                            <w:b/>
                            <w:spacing w:val="-5"/>
                          </w:rPr>
                          <w:fldChar w:fldCharType="separate"/>
                        </w:r>
                        <w:r>
                          <w:rPr>
                            <w:b/>
                            <w:spacing w:val="-5"/>
                          </w:rPr>
                          <w:t>22</w:t>
                        </w:r>
                        <w:r>
                          <w:rPr>
                            <w:b/>
                            <w:spacing w:val="-5"/>
                          </w:rPr>
                          <w:fldChar w:fldCharType="end"/>
                        </w:r>
                      </w:ins>
                    </w:p>
                  </w:txbxContent>
                </v:textbox>
                <w10:wrap anchorx="page" anchory="page"/>
              </v:shape>
            </w:pict>
          </mc:Fallback>
        </mc:AlternateContent>
      </w:r>
    </w:ins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8FD62" w14:textId="7E365984" w:rsidR="001B3F86" w:rsidRDefault="00737888">
    <w:pPr>
      <w:pStyle w:val="BodyText"/>
      <w:spacing w:line="14" w:lineRule="auto"/>
      <w:rPr>
        <w:sz w:val="20"/>
      </w:rPr>
    </w:pPr>
    <w:del w:id="304" w:author="Microsoft Word" w:date="2025-01-07T13:25:00Z" w16du:dateUtc="2025-01-07T17:25:00Z">
      <w:r>
        <w:rPr>
          <w:noProof/>
        </w:rPr>
        <mc:AlternateContent>
          <mc:Choice Requires="wps">
            <w:drawing>
              <wp:anchor distT="0" distB="0" distL="0" distR="0" simplePos="0" relativeHeight="251658245" behindDoc="1" locked="0" layoutInCell="1" allowOverlap="1" wp14:anchorId="061525A0" wp14:editId="74512A96">
                <wp:simplePos x="0" y="0"/>
                <wp:positionH relativeFrom="page">
                  <wp:posOffset>3439795</wp:posOffset>
                </wp:positionH>
                <wp:positionV relativeFrom="page">
                  <wp:posOffset>9217440</wp:posOffset>
                </wp:positionV>
                <wp:extent cx="894715" cy="212090"/>
                <wp:effectExtent l="0" t="0" r="0" b="0"/>
                <wp:wrapNone/>
                <wp:docPr id="1016026661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4715" cy="212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DBEDC4" w14:textId="77777777" w:rsidR="001D2681" w:rsidRDefault="00737888">
                            <w:pPr>
                              <w:spacing w:before="21"/>
                              <w:ind w:left="20"/>
                              <w:rPr>
                                <w:del w:id="305" w:author="Microsoft Word" w:date="2025-01-07T13:25:00Z" w16du:dateUtc="2025-01-07T17:25:00Z"/>
                                <w:b/>
                              </w:rPr>
                            </w:pPr>
                            <w:del w:id="306" w:author="Microsoft Word" w:date="2025-01-07T13:25:00Z" w16du:dateUtc="2025-01-07T17:25:00Z">
                              <w:r>
                                <w:delText>Page</w:delText>
                              </w:r>
                              <w:r>
                                <w:rPr>
                                  <w:spacing w:val="-1"/>
                                </w:rPr>
                                <w:delText xml:space="preserve"> </w:delText>
                              </w:r>
                              <w:r>
                                <w:rPr>
                                  <w:b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</w:rPr>
                                <w:delInstrText xml:space="preserve"> PAGE </w:delInstrText>
                              </w:r>
                              <w:r>
                                <w:rPr>
                                  <w:b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</w:rPr>
                                <w:delText>19</w:delText>
                              </w:r>
                              <w:r>
                                <w:rPr>
                                  <w:b/>
                                </w:rPr>
                                <w:fldChar w:fldCharType="end"/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delText xml:space="preserve"> </w:delText>
                              </w:r>
                              <w:r>
                                <w:delText xml:space="preserve">of </w:delTex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delInstrText xml:space="preserve"> NUMPAGES </w:delInstrTex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delText>22</w:delTex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fldChar w:fldCharType="end"/>
                              </w:r>
                            </w:del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1525A0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40" type="#_x0000_t202" style="position:absolute;margin-left:270.85pt;margin-top:725.8pt;width:70.45pt;height:16.7pt;z-index:-251658235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" filled="f" stroked="f">
                <v:textbox inset="0,0,0,0">
                  <w:txbxContent>
                    <w:p w14:paraId="52DBEDC4" w14:textId="77777777" w:rsidR="001D2681" w:rsidRDefault="00737888">
                      <w:pPr>
                        <w:spacing w:before="21"/>
                        <w:ind w:left="20"/>
                        <w:rPr>
                          <w:del w:id="307" w:author="Microsoft Word" w:date="2025-01-07T13:25:00Z" w16du:dateUtc="2025-01-07T17:25:00Z"/>
                          <w:b/>
                        </w:rPr>
                      </w:pPr>
                      <w:del w:id="308" w:author="Microsoft Word" w:date="2025-01-07T13:25:00Z" w16du:dateUtc="2025-01-07T17:25:00Z">
                        <w:r>
                          <w:delText>Page</w:delText>
                        </w:r>
                        <w:r>
                          <w:rPr>
                            <w:spacing w:val="-1"/>
                          </w:rPr>
                          <w:delText xml:space="preserve"> </w:delText>
                        </w:r>
                        <w:r>
                          <w:rPr>
                            <w:b/>
                          </w:rPr>
                          <w:fldChar w:fldCharType="begin"/>
                        </w:r>
                        <w:r>
                          <w:rPr>
                            <w:b/>
                          </w:rPr>
                          <w:delInstrText xml:space="preserve"> PAGE </w:delInstrText>
                        </w:r>
                        <w:r>
                          <w:rPr>
                            <w:b/>
                          </w:rPr>
                          <w:fldChar w:fldCharType="separate"/>
                        </w:r>
                        <w:r>
                          <w:rPr>
                            <w:b/>
                          </w:rPr>
                          <w:delText>19</w:delText>
                        </w:r>
                        <w:r>
                          <w:rPr>
                            <w:b/>
                          </w:rPr>
                          <w:fldChar w:fldCharType="end"/>
                        </w:r>
                        <w:r>
                          <w:rPr>
                            <w:b/>
                            <w:spacing w:val="-1"/>
                          </w:rPr>
                          <w:delText xml:space="preserve"> </w:delText>
                        </w:r>
                        <w:r>
                          <w:delText xml:space="preserve">of </w:delText>
                        </w:r>
                        <w:r>
                          <w:rPr>
                            <w:b/>
                            <w:spacing w:val="-5"/>
                          </w:rPr>
                          <w:fldChar w:fldCharType="begin"/>
                        </w:r>
                        <w:r>
                          <w:rPr>
                            <w:b/>
                            <w:spacing w:val="-5"/>
                          </w:rPr>
                          <w:delInstrText xml:space="preserve"> NUMPAGES </w:delInstrText>
                        </w:r>
                        <w:r>
                          <w:rPr>
                            <w:b/>
                            <w:spacing w:val="-5"/>
                          </w:rPr>
                          <w:fldChar w:fldCharType="separate"/>
                        </w:r>
                        <w:r>
                          <w:rPr>
                            <w:b/>
                            <w:spacing w:val="-5"/>
                          </w:rPr>
                          <w:delText>22</w:delText>
                        </w:r>
                        <w:r>
                          <w:rPr>
                            <w:b/>
                            <w:spacing w:val="-5"/>
                          </w:rPr>
                          <w:fldChar w:fldCharType="end"/>
                        </w:r>
                      </w:del>
                    </w:p>
                  </w:txbxContent>
                </v:textbox>
                <w10:wrap anchorx="page" anchory="page"/>
              </v:shape>
            </w:pict>
          </mc:Fallback>
        </mc:AlternateContent>
      </w:r>
    </w:del>
    <w:ins w:id="309" w:author="Microsoft Word" w:date="2025-01-07T13:25:00Z" w16du:dateUtc="2025-01-07T17:25:00Z">
      <w:r w:rsidR="00824944">
        <w:rPr>
          <w:noProof/>
        </w:rPr>
        <mc:AlternateContent>
          <mc:Choice Requires="wps">
            <w:drawing>
              <wp:anchor distT="0" distB="0" distL="0" distR="0" simplePos="0" relativeHeight="251658242" behindDoc="1" locked="0" layoutInCell="1" allowOverlap="1" wp14:anchorId="4158FD67" wp14:editId="4158FD68">
                <wp:simplePos x="0" y="0"/>
                <wp:positionH relativeFrom="page">
                  <wp:posOffset>3439795</wp:posOffset>
                </wp:positionH>
                <wp:positionV relativeFrom="page">
                  <wp:posOffset>9217440</wp:posOffset>
                </wp:positionV>
                <wp:extent cx="894715" cy="21209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4715" cy="212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58FD6E" w14:textId="77777777" w:rsidR="001B3F86" w:rsidRDefault="00824944">
                            <w:pPr>
                              <w:spacing w:before="21"/>
                              <w:ind w:left="20"/>
                              <w:rPr>
                                <w:ins w:id="310" w:author="Microsoft Word" w:date="2025-01-07T13:25:00Z" w16du:dateUtc="2025-01-07T17:25:00Z"/>
                                <w:b/>
                              </w:rPr>
                            </w:pPr>
                            <w:ins w:id="311" w:author="Microsoft Word" w:date="2025-01-07T13:25:00Z" w16du:dateUtc="2025-01-07T17:25:00Z">
                              <w:r>
                                <w:t>Page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b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</w:rPr>
                                <w:t>19</w:t>
                              </w:r>
                              <w:r>
                                <w:rPr>
                                  <w:b/>
                                </w:rPr>
                                <w:fldChar w:fldCharType="end"/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t xml:space="preserve">of 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>22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fldChar w:fldCharType="end"/>
                              </w:r>
                            </w:ins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8FD67" id="_x0000_s1041" type="#_x0000_t202" style="position:absolute;margin-left:270.85pt;margin-top:725.8pt;width:70.45pt;height:16.7pt;z-index:-25165823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" filled="f" stroked="f">
                <v:textbox inset="0,0,0,0">
                  <w:txbxContent>
                    <w:p w14:paraId="4158FD6E" w14:textId="77777777" w:rsidR="001B3F86" w:rsidRDefault="00824944">
                      <w:pPr>
                        <w:spacing w:before="21"/>
                        <w:ind w:left="20"/>
                        <w:rPr>
                          <w:ins w:id="312" w:author="Microsoft Word" w:date="2025-01-07T13:25:00Z" w16du:dateUtc="2025-01-07T17:25:00Z"/>
                          <w:b/>
                        </w:rPr>
                      </w:pPr>
                      <w:ins w:id="313" w:author="Microsoft Word" w:date="2025-01-07T13:25:00Z" w16du:dateUtc="2025-01-07T17:25:00Z">
                        <w:r>
                          <w:t>Page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fldChar w:fldCharType="begin"/>
                        </w:r>
                        <w:r>
                          <w:rPr>
                            <w:b/>
                          </w:rPr>
                          <w:instrText xml:space="preserve"> PAGE </w:instrText>
                        </w:r>
                        <w:r>
                          <w:rPr>
                            <w:b/>
                          </w:rPr>
                          <w:fldChar w:fldCharType="separate"/>
                        </w:r>
                        <w:r>
                          <w:rPr>
                            <w:b/>
                          </w:rPr>
                          <w:t>19</w:t>
                        </w:r>
                        <w:r>
                          <w:rPr>
                            <w:b/>
                          </w:rPr>
                          <w:fldChar w:fldCharType="end"/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t xml:space="preserve">of </w:t>
                        </w:r>
                        <w:r>
                          <w:rPr>
                            <w:b/>
                            <w:spacing w:val="-5"/>
                          </w:rPr>
                          <w:fldChar w:fldCharType="begin"/>
                        </w:r>
                        <w:r>
                          <w:rPr>
                            <w:b/>
                            <w:spacing w:val="-5"/>
                          </w:rPr>
                          <w:instrText xml:space="preserve"> NUMPAGES </w:instrText>
                        </w:r>
                        <w:r>
                          <w:rPr>
                            <w:b/>
                            <w:spacing w:val="-5"/>
                          </w:rPr>
                          <w:fldChar w:fldCharType="separate"/>
                        </w:r>
                        <w:r>
                          <w:rPr>
                            <w:b/>
                            <w:spacing w:val="-5"/>
                          </w:rPr>
                          <w:t>22</w:t>
                        </w:r>
                        <w:r>
                          <w:rPr>
                            <w:b/>
                            <w:spacing w:val="-5"/>
                          </w:rPr>
                          <w:fldChar w:fldCharType="end"/>
                        </w:r>
                      </w:ins>
                    </w:p>
                  </w:txbxContent>
                </v:textbox>
                <w10:wrap anchorx="page" anchory="page"/>
              </v:shape>
            </w:pict>
          </mc:Fallback>
        </mc:AlternateContent>
      </w:r>
    </w:ins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B3E524" w14:textId="77777777" w:rsidR="002B37B1" w:rsidRDefault="002B37B1">
      <w:r>
        <w:separator/>
      </w:r>
    </w:p>
  </w:footnote>
  <w:footnote w:type="continuationSeparator" w:id="0">
    <w:p w14:paraId="1EDBCCFD" w14:textId="77777777" w:rsidR="002B37B1" w:rsidRDefault="002B37B1">
      <w:r>
        <w:continuationSeparator/>
      </w:r>
    </w:p>
  </w:footnote>
  <w:footnote w:type="continuationNotice" w:id="1">
    <w:p w14:paraId="3454F8A1" w14:textId="77777777" w:rsidR="002B37B1" w:rsidRDefault="002B37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294445" w14:textId="77777777" w:rsidR="007B302D" w:rsidRDefault="007B30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32E42"/>
    <w:multiLevelType w:val="hybridMultilevel"/>
    <w:tmpl w:val="FFFFFFFF"/>
    <w:lvl w:ilvl="0" w:tplc="E5322AFE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CEA054D4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B46AB9FA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41388FBA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76D64D2A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B17696C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0BAADE46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BEC2CCC6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752A49BE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F51183"/>
    <w:multiLevelType w:val="hybridMultilevel"/>
    <w:tmpl w:val="FFFFFFFF"/>
    <w:lvl w:ilvl="0" w:tplc="FD4ABF56">
      <w:numFmt w:val="bullet"/>
      <w:lvlText w:val=""/>
      <w:lvlJc w:val="left"/>
      <w:pPr>
        <w:ind w:left="284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E12AA790">
      <w:numFmt w:val="bullet"/>
      <w:lvlText w:val="•"/>
      <w:lvlJc w:val="left"/>
      <w:pPr>
        <w:ind w:left="587" w:hanging="178"/>
      </w:pPr>
      <w:rPr>
        <w:rFonts w:hint="default"/>
        <w:lang w:val="en-US" w:eastAsia="en-US" w:bidi="ar-SA"/>
      </w:rPr>
    </w:lvl>
    <w:lvl w:ilvl="2" w:tplc="EA86C78E">
      <w:numFmt w:val="bullet"/>
      <w:lvlText w:val="•"/>
      <w:lvlJc w:val="left"/>
      <w:pPr>
        <w:ind w:left="894" w:hanging="178"/>
      </w:pPr>
      <w:rPr>
        <w:rFonts w:hint="default"/>
        <w:lang w:val="en-US" w:eastAsia="en-US" w:bidi="ar-SA"/>
      </w:rPr>
    </w:lvl>
    <w:lvl w:ilvl="3" w:tplc="234EAB84">
      <w:numFmt w:val="bullet"/>
      <w:lvlText w:val="•"/>
      <w:lvlJc w:val="left"/>
      <w:pPr>
        <w:ind w:left="1201" w:hanging="178"/>
      </w:pPr>
      <w:rPr>
        <w:rFonts w:hint="default"/>
        <w:lang w:val="en-US" w:eastAsia="en-US" w:bidi="ar-SA"/>
      </w:rPr>
    </w:lvl>
    <w:lvl w:ilvl="4" w:tplc="67F6BC8A">
      <w:numFmt w:val="bullet"/>
      <w:lvlText w:val="•"/>
      <w:lvlJc w:val="left"/>
      <w:pPr>
        <w:ind w:left="1509" w:hanging="178"/>
      </w:pPr>
      <w:rPr>
        <w:rFonts w:hint="default"/>
        <w:lang w:val="en-US" w:eastAsia="en-US" w:bidi="ar-SA"/>
      </w:rPr>
    </w:lvl>
    <w:lvl w:ilvl="5" w:tplc="ACC49028">
      <w:numFmt w:val="bullet"/>
      <w:lvlText w:val="•"/>
      <w:lvlJc w:val="left"/>
      <w:pPr>
        <w:ind w:left="1816" w:hanging="178"/>
      </w:pPr>
      <w:rPr>
        <w:rFonts w:hint="default"/>
        <w:lang w:val="en-US" w:eastAsia="en-US" w:bidi="ar-SA"/>
      </w:rPr>
    </w:lvl>
    <w:lvl w:ilvl="6" w:tplc="EF8EDE58">
      <w:numFmt w:val="bullet"/>
      <w:lvlText w:val="•"/>
      <w:lvlJc w:val="left"/>
      <w:pPr>
        <w:ind w:left="2123" w:hanging="178"/>
      </w:pPr>
      <w:rPr>
        <w:rFonts w:hint="default"/>
        <w:lang w:val="en-US" w:eastAsia="en-US" w:bidi="ar-SA"/>
      </w:rPr>
    </w:lvl>
    <w:lvl w:ilvl="7" w:tplc="6874B96C">
      <w:numFmt w:val="bullet"/>
      <w:lvlText w:val="•"/>
      <w:lvlJc w:val="left"/>
      <w:pPr>
        <w:ind w:left="2431" w:hanging="178"/>
      </w:pPr>
      <w:rPr>
        <w:rFonts w:hint="default"/>
        <w:lang w:val="en-US" w:eastAsia="en-US" w:bidi="ar-SA"/>
      </w:rPr>
    </w:lvl>
    <w:lvl w:ilvl="8" w:tplc="F75636DC">
      <w:numFmt w:val="bullet"/>
      <w:lvlText w:val="•"/>
      <w:lvlJc w:val="left"/>
      <w:pPr>
        <w:ind w:left="2738" w:hanging="178"/>
      </w:pPr>
      <w:rPr>
        <w:rFonts w:hint="default"/>
        <w:lang w:val="en-US" w:eastAsia="en-US" w:bidi="ar-SA"/>
      </w:rPr>
    </w:lvl>
  </w:abstractNum>
  <w:abstractNum w:abstractNumId="2" w15:restartNumberingAfterBreak="0">
    <w:nsid w:val="01DBF830"/>
    <w:multiLevelType w:val="hybridMultilevel"/>
    <w:tmpl w:val="FFFFFFFF"/>
    <w:lvl w:ilvl="0" w:tplc="02B07CA0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770ADB8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DD5A3EB4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F9B6668A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plc="1EECC396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 w:tplc="0EA8906E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6838C400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CE1816BC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8" w:tplc="9CB66CC0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3359AEA"/>
    <w:multiLevelType w:val="hybridMultilevel"/>
    <w:tmpl w:val="FFFFFFFF"/>
    <w:lvl w:ilvl="0" w:tplc="6F241A64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B744574C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7F20806C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110A25AE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F4EC9700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454851BA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A8400D4A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1E4EF7B8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ECB6B444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4CFB292"/>
    <w:multiLevelType w:val="hybridMultilevel"/>
    <w:tmpl w:val="FFFFFFFF"/>
    <w:lvl w:ilvl="0" w:tplc="10ACE750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917E12A0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DE60876A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579ECC54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54E0935E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09D23ADA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06924EBC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0E0E8E82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B75E180C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5F326AF"/>
    <w:multiLevelType w:val="hybridMultilevel"/>
    <w:tmpl w:val="FFFFFFFF"/>
    <w:lvl w:ilvl="0" w:tplc="593849D0">
      <w:numFmt w:val="bullet"/>
      <w:lvlText w:val=""/>
      <w:lvlJc w:val="left"/>
      <w:pPr>
        <w:ind w:left="284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3EDCD3EE">
      <w:numFmt w:val="bullet"/>
      <w:lvlText w:val="•"/>
      <w:lvlJc w:val="left"/>
      <w:pPr>
        <w:ind w:left="587" w:hanging="178"/>
      </w:pPr>
      <w:rPr>
        <w:rFonts w:hint="default"/>
        <w:lang w:val="en-US" w:eastAsia="en-US" w:bidi="ar-SA"/>
      </w:rPr>
    </w:lvl>
    <w:lvl w:ilvl="2" w:tplc="04E8B782">
      <w:numFmt w:val="bullet"/>
      <w:lvlText w:val="•"/>
      <w:lvlJc w:val="left"/>
      <w:pPr>
        <w:ind w:left="894" w:hanging="178"/>
      </w:pPr>
      <w:rPr>
        <w:rFonts w:hint="default"/>
        <w:lang w:val="en-US" w:eastAsia="en-US" w:bidi="ar-SA"/>
      </w:rPr>
    </w:lvl>
    <w:lvl w:ilvl="3" w:tplc="93D00964">
      <w:numFmt w:val="bullet"/>
      <w:lvlText w:val="•"/>
      <w:lvlJc w:val="left"/>
      <w:pPr>
        <w:ind w:left="1201" w:hanging="178"/>
      </w:pPr>
      <w:rPr>
        <w:rFonts w:hint="default"/>
        <w:lang w:val="en-US" w:eastAsia="en-US" w:bidi="ar-SA"/>
      </w:rPr>
    </w:lvl>
    <w:lvl w:ilvl="4" w:tplc="AE1A8BFC">
      <w:numFmt w:val="bullet"/>
      <w:lvlText w:val="•"/>
      <w:lvlJc w:val="left"/>
      <w:pPr>
        <w:ind w:left="1509" w:hanging="178"/>
      </w:pPr>
      <w:rPr>
        <w:rFonts w:hint="default"/>
        <w:lang w:val="en-US" w:eastAsia="en-US" w:bidi="ar-SA"/>
      </w:rPr>
    </w:lvl>
    <w:lvl w:ilvl="5" w:tplc="AB206FEC">
      <w:numFmt w:val="bullet"/>
      <w:lvlText w:val="•"/>
      <w:lvlJc w:val="left"/>
      <w:pPr>
        <w:ind w:left="1816" w:hanging="178"/>
      </w:pPr>
      <w:rPr>
        <w:rFonts w:hint="default"/>
        <w:lang w:val="en-US" w:eastAsia="en-US" w:bidi="ar-SA"/>
      </w:rPr>
    </w:lvl>
    <w:lvl w:ilvl="6" w:tplc="24400CD4">
      <w:numFmt w:val="bullet"/>
      <w:lvlText w:val="•"/>
      <w:lvlJc w:val="left"/>
      <w:pPr>
        <w:ind w:left="2123" w:hanging="178"/>
      </w:pPr>
      <w:rPr>
        <w:rFonts w:hint="default"/>
        <w:lang w:val="en-US" w:eastAsia="en-US" w:bidi="ar-SA"/>
      </w:rPr>
    </w:lvl>
    <w:lvl w:ilvl="7" w:tplc="A0CE97FE">
      <w:numFmt w:val="bullet"/>
      <w:lvlText w:val="•"/>
      <w:lvlJc w:val="left"/>
      <w:pPr>
        <w:ind w:left="2431" w:hanging="178"/>
      </w:pPr>
      <w:rPr>
        <w:rFonts w:hint="default"/>
        <w:lang w:val="en-US" w:eastAsia="en-US" w:bidi="ar-SA"/>
      </w:rPr>
    </w:lvl>
    <w:lvl w:ilvl="8" w:tplc="6814670E">
      <w:numFmt w:val="bullet"/>
      <w:lvlText w:val="•"/>
      <w:lvlJc w:val="left"/>
      <w:pPr>
        <w:ind w:left="2738" w:hanging="178"/>
      </w:pPr>
      <w:rPr>
        <w:rFonts w:hint="default"/>
        <w:lang w:val="en-US" w:eastAsia="en-US" w:bidi="ar-SA"/>
      </w:rPr>
    </w:lvl>
  </w:abstractNum>
  <w:abstractNum w:abstractNumId="6" w15:restartNumberingAfterBreak="0">
    <w:nsid w:val="060F0D81"/>
    <w:multiLevelType w:val="hybridMultilevel"/>
    <w:tmpl w:val="86747A54"/>
    <w:lvl w:ilvl="0" w:tplc="6C3A5582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E4423592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9AA07194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9F7AA1B0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58CAA986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0CAEED4C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20A8385A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2FEA974E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1A3CB0F0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068B753D"/>
    <w:multiLevelType w:val="hybridMultilevel"/>
    <w:tmpl w:val="FFFFFFFF"/>
    <w:lvl w:ilvl="0" w:tplc="B630D1C6">
      <w:numFmt w:val="bullet"/>
      <w:lvlText w:val=""/>
      <w:lvlJc w:val="left"/>
      <w:pPr>
        <w:ind w:left="284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58229E02">
      <w:numFmt w:val="bullet"/>
      <w:lvlText w:val="•"/>
      <w:lvlJc w:val="left"/>
      <w:pPr>
        <w:ind w:left="587" w:hanging="178"/>
      </w:pPr>
      <w:rPr>
        <w:rFonts w:hint="default"/>
        <w:lang w:val="en-US" w:eastAsia="en-US" w:bidi="ar-SA"/>
      </w:rPr>
    </w:lvl>
    <w:lvl w:ilvl="2" w:tplc="41281FFC">
      <w:numFmt w:val="bullet"/>
      <w:lvlText w:val="•"/>
      <w:lvlJc w:val="left"/>
      <w:pPr>
        <w:ind w:left="894" w:hanging="178"/>
      </w:pPr>
      <w:rPr>
        <w:rFonts w:hint="default"/>
        <w:lang w:val="en-US" w:eastAsia="en-US" w:bidi="ar-SA"/>
      </w:rPr>
    </w:lvl>
    <w:lvl w:ilvl="3" w:tplc="62CA6B9E">
      <w:numFmt w:val="bullet"/>
      <w:lvlText w:val="•"/>
      <w:lvlJc w:val="left"/>
      <w:pPr>
        <w:ind w:left="1201" w:hanging="178"/>
      </w:pPr>
      <w:rPr>
        <w:rFonts w:hint="default"/>
        <w:lang w:val="en-US" w:eastAsia="en-US" w:bidi="ar-SA"/>
      </w:rPr>
    </w:lvl>
    <w:lvl w:ilvl="4" w:tplc="04F2F91E">
      <w:numFmt w:val="bullet"/>
      <w:lvlText w:val="•"/>
      <w:lvlJc w:val="left"/>
      <w:pPr>
        <w:ind w:left="1509" w:hanging="178"/>
      </w:pPr>
      <w:rPr>
        <w:rFonts w:hint="default"/>
        <w:lang w:val="en-US" w:eastAsia="en-US" w:bidi="ar-SA"/>
      </w:rPr>
    </w:lvl>
    <w:lvl w:ilvl="5" w:tplc="78781CCC">
      <w:numFmt w:val="bullet"/>
      <w:lvlText w:val="•"/>
      <w:lvlJc w:val="left"/>
      <w:pPr>
        <w:ind w:left="1816" w:hanging="178"/>
      </w:pPr>
      <w:rPr>
        <w:rFonts w:hint="default"/>
        <w:lang w:val="en-US" w:eastAsia="en-US" w:bidi="ar-SA"/>
      </w:rPr>
    </w:lvl>
    <w:lvl w:ilvl="6" w:tplc="3C0AC1C6">
      <w:numFmt w:val="bullet"/>
      <w:lvlText w:val="•"/>
      <w:lvlJc w:val="left"/>
      <w:pPr>
        <w:ind w:left="2123" w:hanging="178"/>
      </w:pPr>
      <w:rPr>
        <w:rFonts w:hint="default"/>
        <w:lang w:val="en-US" w:eastAsia="en-US" w:bidi="ar-SA"/>
      </w:rPr>
    </w:lvl>
    <w:lvl w:ilvl="7" w:tplc="5EA41462">
      <w:numFmt w:val="bullet"/>
      <w:lvlText w:val="•"/>
      <w:lvlJc w:val="left"/>
      <w:pPr>
        <w:ind w:left="2431" w:hanging="178"/>
      </w:pPr>
      <w:rPr>
        <w:rFonts w:hint="default"/>
        <w:lang w:val="en-US" w:eastAsia="en-US" w:bidi="ar-SA"/>
      </w:rPr>
    </w:lvl>
    <w:lvl w:ilvl="8" w:tplc="5DFCE5FC">
      <w:numFmt w:val="bullet"/>
      <w:lvlText w:val="•"/>
      <w:lvlJc w:val="left"/>
      <w:pPr>
        <w:ind w:left="2738" w:hanging="178"/>
      </w:pPr>
      <w:rPr>
        <w:rFonts w:hint="default"/>
        <w:lang w:val="en-US" w:eastAsia="en-US" w:bidi="ar-SA"/>
      </w:rPr>
    </w:lvl>
  </w:abstractNum>
  <w:abstractNum w:abstractNumId="8" w15:restartNumberingAfterBreak="0">
    <w:nsid w:val="087D0218"/>
    <w:multiLevelType w:val="hybridMultilevel"/>
    <w:tmpl w:val="FFFFFFFF"/>
    <w:lvl w:ilvl="0" w:tplc="DCC06B66">
      <w:numFmt w:val="bullet"/>
      <w:lvlText w:val=""/>
      <w:lvlJc w:val="left"/>
      <w:pPr>
        <w:ind w:left="284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B0A89BDC">
      <w:numFmt w:val="bullet"/>
      <w:lvlText w:val="o"/>
      <w:lvlJc w:val="left"/>
      <w:pPr>
        <w:ind w:left="709" w:hanging="28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 w:tplc="ED80EA50">
      <w:numFmt w:val="bullet"/>
      <w:lvlText w:val="•"/>
      <w:lvlJc w:val="left"/>
      <w:pPr>
        <w:ind w:left="994" w:hanging="284"/>
      </w:pPr>
      <w:rPr>
        <w:rFonts w:hint="default"/>
        <w:lang w:val="en-US" w:eastAsia="en-US" w:bidi="ar-SA"/>
      </w:rPr>
    </w:lvl>
    <w:lvl w:ilvl="3" w:tplc="BC62B5BC">
      <w:numFmt w:val="bullet"/>
      <w:lvlText w:val="•"/>
      <w:lvlJc w:val="left"/>
      <w:pPr>
        <w:ind w:left="1289" w:hanging="284"/>
      </w:pPr>
      <w:rPr>
        <w:rFonts w:hint="default"/>
        <w:lang w:val="en-US" w:eastAsia="en-US" w:bidi="ar-SA"/>
      </w:rPr>
    </w:lvl>
    <w:lvl w:ilvl="4" w:tplc="9F5E8292">
      <w:numFmt w:val="bullet"/>
      <w:lvlText w:val="•"/>
      <w:lvlJc w:val="left"/>
      <w:pPr>
        <w:ind w:left="1584" w:hanging="284"/>
      </w:pPr>
      <w:rPr>
        <w:rFonts w:hint="default"/>
        <w:lang w:val="en-US" w:eastAsia="en-US" w:bidi="ar-SA"/>
      </w:rPr>
    </w:lvl>
    <w:lvl w:ilvl="5" w:tplc="7B54C818">
      <w:numFmt w:val="bullet"/>
      <w:lvlText w:val="•"/>
      <w:lvlJc w:val="left"/>
      <w:pPr>
        <w:ind w:left="1879" w:hanging="284"/>
      </w:pPr>
      <w:rPr>
        <w:rFonts w:hint="default"/>
        <w:lang w:val="en-US" w:eastAsia="en-US" w:bidi="ar-SA"/>
      </w:rPr>
    </w:lvl>
    <w:lvl w:ilvl="6" w:tplc="BB4E1320">
      <w:numFmt w:val="bullet"/>
      <w:lvlText w:val="•"/>
      <w:lvlJc w:val="left"/>
      <w:pPr>
        <w:ind w:left="2173" w:hanging="284"/>
      </w:pPr>
      <w:rPr>
        <w:rFonts w:hint="default"/>
        <w:lang w:val="en-US" w:eastAsia="en-US" w:bidi="ar-SA"/>
      </w:rPr>
    </w:lvl>
    <w:lvl w:ilvl="7" w:tplc="FDD4781A">
      <w:numFmt w:val="bullet"/>
      <w:lvlText w:val="•"/>
      <w:lvlJc w:val="left"/>
      <w:pPr>
        <w:ind w:left="2468" w:hanging="284"/>
      </w:pPr>
      <w:rPr>
        <w:rFonts w:hint="default"/>
        <w:lang w:val="en-US" w:eastAsia="en-US" w:bidi="ar-SA"/>
      </w:rPr>
    </w:lvl>
    <w:lvl w:ilvl="8" w:tplc="1318E87C">
      <w:numFmt w:val="bullet"/>
      <w:lvlText w:val="•"/>
      <w:lvlJc w:val="left"/>
      <w:pPr>
        <w:ind w:left="2763" w:hanging="284"/>
      </w:pPr>
      <w:rPr>
        <w:rFonts w:hint="default"/>
        <w:lang w:val="en-US" w:eastAsia="en-US" w:bidi="ar-SA"/>
      </w:rPr>
    </w:lvl>
  </w:abstractNum>
  <w:abstractNum w:abstractNumId="9" w15:restartNumberingAfterBreak="0">
    <w:nsid w:val="0A614F8F"/>
    <w:multiLevelType w:val="hybridMultilevel"/>
    <w:tmpl w:val="E7F08634"/>
    <w:lvl w:ilvl="0" w:tplc="14FAFD9E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275C4D28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8E2CCBF2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87D22944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7A52237A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61A430CC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6A9A1036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338E4304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5AA03E58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D7875B4"/>
    <w:multiLevelType w:val="hybridMultilevel"/>
    <w:tmpl w:val="BD480518"/>
    <w:lvl w:ilvl="0" w:tplc="EC32FBD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9A8330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6B1A4252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A5683304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4" w:tplc="9C7A5B7E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 w:tplc="8E806850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37FE8B92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FD425A94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61382F4C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0E14177E"/>
    <w:multiLevelType w:val="hybridMultilevel"/>
    <w:tmpl w:val="FFFFFFFF"/>
    <w:lvl w:ilvl="0" w:tplc="1F7E8372">
      <w:numFmt w:val="bullet"/>
      <w:lvlText w:val=""/>
      <w:lvlJc w:val="left"/>
      <w:pPr>
        <w:ind w:left="284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415E36C4">
      <w:numFmt w:val="bullet"/>
      <w:lvlText w:val="•"/>
      <w:lvlJc w:val="left"/>
      <w:pPr>
        <w:ind w:left="587" w:hanging="178"/>
      </w:pPr>
      <w:rPr>
        <w:rFonts w:hint="default"/>
        <w:lang w:val="en-US" w:eastAsia="en-US" w:bidi="ar-SA"/>
      </w:rPr>
    </w:lvl>
    <w:lvl w:ilvl="2" w:tplc="4B14CADC">
      <w:numFmt w:val="bullet"/>
      <w:lvlText w:val="•"/>
      <w:lvlJc w:val="left"/>
      <w:pPr>
        <w:ind w:left="894" w:hanging="178"/>
      </w:pPr>
      <w:rPr>
        <w:rFonts w:hint="default"/>
        <w:lang w:val="en-US" w:eastAsia="en-US" w:bidi="ar-SA"/>
      </w:rPr>
    </w:lvl>
    <w:lvl w:ilvl="3" w:tplc="D9ECE224">
      <w:numFmt w:val="bullet"/>
      <w:lvlText w:val="•"/>
      <w:lvlJc w:val="left"/>
      <w:pPr>
        <w:ind w:left="1201" w:hanging="178"/>
      </w:pPr>
      <w:rPr>
        <w:rFonts w:hint="default"/>
        <w:lang w:val="en-US" w:eastAsia="en-US" w:bidi="ar-SA"/>
      </w:rPr>
    </w:lvl>
    <w:lvl w:ilvl="4" w:tplc="FD9E3274">
      <w:numFmt w:val="bullet"/>
      <w:lvlText w:val="•"/>
      <w:lvlJc w:val="left"/>
      <w:pPr>
        <w:ind w:left="1509" w:hanging="178"/>
      </w:pPr>
      <w:rPr>
        <w:rFonts w:hint="default"/>
        <w:lang w:val="en-US" w:eastAsia="en-US" w:bidi="ar-SA"/>
      </w:rPr>
    </w:lvl>
    <w:lvl w:ilvl="5" w:tplc="069A91DC">
      <w:numFmt w:val="bullet"/>
      <w:lvlText w:val="•"/>
      <w:lvlJc w:val="left"/>
      <w:pPr>
        <w:ind w:left="1816" w:hanging="178"/>
      </w:pPr>
      <w:rPr>
        <w:rFonts w:hint="default"/>
        <w:lang w:val="en-US" w:eastAsia="en-US" w:bidi="ar-SA"/>
      </w:rPr>
    </w:lvl>
    <w:lvl w:ilvl="6" w:tplc="06FE9F58">
      <w:numFmt w:val="bullet"/>
      <w:lvlText w:val="•"/>
      <w:lvlJc w:val="left"/>
      <w:pPr>
        <w:ind w:left="2123" w:hanging="178"/>
      </w:pPr>
      <w:rPr>
        <w:rFonts w:hint="default"/>
        <w:lang w:val="en-US" w:eastAsia="en-US" w:bidi="ar-SA"/>
      </w:rPr>
    </w:lvl>
    <w:lvl w:ilvl="7" w:tplc="A29E02E0">
      <w:numFmt w:val="bullet"/>
      <w:lvlText w:val="•"/>
      <w:lvlJc w:val="left"/>
      <w:pPr>
        <w:ind w:left="2431" w:hanging="178"/>
      </w:pPr>
      <w:rPr>
        <w:rFonts w:hint="default"/>
        <w:lang w:val="en-US" w:eastAsia="en-US" w:bidi="ar-SA"/>
      </w:rPr>
    </w:lvl>
    <w:lvl w:ilvl="8" w:tplc="B2BA2C56">
      <w:numFmt w:val="bullet"/>
      <w:lvlText w:val="•"/>
      <w:lvlJc w:val="left"/>
      <w:pPr>
        <w:ind w:left="2738" w:hanging="178"/>
      </w:pPr>
      <w:rPr>
        <w:rFonts w:hint="default"/>
        <w:lang w:val="en-US" w:eastAsia="en-US" w:bidi="ar-SA"/>
      </w:rPr>
    </w:lvl>
  </w:abstractNum>
  <w:abstractNum w:abstractNumId="12" w15:restartNumberingAfterBreak="0">
    <w:nsid w:val="102839AC"/>
    <w:multiLevelType w:val="hybridMultilevel"/>
    <w:tmpl w:val="FFFFFFFF"/>
    <w:lvl w:ilvl="0" w:tplc="510CCDAA">
      <w:numFmt w:val="bullet"/>
      <w:lvlText w:val=""/>
      <w:lvlJc w:val="left"/>
      <w:pPr>
        <w:ind w:left="284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A76ED6F6">
      <w:numFmt w:val="bullet"/>
      <w:lvlText w:val="o"/>
      <w:lvlJc w:val="left"/>
      <w:pPr>
        <w:ind w:left="709" w:hanging="28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 w:tplc="1FC2C6C8">
      <w:numFmt w:val="bullet"/>
      <w:lvlText w:val="•"/>
      <w:lvlJc w:val="left"/>
      <w:pPr>
        <w:ind w:left="994" w:hanging="284"/>
      </w:pPr>
      <w:rPr>
        <w:rFonts w:hint="default"/>
        <w:lang w:val="en-US" w:eastAsia="en-US" w:bidi="ar-SA"/>
      </w:rPr>
    </w:lvl>
    <w:lvl w:ilvl="3" w:tplc="5C9AF608">
      <w:numFmt w:val="bullet"/>
      <w:lvlText w:val="•"/>
      <w:lvlJc w:val="left"/>
      <w:pPr>
        <w:ind w:left="1289" w:hanging="284"/>
      </w:pPr>
      <w:rPr>
        <w:rFonts w:hint="default"/>
        <w:lang w:val="en-US" w:eastAsia="en-US" w:bidi="ar-SA"/>
      </w:rPr>
    </w:lvl>
    <w:lvl w:ilvl="4" w:tplc="2432F76E">
      <w:numFmt w:val="bullet"/>
      <w:lvlText w:val="•"/>
      <w:lvlJc w:val="left"/>
      <w:pPr>
        <w:ind w:left="1584" w:hanging="284"/>
      </w:pPr>
      <w:rPr>
        <w:rFonts w:hint="default"/>
        <w:lang w:val="en-US" w:eastAsia="en-US" w:bidi="ar-SA"/>
      </w:rPr>
    </w:lvl>
    <w:lvl w:ilvl="5" w:tplc="E0887882">
      <w:numFmt w:val="bullet"/>
      <w:lvlText w:val="•"/>
      <w:lvlJc w:val="left"/>
      <w:pPr>
        <w:ind w:left="1879" w:hanging="284"/>
      </w:pPr>
      <w:rPr>
        <w:rFonts w:hint="default"/>
        <w:lang w:val="en-US" w:eastAsia="en-US" w:bidi="ar-SA"/>
      </w:rPr>
    </w:lvl>
    <w:lvl w:ilvl="6" w:tplc="79540690">
      <w:numFmt w:val="bullet"/>
      <w:lvlText w:val="•"/>
      <w:lvlJc w:val="left"/>
      <w:pPr>
        <w:ind w:left="2173" w:hanging="284"/>
      </w:pPr>
      <w:rPr>
        <w:rFonts w:hint="default"/>
        <w:lang w:val="en-US" w:eastAsia="en-US" w:bidi="ar-SA"/>
      </w:rPr>
    </w:lvl>
    <w:lvl w:ilvl="7" w:tplc="FBFCAECE">
      <w:numFmt w:val="bullet"/>
      <w:lvlText w:val="•"/>
      <w:lvlJc w:val="left"/>
      <w:pPr>
        <w:ind w:left="2468" w:hanging="284"/>
      </w:pPr>
      <w:rPr>
        <w:rFonts w:hint="default"/>
        <w:lang w:val="en-US" w:eastAsia="en-US" w:bidi="ar-SA"/>
      </w:rPr>
    </w:lvl>
    <w:lvl w:ilvl="8" w:tplc="9CA4BE70">
      <w:numFmt w:val="bullet"/>
      <w:lvlText w:val="•"/>
      <w:lvlJc w:val="left"/>
      <w:pPr>
        <w:ind w:left="2763" w:hanging="284"/>
      </w:pPr>
      <w:rPr>
        <w:rFonts w:hint="default"/>
        <w:lang w:val="en-US" w:eastAsia="en-US" w:bidi="ar-SA"/>
      </w:rPr>
    </w:lvl>
  </w:abstractNum>
  <w:abstractNum w:abstractNumId="13" w15:restartNumberingAfterBreak="0">
    <w:nsid w:val="109471D3"/>
    <w:multiLevelType w:val="hybridMultilevel"/>
    <w:tmpl w:val="FFFFFFFF"/>
    <w:lvl w:ilvl="0" w:tplc="1116EE70">
      <w:numFmt w:val="bullet"/>
      <w:lvlText w:val=""/>
      <w:lvlJc w:val="left"/>
      <w:pPr>
        <w:ind w:left="284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E21A8E70">
      <w:numFmt w:val="bullet"/>
      <w:lvlText w:val="•"/>
      <w:lvlJc w:val="left"/>
      <w:pPr>
        <w:ind w:left="587" w:hanging="178"/>
      </w:pPr>
      <w:rPr>
        <w:rFonts w:hint="default"/>
        <w:lang w:val="en-US" w:eastAsia="en-US" w:bidi="ar-SA"/>
      </w:rPr>
    </w:lvl>
    <w:lvl w:ilvl="2" w:tplc="E0803A60">
      <w:numFmt w:val="bullet"/>
      <w:lvlText w:val="•"/>
      <w:lvlJc w:val="left"/>
      <w:pPr>
        <w:ind w:left="894" w:hanging="178"/>
      </w:pPr>
      <w:rPr>
        <w:rFonts w:hint="default"/>
        <w:lang w:val="en-US" w:eastAsia="en-US" w:bidi="ar-SA"/>
      </w:rPr>
    </w:lvl>
    <w:lvl w:ilvl="3" w:tplc="EBA02158">
      <w:numFmt w:val="bullet"/>
      <w:lvlText w:val="•"/>
      <w:lvlJc w:val="left"/>
      <w:pPr>
        <w:ind w:left="1201" w:hanging="178"/>
      </w:pPr>
      <w:rPr>
        <w:rFonts w:hint="default"/>
        <w:lang w:val="en-US" w:eastAsia="en-US" w:bidi="ar-SA"/>
      </w:rPr>
    </w:lvl>
    <w:lvl w:ilvl="4" w:tplc="99E42CC4">
      <w:numFmt w:val="bullet"/>
      <w:lvlText w:val="•"/>
      <w:lvlJc w:val="left"/>
      <w:pPr>
        <w:ind w:left="1509" w:hanging="178"/>
      </w:pPr>
      <w:rPr>
        <w:rFonts w:hint="default"/>
        <w:lang w:val="en-US" w:eastAsia="en-US" w:bidi="ar-SA"/>
      </w:rPr>
    </w:lvl>
    <w:lvl w:ilvl="5" w:tplc="BD0AAAE6">
      <w:numFmt w:val="bullet"/>
      <w:lvlText w:val="•"/>
      <w:lvlJc w:val="left"/>
      <w:pPr>
        <w:ind w:left="1816" w:hanging="178"/>
      </w:pPr>
      <w:rPr>
        <w:rFonts w:hint="default"/>
        <w:lang w:val="en-US" w:eastAsia="en-US" w:bidi="ar-SA"/>
      </w:rPr>
    </w:lvl>
    <w:lvl w:ilvl="6" w:tplc="BE7E6984">
      <w:numFmt w:val="bullet"/>
      <w:lvlText w:val="•"/>
      <w:lvlJc w:val="left"/>
      <w:pPr>
        <w:ind w:left="2123" w:hanging="178"/>
      </w:pPr>
      <w:rPr>
        <w:rFonts w:hint="default"/>
        <w:lang w:val="en-US" w:eastAsia="en-US" w:bidi="ar-SA"/>
      </w:rPr>
    </w:lvl>
    <w:lvl w:ilvl="7" w:tplc="6786E4A4">
      <w:numFmt w:val="bullet"/>
      <w:lvlText w:val="•"/>
      <w:lvlJc w:val="left"/>
      <w:pPr>
        <w:ind w:left="2431" w:hanging="178"/>
      </w:pPr>
      <w:rPr>
        <w:rFonts w:hint="default"/>
        <w:lang w:val="en-US" w:eastAsia="en-US" w:bidi="ar-SA"/>
      </w:rPr>
    </w:lvl>
    <w:lvl w:ilvl="8" w:tplc="1F00A3F8">
      <w:numFmt w:val="bullet"/>
      <w:lvlText w:val="•"/>
      <w:lvlJc w:val="left"/>
      <w:pPr>
        <w:ind w:left="2738" w:hanging="178"/>
      </w:pPr>
      <w:rPr>
        <w:rFonts w:hint="default"/>
        <w:lang w:val="en-US" w:eastAsia="en-US" w:bidi="ar-SA"/>
      </w:rPr>
    </w:lvl>
  </w:abstractNum>
  <w:abstractNum w:abstractNumId="14" w15:restartNumberingAfterBreak="0">
    <w:nsid w:val="10CB65D3"/>
    <w:multiLevelType w:val="hybridMultilevel"/>
    <w:tmpl w:val="133A0CF0"/>
    <w:lvl w:ilvl="0" w:tplc="B18E2F3C">
      <w:numFmt w:val="bullet"/>
      <w:lvlText w:val=""/>
      <w:lvlJc w:val="left"/>
      <w:pPr>
        <w:ind w:left="284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691E3C72">
      <w:numFmt w:val="bullet"/>
      <w:lvlText w:val="•"/>
      <w:lvlJc w:val="left"/>
      <w:pPr>
        <w:ind w:left="587" w:hanging="178"/>
      </w:pPr>
      <w:rPr>
        <w:rFonts w:hint="default"/>
        <w:lang w:val="en-US" w:eastAsia="en-US" w:bidi="ar-SA"/>
      </w:rPr>
    </w:lvl>
    <w:lvl w:ilvl="2" w:tplc="70CA7EEA">
      <w:numFmt w:val="bullet"/>
      <w:lvlText w:val="•"/>
      <w:lvlJc w:val="left"/>
      <w:pPr>
        <w:ind w:left="894" w:hanging="178"/>
      </w:pPr>
      <w:rPr>
        <w:rFonts w:hint="default"/>
        <w:lang w:val="en-US" w:eastAsia="en-US" w:bidi="ar-SA"/>
      </w:rPr>
    </w:lvl>
    <w:lvl w:ilvl="3" w:tplc="664AB73E">
      <w:numFmt w:val="bullet"/>
      <w:lvlText w:val="•"/>
      <w:lvlJc w:val="left"/>
      <w:pPr>
        <w:ind w:left="1201" w:hanging="178"/>
      </w:pPr>
      <w:rPr>
        <w:rFonts w:hint="default"/>
        <w:lang w:val="en-US" w:eastAsia="en-US" w:bidi="ar-SA"/>
      </w:rPr>
    </w:lvl>
    <w:lvl w:ilvl="4" w:tplc="6902FE02">
      <w:numFmt w:val="bullet"/>
      <w:lvlText w:val="•"/>
      <w:lvlJc w:val="left"/>
      <w:pPr>
        <w:ind w:left="1509" w:hanging="178"/>
      </w:pPr>
      <w:rPr>
        <w:rFonts w:hint="default"/>
        <w:lang w:val="en-US" w:eastAsia="en-US" w:bidi="ar-SA"/>
      </w:rPr>
    </w:lvl>
    <w:lvl w:ilvl="5" w:tplc="59B862EA">
      <w:numFmt w:val="bullet"/>
      <w:lvlText w:val="•"/>
      <w:lvlJc w:val="left"/>
      <w:pPr>
        <w:ind w:left="1816" w:hanging="178"/>
      </w:pPr>
      <w:rPr>
        <w:rFonts w:hint="default"/>
        <w:lang w:val="en-US" w:eastAsia="en-US" w:bidi="ar-SA"/>
      </w:rPr>
    </w:lvl>
    <w:lvl w:ilvl="6" w:tplc="4ACE28B0">
      <w:numFmt w:val="bullet"/>
      <w:lvlText w:val="•"/>
      <w:lvlJc w:val="left"/>
      <w:pPr>
        <w:ind w:left="2123" w:hanging="178"/>
      </w:pPr>
      <w:rPr>
        <w:rFonts w:hint="default"/>
        <w:lang w:val="en-US" w:eastAsia="en-US" w:bidi="ar-SA"/>
      </w:rPr>
    </w:lvl>
    <w:lvl w:ilvl="7" w:tplc="4E38219C">
      <w:numFmt w:val="bullet"/>
      <w:lvlText w:val="•"/>
      <w:lvlJc w:val="left"/>
      <w:pPr>
        <w:ind w:left="2431" w:hanging="178"/>
      </w:pPr>
      <w:rPr>
        <w:rFonts w:hint="default"/>
        <w:lang w:val="en-US" w:eastAsia="en-US" w:bidi="ar-SA"/>
      </w:rPr>
    </w:lvl>
    <w:lvl w:ilvl="8" w:tplc="A0B81984">
      <w:numFmt w:val="bullet"/>
      <w:lvlText w:val="•"/>
      <w:lvlJc w:val="left"/>
      <w:pPr>
        <w:ind w:left="2738" w:hanging="178"/>
      </w:pPr>
      <w:rPr>
        <w:rFonts w:hint="default"/>
        <w:lang w:val="en-US" w:eastAsia="en-US" w:bidi="ar-SA"/>
      </w:rPr>
    </w:lvl>
  </w:abstractNum>
  <w:abstractNum w:abstractNumId="15" w15:restartNumberingAfterBreak="0">
    <w:nsid w:val="123C42E5"/>
    <w:multiLevelType w:val="hybridMultilevel"/>
    <w:tmpl w:val="1C5EB1CC"/>
    <w:lvl w:ilvl="0" w:tplc="931C106C">
      <w:numFmt w:val="bullet"/>
      <w:lvlText w:val=""/>
      <w:lvlJc w:val="left"/>
      <w:pPr>
        <w:ind w:left="284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3D9AB466">
      <w:numFmt w:val="bullet"/>
      <w:lvlText w:val="•"/>
      <w:lvlJc w:val="left"/>
      <w:pPr>
        <w:ind w:left="587" w:hanging="178"/>
      </w:pPr>
      <w:rPr>
        <w:rFonts w:hint="default"/>
        <w:lang w:val="en-US" w:eastAsia="en-US" w:bidi="ar-SA"/>
      </w:rPr>
    </w:lvl>
    <w:lvl w:ilvl="2" w:tplc="3C8075CE">
      <w:numFmt w:val="bullet"/>
      <w:lvlText w:val="•"/>
      <w:lvlJc w:val="left"/>
      <w:pPr>
        <w:ind w:left="894" w:hanging="178"/>
      </w:pPr>
      <w:rPr>
        <w:rFonts w:hint="default"/>
        <w:lang w:val="en-US" w:eastAsia="en-US" w:bidi="ar-SA"/>
      </w:rPr>
    </w:lvl>
    <w:lvl w:ilvl="3" w:tplc="0512CC88">
      <w:numFmt w:val="bullet"/>
      <w:lvlText w:val="•"/>
      <w:lvlJc w:val="left"/>
      <w:pPr>
        <w:ind w:left="1201" w:hanging="178"/>
      </w:pPr>
      <w:rPr>
        <w:rFonts w:hint="default"/>
        <w:lang w:val="en-US" w:eastAsia="en-US" w:bidi="ar-SA"/>
      </w:rPr>
    </w:lvl>
    <w:lvl w:ilvl="4" w:tplc="28D83106">
      <w:numFmt w:val="bullet"/>
      <w:lvlText w:val="•"/>
      <w:lvlJc w:val="left"/>
      <w:pPr>
        <w:ind w:left="1509" w:hanging="178"/>
      </w:pPr>
      <w:rPr>
        <w:rFonts w:hint="default"/>
        <w:lang w:val="en-US" w:eastAsia="en-US" w:bidi="ar-SA"/>
      </w:rPr>
    </w:lvl>
    <w:lvl w:ilvl="5" w:tplc="2DDCB066">
      <w:numFmt w:val="bullet"/>
      <w:lvlText w:val="•"/>
      <w:lvlJc w:val="left"/>
      <w:pPr>
        <w:ind w:left="1816" w:hanging="178"/>
      </w:pPr>
      <w:rPr>
        <w:rFonts w:hint="default"/>
        <w:lang w:val="en-US" w:eastAsia="en-US" w:bidi="ar-SA"/>
      </w:rPr>
    </w:lvl>
    <w:lvl w:ilvl="6" w:tplc="C700FEF2">
      <w:numFmt w:val="bullet"/>
      <w:lvlText w:val="•"/>
      <w:lvlJc w:val="left"/>
      <w:pPr>
        <w:ind w:left="2123" w:hanging="178"/>
      </w:pPr>
      <w:rPr>
        <w:rFonts w:hint="default"/>
        <w:lang w:val="en-US" w:eastAsia="en-US" w:bidi="ar-SA"/>
      </w:rPr>
    </w:lvl>
    <w:lvl w:ilvl="7" w:tplc="41B41848">
      <w:numFmt w:val="bullet"/>
      <w:lvlText w:val="•"/>
      <w:lvlJc w:val="left"/>
      <w:pPr>
        <w:ind w:left="2431" w:hanging="178"/>
      </w:pPr>
      <w:rPr>
        <w:rFonts w:hint="default"/>
        <w:lang w:val="en-US" w:eastAsia="en-US" w:bidi="ar-SA"/>
      </w:rPr>
    </w:lvl>
    <w:lvl w:ilvl="8" w:tplc="C2AE4964">
      <w:numFmt w:val="bullet"/>
      <w:lvlText w:val="•"/>
      <w:lvlJc w:val="left"/>
      <w:pPr>
        <w:ind w:left="2738" w:hanging="178"/>
      </w:pPr>
      <w:rPr>
        <w:rFonts w:hint="default"/>
        <w:lang w:val="en-US" w:eastAsia="en-US" w:bidi="ar-SA"/>
      </w:rPr>
    </w:lvl>
  </w:abstractNum>
  <w:abstractNum w:abstractNumId="16" w15:restartNumberingAfterBreak="0">
    <w:nsid w:val="12451906"/>
    <w:multiLevelType w:val="hybridMultilevel"/>
    <w:tmpl w:val="58AC4B1C"/>
    <w:lvl w:ilvl="0" w:tplc="07DA9F78">
      <w:numFmt w:val="bullet"/>
      <w:lvlText w:val=""/>
      <w:lvlJc w:val="left"/>
      <w:pPr>
        <w:ind w:left="284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648261A2">
      <w:numFmt w:val="bullet"/>
      <w:lvlText w:val="o"/>
      <w:lvlJc w:val="left"/>
      <w:pPr>
        <w:ind w:left="709" w:hanging="28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 w:tplc="E752BDF0">
      <w:numFmt w:val="bullet"/>
      <w:lvlText w:val="•"/>
      <w:lvlJc w:val="left"/>
      <w:pPr>
        <w:ind w:left="994" w:hanging="284"/>
      </w:pPr>
      <w:rPr>
        <w:rFonts w:hint="default"/>
        <w:lang w:val="en-US" w:eastAsia="en-US" w:bidi="ar-SA"/>
      </w:rPr>
    </w:lvl>
    <w:lvl w:ilvl="3" w:tplc="2DBCCA02">
      <w:numFmt w:val="bullet"/>
      <w:lvlText w:val="•"/>
      <w:lvlJc w:val="left"/>
      <w:pPr>
        <w:ind w:left="1289" w:hanging="284"/>
      </w:pPr>
      <w:rPr>
        <w:rFonts w:hint="default"/>
        <w:lang w:val="en-US" w:eastAsia="en-US" w:bidi="ar-SA"/>
      </w:rPr>
    </w:lvl>
    <w:lvl w:ilvl="4" w:tplc="42505554">
      <w:numFmt w:val="bullet"/>
      <w:lvlText w:val="•"/>
      <w:lvlJc w:val="left"/>
      <w:pPr>
        <w:ind w:left="1584" w:hanging="284"/>
      </w:pPr>
      <w:rPr>
        <w:rFonts w:hint="default"/>
        <w:lang w:val="en-US" w:eastAsia="en-US" w:bidi="ar-SA"/>
      </w:rPr>
    </w:lvl>
    <w:lvl w:ilvl="5" w:tplc="09A0A16C">
      <w:numFmt w:val="bullet"/>
      <w:lvlText w:val="•"/>
      <w:lvlJc w:val="left"/>
      <w:pPr>
        <w:ind w:left="1879" w:hanging="284"/>
      </w:pPr>
      <w:rPr>
        <w:rFonts w:hint="default"/>
        <w:lang w:val="en-US" w:eastAsia="en-US" w:bidi="ar-SA"/>
      </w:rPr>
    </w:lvl>
    <w:lvl w:ilvl="6" w:tplc="348EA93E">
      <w:numFmt w:val="bullet"/>
      <w:lvlText w:val="•"/>
      <w:lvlJc w:val="left"/>
      <w:pPr>
        <w:ind w:left="2173" w:hanging="284"/>
      </w:pPr>
      <w:rPr>
        <w:rFonts w:hint="default"/>
        <w:lang w:val="en-US" w:eastAsia="en-US" w:bidi="ar-SA"/>
      </w:rPr>
    </w:lvl>
    <w:lvl w:ilvl="7" w:tplc="2904E11A">
      <w:numFmt w:val="bullet"/>
      <w:lvlText w:val="•"/>
      <w:lvlJc w:val="left"/>
      <w:pPr>
        <w:ind w:left="2468" w:hanging="284"/>
      </w:pPr>
      <w:rPr>
        <w:rFonts w:hint="default"/>
        <w:lang w:val="en-US" w:eastAsia="en-US" w:bidi="ar-SA"/>
      </w:rPr>
    </w:lvl>
    <w:lvl w:ilvl="8" w:tplc="32B2399C">
      <w:numFmt w:val="bullet"/>
      <w:lvlText w:val="•"/>
      <w:lvlJc w:val="left"/>
      <w:pPr>
        <w:ind w:left="2763" w:hanging="284"/>
      </w:pPr>
      <w:rPr>
        <w:rFonts w:hint="default"/>
        <w:lang w:val="en-US" w:eastAsia="en-US" w:bidi="ar-SA"/>
      </w:rPr>
    </w:lvl>
  </w:abstractNum>
  <w:abstractNum w:abstractNumId="17" w15:restartNumberingAfterBreak="0">
    <w:nsid w:val="124BED75"/>
    <w:multiLevelType w:val="hybridMultilevel"/>
    <w:tmpl w:val="FFFFFFFF"/>
    <w:lvl w:ilvl="0" w:tplc="043A8FE2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7930BD10">
      <w:numFmt w:val="bullet"/>
      <w:lvlText w:val="o"/>
      <w:lvlJc w:val="left"/>
      <w:pPr>
        <w:ind w:left="118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 w:tplc="AF224EDE">
      <w:numFmt w:val="bullet"/>
      <w:lvlText w:val="•"/>
      <w:lvlJc w:val="left"/>
      <w:pPr>
        <w:ind w:left="1581" w:hanging="360"/>
      </w:pPr>
      <w:rPr>
        <w:rFonts w:hint="default"/>
        <w:lang w:val="en-US" w:eastAsia="en-US" w:bidi="ar-SA"/>
      </w:rPr>
    </w:lvl>
    <w:lvl w:ilvl="3" w:tplc="F892B782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4" w:tplc="71240398">
      <w:numFmt w:val="bullet"/>
      <w:lvlText w:val="•"/>
      <w:lvlJc w:val="left"/>
      <w:pPr>
        <w:ind w:left="2385" w:hanging="360"/>
      </w:pPr>
      <w:rPr>
        <w:rFonts w:hint="default"/>
        <w:lang w:val="en-US" w:eastAsia="en-US" w:bidi="ar-SA"/>
      </w:rPr>
    </w:lvl>
    <w:lvl w:ilvl="5" w:tplc="39E21794">
      <w:numFmt w:val="bullet"/>
      <w:lvlText w:val="•"/>
      <w:lvlJc w:val="left"/>
      <w:pPr>
        <w:ind w:left="2787" w:hanging="360"/>
      </w:pPr>
      <w:rPr>
        <w:rFonts w:hint="default"/>
        <w:lang w:val="en-US" w:eastAsia="en-US" w:bidi="ar-SA"/>
      </w:rPr>
    </w:lvl>
    <w:lvl w:ilvl="6" w:tplc="E65034A4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7" w:tplc="0148871E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8" w:tplc="103074FE">
      <w:numFmt w:val="bullet"/>
      <w:lvlText w:val="•"/>
      <w:lvlJc w:val="left"/>
      <w:pPr>
        <w:ind w:left="3992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12BE2F09"/>
    <w:multiLevelType w:val="hybridMultilevel"/>
    <w:tmpl w:val="507AD066"/>
    <w:lvl w:ilvl="0" w:tplc="988E14EE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5F4C7770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6CBCD6A4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D4F09F56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47607DAE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00DA0D24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5998AEC8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B838E2B6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06BEE8EC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14E26E4C"/>
    <w:multiLevelType w:val="hybridMultilevel"/>
    <w:tmpl w:val="FFFFFFFF"/>
    <w:lvl w:ilvl="0" w:tplc="FC54E4B0">
      <w:numFmt w:val="bullet"/>
      <w:lvlText w:val=""/>
      <w:lvlJc w:val="left"/>
      <w:pPr>
        <w:ind w:left="284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C74C2962">
      <w:numFmt w:val="bullet"/>
      <w:lvlText w:val="•"/>
      <w:lvlJc w:val="left"/>
      <w:pPr>
        <w:ind w:left="587" w:hanging="178"/>
      </w:pPr>
      <w:rPr>
        <w:rFonts w:hint="default"/>
        <w:lang w:val="en-US" w:eastAsia="en-US" w:bidi="ar-SA"/>
      </w:rPr>
    </w:lvl>
    <w:lvl w:ilvl="2" w:tplc="200604C0">
      <w:numFmt w:val="bullet"/>
      <w:lvlText w:val="•"/>
      <w:lvlJc w:val="left"/>
      <w:pPr>
        <w:ind w:left="894" w:hanging="178"/>
      </w:pPr>
      <w:rPr>
        <w:rFonts w:hint="default"/>
        <w:lang w:val="en-US" w:eastAsia="en-US" w:bidi="ar-SA"/>
      </w:rPr>
    </w:lvl>
    <w:lvl w:ilvl="3" w:tplc="AA5C31D8">
      <w:numFmt w:val="bullet"/>
      <w:lvlText w:val="•"/>
      <w:lvlJc w:val="left"/>
      <w:pPr>
        <w:ind w:left="1201" w:hanging="178"/>
      </w:pPr>
      <w:rPr>
        <w:rFonts w:hint="default"/>
        <w:lang w:val="en-US" w:eastAsia="en-US" w:bidi="ar-SA"/>
      </w:rPr>
    </w:lvl>
    <w:lvl w:ilvl="4" w:tplc="7362F312">
      <w:numFmt w:val="bullet"/>
      <w:lvlText w:val="•"/>
      <w:lvlJc w:val="left"/>
      <w:pPr>
        <w:ind w:left="1509" w:hanging="178"/>
      </w:pPr>
      <w:rPr>
        <w:rFonts w:hint="default"/>
        <w:lang w:val="en-US" w:eastAsia="en-US" w:bidi="ar-SA"/>
      </w:rPr>
    </w:lvl>
    <w:lvl w:ilvl="5" w:tplc="9056DE28">
      <w:numFmt w:val="bullet"/>
      <w:lvlText w:val="•"/>
      <w:lvlJc w:val="left"/>
      <w:pPr>
        <w:ind w:left="1816" w:hanging="178"/>
      </w:pPr>
      <w:rPr>
        <w:rFonts w:hint="default"/>
        <w:lang w:val="en-US" w:eastAsia="en-US" w:bidi="ar-SA"/>
      </w:rPr>
    </w:lvl>
    <w:lvl w:ilvl="6" w:tplc="54B6293C">
      <w:numFmt w:val="bullet"/>
      <w:lvlText w:val="•"/>
      <w:lvlJc w:val="left"/>
      <w:pPr>
        <w:ind w:left="2123" w:hanging="178"/>
      </w:pPr>
      <w:rPr>
        <w:rFonts w:hint="default"/>
        <w:lang w:val="en-US" w:eastAsia="en-US" w:bidi="ar-SA"/>
      </w:rPr>
    </w:lvl>
    <w:lvl w:ilvl="7" w:tplc="4BB6E124">
      <w:numFmt w:val="bullet"/>
      <w:lvlText w:val="•"/>
      <w:lvlJc w:val="left"/>
      <w:pPr>
        <w:ind w:left="2431" w:hanging="178"/>
      </w:pPr>
      <w:rPr>
        <w:rFonts w:hint="default"/>
        <w:lang w:val="en-US" w:eastAsia="en-US" w:bidi="ar-SA"/>
      </w:rPr>
    </w:lvl>
    <w:lvl w:ilvl="8" w:tplc="A5C0440A">
      <w:numFmt w:val="bullet"/>
      <w:lvlText w:val="•"/>
      <w:lvlJc w:val="left"/>
      <w:pPr>
        <w:ind w:left="2738" w:hanging="178"/>
      </w:pPr>
      <w:rPr>
        <w:rFonts w:hint="default"/>
        <w:lang w:val="en-US" w:eastAsia="en-US" w:bidi="ar-SA"/>
      </w:rPr>
    </w:lvl>
  </w:abstractNum>
  <w:abstractNum w:abstractNumId="20" w15:restartNumberingAfterBreak="0">
    <w:nsid w:val="15116440"/>
    <w:multiLevelType w:val="hybridMultilevel"/>
    <w:tmpl w:val="73260668"/>
    <w:lvl w:ilvl="0" w:tplc="1EB43CC4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B6B82674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799A9078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C5F4A4C6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AE5451D4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AFBE8606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F358250A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36AAA3D4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88605CA4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1566B550"/>
    <w:multiLevelType w:val="hybridMultilevel"/>
    <w:tmpl w:val="FFFFFFFF"/>
    <w:lvl w:ilvl="0" w:tplc="EC7AC22A">
      <w:numFmt w:val="bullet"/>
      <w:lvlText w:val=""/>
      <w:lvlJc w:val="left"/>
      <w:pPr>
        <w:ind w:left="284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5554FDD8">
      <w:numFmt w:val="bullet"/>
      <w:lvlText w:val="•"/>
      <w:lvlJc w:val="left"/>
      <w:pPr>
        <w:ind w:left="587" w:hanging="178"/>
      </w:pPr>
      <w:rPr>
        <w:rFonts w:hint="default"/>
        <w:lang w:val="en-US" w:eastAsia="en-US" w:bidi="ar-SA"/>
      </w:rPr>
    </w:lvl>
    <w:lvl w:ilvl="2" w:tplc="038439C8">
      <w:numFmt w:val="bullet"/>
      <w:lvlText w:val="•"/>
      <w:lvlJc w:val="left"/>
      <w:pPr>
        <w:ind w:left="894" w:hanging="178"/>
      </w:pPr>
      <w:rPr>
        <w:rFonts w:hint="default"/>
        <w:lang w:val="en-US" w:eastAsia="en-US" w:bidi="ar-SA"/>
      </w:rPr>
    </w:lvl>
    <w:lvl w:ilvl="3" w:tplc="24C05C52">
      <w:numFmt w:val="bullet"/>
      <w:lvlText w:val="•"/>
      <w:lvlJc w:val="left"/>
      <w:pPr>
        <w:ind w:left="1201" w:hanging="178"/>
      </w:pPr>
      <w:rPr>
        <w:rFonts w:hint="default"/>
        <w:lang w:val="en-US" w:eastAsia="en-US" w:bidi="ar-SA"/>
      </w:rPr>
    </w:lvl>
    <w:lvl w:ilvl="4" w:tplc="29749514">
      <w:numFmt w:val="bullet"/>
      <w:lvlText w:val="•"/>
      <w:lvlJc w:val="left"/>
      <w:pPr>
        <w:ind w:left="1509" w:hanging="178"/>
      </w:pPr>
      <w:rPr>
        <w:rFonts w:hint="default"/>
        <w:lang w:val="en-US" w:eastAsia="en-US" w:bidi="ar-SA"/>
      </w:rPr>
    </w:lvl>
    <w:lvl w:ilvl="5" w:tplc="C82CBC5A">
      <w:numFmt w:val="bullet"/>
      <w:lvlText w:val="•"/>
      <w:lvlJc w:val="left"/>
      <w:pPr>
        <w:ind w:left="1816" w:hanging="178"/>
      </w:pPr>
      <w:rPr>
        <w:rFonts w:hint="default"/>
        <w:lang w:val="en-US" w:eastAsia="en-US" w:bidi="ar-SA"/>
      </w:rPr>
    </w:lvl>
    <w:lvl w:ilvl="6" w:tplc="6EAC4872">
      <w:numFmt w:val="bullet"/>
      <w:lvlText w:val="•"/>
      <w:lvlJc w:val="left"/>
      <w:pPr>
        <w:ind w:left="2123" w:hanging="178"/>
      </w:pPr>
      <w:rPr>
        <w:rFonts w:hint="default"/>
        <w:lang w:val="en-US" w:eastAsia="en-US" w:bidi="ar-SA"/>
      </w:rPr>
    </w:lvl>
    <w:lvl w:ilvl="7" w:tplc="CDEA2136">
      <w:numFmt w:val="bullet"/>
      <w:lvlText w:val="•"/>
      <w:lvlJc w:val="left"/>
      <w:pPr>
        <w:ind w:left="2431" w:hanging="178"/>
      </w:pPr>
      <w:rPr>
        <w:rFonts w:hint="default"/>
        <w:lang w:val="en-US" w:eastAsia="en-US" w:bidi="ar-SA"/>
      </w:rPr>
    </w:lvl>
    <w:lvl w:ilvl="8" w:tplc="6C380396">
      <w:numFmt w:val="bullet"/>
      <w:lvlText w:val="•"/>
      <w:lvlJc w:val="left"/>
      <w:pPr>
        <w:ind w:left="2738" w:hanging="178"/>
      </w:pPr>
      <w:rPr>
        <w:rFonts w:hint="default"/>
        <w:lang w:val="en-US" w:eastAsia="en-US" w:bidi="ar-SA"/>
      </w:rPr>
    </w:lvl>
  </w:abstractNum>
  <w:abstractNum w:abstractNumId="22" w15:restartNumberingAfterBreak="0">
    <w:nsid w:val="17C505A0"/>
    <w:multiLevelType w:val="hybridMultilevel"/>
    <w:tmpl w:val="FB5A75E4"/>
    <w:lvl w:ilvl="0" w:tplc="3D7E7774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0A7A2F28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5A62FE68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7E54FB3C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F9EC61FE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BE30F25E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9C6ED642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40E88C36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88FCCCA6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19ABEBCA"/>
    <w:multiLevelType w:val="hybridMultilevel"/>
    <w:tmpl w:val="FFFFFFFF"/>
    <w:lvl w:ilvl="0" w:tplc="631A470E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7382C05C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111243CA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0CD6AB32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15804F58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4662876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4170DC0A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302EDD1E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75F6BEEE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1A487760"/>
    <w:multiLevelType w:val="hybridMultilevel"/>
    <w:tmpl w:val="BAC8FFB6"/>
    <w:lvl w:ilvl="0" w:tplc="ACA0EE50">
      <w:numFmt w:val="bullet"/>
      <w:lvlText w:val=""/>
      <w:lvlJc w:val="left"/>
      <w:pPr>
        <w:ind w:left="284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2E62BC0C">
      <w:numFmt w:val="bullet"/>
      <w:lvlText w:val="•"/>
      <w:lvlJc w:val="left"/>
      <w:pPr>
        <w:ind w:left="587" w:hanging="178"/>
      </w:pPr>
      <w:rPr>
        <w:rFonts w:hint="default"/>
        <w:lang w:val="en-US" w:eastAsia="en-US" w:bidi="ar-SA"/>
      </w:rPr>
    </w:lvl>
    <w:lvl w:ilvl="2" w:tplc="8ECCAE5E">
      <w:numFmt w:val="bullet"/>
      <w:lvlText w:val="•"/>
      <w:lvlJc w:val="left"/>
      <w:pPr>
        <w:ind w:left="894" w:hanging="178"/>
      </w:pPr>
      <w:rPr>
        <w:rFonts w:hint="default"/>
        <w:lang w:val="en-US" w:eastAsia="en-US" w:bidi="ar-SA"/>
      </w:rPr>
    </w:lvl>
    <w:lvl w:ilvl="3" w:tplc="EAD23A5C">
      <w:numFmt w:val="bullet"/>
      <w:lvlText w:val="•"/>
      <w:lvlJc w:val="left"/>
      <w:pPr>
        <w:ind w:left="1201" w:hanging="178"/>
      </w:pPr>
      <w:rPr>
        <w:rFonts w:hint="default"/>
        <w:lang w:val="en-US" w:eastAsia="en-US" w:bidi="ar-SA"/>
      </w:rPr>
    </w:lvl>
    <w:lvl w:ilvl="4" w:tplc="5964CDF0">
      <w:numFmt w:val="bullet"/>
      <w:lvlText w:val="•"/>
      <w:lvlJc w:val="left"/>
      <w:pPr>
        <w:ind w:left="1509" w:hanging="178"/>
      </w:pPr>
      <w:rPr>
        <w:rFonts w:hint="default"/>
        <w:lang w:val="en-US" w:eastAsia="en-US" w:bidi="ar-SA"/>
      </w:rPr>
    </w:lvl>
    <w:lvl w:ilvl="5" w:tplc="FA58BD7E">
      <w:numFmt w:val="bullet"/>
      <w:lvlText w:val="•"/>
      <w:lvlJc w:val="left"/>
      <w:pPr>
        <w:ind w:left="1816" w:hanging="178"/>
      </w:pPr>
      <w:rPr>
        <w:rFonts w:hint="default"/>
        <w:lang w:val="en-US" w:eastAsia="en-US" w:bidi="ar-SA"/>
      </w:rPr>
    </w:lvl>
    <w:lvl w:ilvl="6" w:tplc="04382F0A">
      <w:numFmt w:val="bullet"/>
      <w:lvlText w:val="•"/>
      <w:lvlJc w:val="left"/>
      <w:pPr>
        <w:ind w:left="2123" w:hanging="178"/>
      </w:pPr>
      <w:rPr>
        <w:rFonts w:hint="default"/>
        <w:lang w:val="en-US" w:eastAsia="en-US" w:bidi="ar-SA"/>
      </w:rPr>
    </w:lvl>
    <w:lvl w:ilvl="7" w:tplc="061A96A2">
      <w:numFmt w:val="bullet"/>
      <w:lvlText w:val="•"/>
      <w:lvlJc w:val="left"/>
      <w:pPr>
        <w:ind w:left="2431" w:hanging="178"/>
      </w:pPr>
      <w:rPr>
        <w:rFonts w:hint="default"/>
        <w:lang w:val="en-US" w:eastAsia="en-US" w:bidi="ar-SA"/>
      </w:rPr>
    </w:lvl>
    <w:lvl w:ilvl="8" w:tplc="499E8AD2">
      <w:numFmt w:val="bullet"/>
      <w:lvlText w:val="•"/>
      <w:lvlJc w:val="left"/>
      <w:pPr>
        <w:ind w:left="2738" w:hanging="178"/>
      </w:pPr>
      <w:rPr>
        <w:rFonts w:hint="default"/>
        <w:lang w:val="en-US" w:eastAsia="en-US" w:bidi="ar-SA"/>
      </w:rPr>
    </w:lvl>
  </w:abstractNum>
  <w:abstractNum w:abstractNumId="25" w15:restartNumberingAfterBreak="0">
    <w:nsid w:val="1A6F4E20"/>
    <w:multiLevelType w:val="hybridMultilevel"/>
    <w:tmpl w:val="C0C6EC84"/>
    <w:lvl w:ilvl="0" w:tplc="2E200D10">
      <w:numFmt w:val="bullet"/>
      <w:lvlText w:val=""/>
      <w:lvlJc w:val="left"/>
      <w:pPr>
        <w:ind w:left="284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9E3AB9DA">
      <w:numFmt w:val="bullet"/>
      <w:lvlText w:val="•"/>
      <w:lvlJc w:val="left"/>
      <w:pPr>
        <w:ind w:left="587" w:hanging="178"/>
      </w:pPr>
      <w:rPr>
        <w:rFonts w:hint="default"/>
        <w:lang w:val="en-US" w:eastAsia="en-US" w:bidi="ar-SA"/>
      </w:rPr>
    </w:lvl>
    <w:lvl w:ilvl="2" w:tplc="8D6E2D32">
      <w:numFmt w:val="bullet"/>
      <w:lvlText w:val="•"/>
      <w:lvlJc w:val="left"/>
      <w:pPr>
        <w:ind w:left="894" w:hanging="178"/>
      </w:pPr>
      <w:rPr>
        <w:rFonts w:hint="default"/>
        <w:lang w:val="en-US" w:eastAsia="en-US" w:bidi="ar-SA"/>
      </w:rPr>
    </w:lvl>
    <w:lvl w:ilvl="3" w:tplc="24180CEE">
      <w:numFmt w:val="bullet"/>
      <w:lvlText w:val="•"/>
      <w:lvlJc w:val="left"/>
      <w:pPr>
        <w:ind w:left="1201" w:hanging="178"/>
      </w:pPr>
      <w:rPr>
        <w:rFonts w:hint="default"/>
        <w:lang w:val="en-US" w:eastAsia="en-US" w:bidi="ar-SA"/>
      </w:rPr>
    </w:lvl>
    <w:lvl w:ilvl="4" w:tplc="84145A68">
      <w:numFmt w:val="bullet"/>
      <w:lvlText w:val="•"/>
      <w:lvlJc w:val="left"/>
      <w:pPr>
        <w:ind w:left="1509" w:hanging="178"/>
      </w:pPr>
      <w:rPr>
        <w:rFonts w:hint="default"/>
        <w:lang w:val="en-US" w:eastAsia="en-US" w:bidi="ar-SA"/>
      </w:rPr>
    </w:lvl>
    <w:lvl w:ilvl="5" w:tplc="D4124122">
      <w:numFmt w:val="bullet"/>
      <w:lvlText w:val="•"/>
      <w:lvlJc w:val="left"/>
      <w:pPr>
        <w:ind w:left="1816" w:hanging="178"/>
      </w:pPr>
      <w:rPr>
        <w:rFonts w:hint="default"/>
        <w:lang w:val="en-US" w:eastAsia="en-US" w:bidi="ar-SA"/>
      </w:rPr>
    </w:lvl>
    <w:lvl w:ilvl="6" w:tplc="1DD62478">
      <w:numFmt w:val="bullet"/>
      <w:lvlText w:val="•"/>
      <w:lvlJc w:val="left"/>
      <w:pPr>
        <w:ind w:left="2123" w:hanging="178"/>
      </w:pPr>
      <w:rPr>
        <w:rFonts w:hint="default"/>
        <w:lang w:val="en-US" w:eastAsia="en-US" w:bidi="ar-SA"/>
      </w:rPr>
    </w:lvl>
    <w:lvl w:ilvl="7" w:tplc="788AE8CC">
      <w:numFmt w:val="bullet"/>
      <w:lvlText w:val="•"/>
      <w:lvlJc w:val="left"/>
      <w:pPr>
        <w:ind w:left="2431" w:hanging="178"/>
      </w:pPr>
      <w:rPr>
        <w:rFonts w:hint="default"/>
        <w:lang w:val="en-US" w:eastAsia="en-US" w:bidi="ar-SA"/>
      </w:rPr>
    </w:lvl>
    <w:lvl w:ilvl="8" w:tplc="5E50B34C">
      <w:numFmt w:val="bullet"/>
      <w:lvlText w:val="•"/>
      <w:lvlJc w:val="left"/>
      <w:pPr>
        <w:ind w:left="2738" w:hanging="178"/>
      </w:pPr>
      <w:rPr>
        <w:rFonts w:hint="default"/>
        <w:lang w:val="en-US" w:eastAsia="en-US" w:bidi="ar-SA"/>
      </w:rPr>
    </w:lvl>
  </w:abstractNum>
  <w:abstractNum w:abstractNumId="26" w15:restartNumberingAfterBreak="0">
    <w:nsid w:val="1A7D55EF"/>
    <w:multiLevelType w:val="hybridMultilevel"/>
    <w:tmpl w:val="DA92D4E4"/>
    <w:lvl w:ilvl="0" w:tplc="E26CF70C">
      <w:numFmt w:val="bullet"/>
      <w:lvlText w:val=""/>
      <w:lvlJc w:val="left"/>
      <w:pPr>
        <w:ind w:left="284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4442E38A">
      <w:numFmt w:val="bullet"/>
      <w:lvlText w:val="•"/>
      <w:lvlJc w:val="left"/>
      <w:pPr>
        <w:ind w:left="587" w:hanging="178"/>
      </w:pPr>
      <w:rPr>
        <w:rFonts w:hint="default"/>
        <w:lang w:val="en-US" w:eastAsia="en-US" w:bidi="ar-SA"/>
      </w:rPr>
    </w:lvl>
    <w:lvl w:ilvl="2" w:tplc="E5DCE04C">
      <w:numFmt w:val="bullet"/>
      <w:lvlText w:val="•"/>
      <w:lvlJc w:val="left"/>
      <w:pPr>
        <w:ind w:left="894" w:hanging="178"/>
      </w:pPr>
      <w:rPr>
        <w:rFonts w:hint="default"/>
        <w:lang w:val="en-US" w:eastAsia="en-US" w:bidi="ar-SA"/>
      </w:rPr>
    </w:lvl>
    <w:lvl w:ilvl="3" w:tplc="81749CC0">
      <w:numFmt w:val="bullet"/>
      <w:lvlText w:val="•"/>
      <w:lvlJc w:val="left"/>
      <w:pPr>
        <w:ind w:left="1201" w:hanging="178"/>
      </w:pPr>
      <w:rPr>
        <w:rFonts w:hint="default"/>
        <w:lang w:val="en-US" w:eastAsia="en-US" w:bidi="ar-SA"/>
      </w:rPr>
    </w:lvl>
    <w:lvl w:ilvl="4" w:tplc="F8D6CDC0">
      <w:numFmt w:val="bullet"/>
      <w:lvlText w:val="•"/>
      <w:lvlJc w:val="left"/>
      <w:pPr>
        <w:ind w:left="1509" w:hanging="178"/>
      </w:pPr>
      <w:rPr>
        <w:rFonts w:hint="default"/>
        <w:lang w:val="en-US" w:eastAsia="en-US" w:bidi="ar-SA"/>
      </w:rPr>
    </w:lvl>
    <w:lvl w:ilvl="5" w:tplc="C91493D6">
      <w:numFmt w:val="bullet"/>
      <w:lvlText w:val="•"/>
      <w:lvlJc w:val="left"/>
      <w:pPr>
        <w:ind w:left="1816" w:hanging="178"/>
      </w:pPr>
      <w:rPr>
        <w:rFonts w:hint="default"/>
        <w:lang w:val="en-US" w:eastAsia="en-US" w:bidi="ar-SA"/>
      </w:rPr>
    </w:lvl>
    <w:lvl w:ilvl="6" w:tplc="F378064A">
      <w:numFmt w:val="bullet"/>
      <w:lvlText w:val="•"/>
      <w:lvlJc w:val="left"/>
      <w:pPr>
        <w:ind w:left="2123" w:hanging="178"/>
      </w:pPr>
      <w:rPr>
        <w:rFonts w:hint="default"/>
        <w:lang w:val="en-US" w:eastAsia="en-US" w:bidi="ar-SA"/>
      </w:rPr>
    </w:lvl>
    <w:lvl w:ilvl="7" w:tplc="90D48918">
      <w:numFmt w:val="bullet"/>
      <w:lvlText w:val="•"/>
      <w:lvlJc w:val="left"/>
      <w:pPr>
        <w:ind w:left="2431" w:hanging="178"/>
      </w:pPr>
      <w:rPr>
        <w:rFonts w:hint="default"/>
        <w:lang w:val="en-US" w:eastAsia="en-US" w:bidi="ar-SA"/>
      </w:rPr>
    </w:lvl>
    <w:lvl w:ilvl="8" w:tplc="D3EED93C">
      <w:numFmt w:val="bullet"/>
      <w:lvlText w:val="•"/>
      <w:lvlJc w:val="left"/>
      <w:pPr>
        <w:ind w:left="2738" w:hanging="178"/>
      </w:pPr>
      <w:rPr>
        <w:rFonts w:hint="default"/>
        <w:lang w:val="en-US" w:eastAsia="en-US" w:bidi="ar-SA"/>
      </w:rPr>
    </w:lvl>
  </w:abstractNum>
  <w:abstractNum w:abstractNumId="27" w15:restartNumberingAfterBreak="0">
    <w:nsid w:val="1AA4EB7D"/>
    <w:multiLevelType w:val="hybridMultilevel"/>
    <w:tmpl w:val="FFFFFFFF"/>
    <w:lvl w:ilvl="0" w:tplc="D7F2F404">
      <w:numFmt w:val="bullet"/>
      <w:lvlText w:val=""/>
      <w:lvlJc w:val="left"/>
      <w:pPr>
        <w:ind w:left="284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E2DA5BAE">
      <w:numFmt w:val="bullet"/>
      <w:lvlText w:val="o"/>
      <w:lvlJc w:val="left"/>
      <w:pPr>
        <w:ind w:left="709" w:hanging="28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 w:tplc="8B606D24">
      <w:numFmt w:val="bullet"/>
      <w:lvlText w:val="•"/>
      <w:lvlJc w:val="left"/>
      <w:pPr>
        <w:ind w:left="994" w:hanging="284"/>
      </w:pPr>
      <w:rPr>
        <w:rFonts w:hint="default"/>
        <w:lang w:val="en-US" w:eastAsia="en-US" w:bidi="ar-SA"/>
      </w:rPr>
    </w:lvl>
    <w:lvl w:ilvl="3" w:tplc="9B189864">
      <w:numFmt w:val="bullet"/>
      <w:lvlText w:val="•"/>
      <w:lvlJc w:val="left"/>
      <w:pPr>
        <w:ind w:left="1289" w:hanging="284"/>
      </w:pPr>
      <w:rPr>
        <w:rFonts w:hint="default"/>
        <w:lang w:val="en-US" w:eastAsia="en-US" w:bidi="ar-SA"/>
      </w:rPr>
    </w:lvl>
    <w:lvl w:ilvl="4" w:tplc="A9467354">
      <w:numFmt w:val="bullet"/>
      <w:lvlText w:val="•"/>
      <w:lvlJc w:val="left"/>
      <w:pPr>
        <w:ind w:left="1584" w:hanging="284"/>
      </w:pPr>
      <w:rPr>
        <w:rFonts w:hint="default"/>
        <w:lang w:val="en-US" w:eastAsia="en-US" w:bidi="ar-SA"/>
      </w:rPr>
    </w:lvl>
    <w:lvl w:ilvl="5" w:tplc="D9BA558A">
      <w:numFmt w:val="bullet"/>
      <w:lvlText w:val="•"/>
      <w:lvlJc w:val="left"/>
      <w:pPr>
        <w:ind w:left="1879" w:hanging="284"/>
      </w:pPr>
      <w:rPr>
        <w:rFonts w:hint="default"/>
        <w:lang w:val="en-US" w:eastAsia="en-US" w:bidi="ar-SA"/>
      </w:rPr>
    </w:lvl>
    <w:lvl w:ilvl="6" w:tplc="1BAE374C">
      <w:numFmt w:val="bullet"/>
      <w:lvlText w:val="•"/>
      <w:lvlJc w:val="left"/>
      <w:pPr>
        <w:ind w:left="2173" w:hanging="284"/>
      </w:pPr>
      <w:rPr>
        <w:rFonts w:hint="default"/>
        <w:lang w:val="en-US" w:eastAsia="en-US" w:bidi="ar-SA"/>
      </w:rPr>
    </w:lvl>
    <w:lvl w:ilvl="7" w:tplc="AA028E92">
      <w:numFmt w:val="bullet"/>
      <w:lvlText w:val="•"/>
      <w:lvlJc w:val="left"/>
      <w:pPr>
        <w:ind w:left="2468" w:hanging="284"/>
      </w:pPr>
      <w:rPr>
        <w:rFonts w:hint="default"/>
        <w:lang w:val="en-US" w:eastAsia="en-US" w:bidi="ar-SA"/>
      </w:rPr>
    </w:lvl>
    <w:lvl w:ilvl="8" w:tplc="04A6CB92">
      <w:numFmt w:val="bullet"/>
      <w:lvlText w:val="•"/>
      <w:lvlJc w:val="left"/>
      <w:pPr>
        <w:ind w:left="2763" w:hanging="284"/>
      </w:pPr>
      <w:rPr>
        <w:rFonts w:hint="default"/>
        <w:lang w:val="en-US" w:eastAsia="en-US" w:bidi="ar-SA"/>
      </w:rPr>
    </w:lvl>
  </w:abstractNum>
  <w:abstractNum w:abstractNumId="28" w15:restartNumberingAfterBreak="0">
    <w:nsid w:val="1B1228F2"/>
    <w:multiLevelType w:val="hybridMultilevel"/>
    <w:tmpl w:val="0B844C02"/>
    <w:lvl w:ilvl="0" w:tplc="70944CA6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DA548924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CC6495D2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089A497E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DFBE13AE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60366026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0D0865C0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E508EFD2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D1F2BAEA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1C330E3D"/>
    <w:multiLevelType w:val="hybridMultilevel"/>
    <w:tmpl w:val="B5A2B902"/>
    <w:lvl w:ilvl="0" w:tplc="37AAC48C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ADBA5A54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9CF85630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0BB0B4BE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6A4200DC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63563C60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8F926944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B4C448B6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BBDA21FC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1D484153"/>
    <w:multiLevelType w:val="hybridMultilevel"/>
    <w:tmpl w:val="FFFFFFFF"/>
    <w:lvl w:ilvl="0" w:tplc="E9A01DE2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B2C4788E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68609D1E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36DC1D1E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6F2C84D6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71E03574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21F28FC0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4A727490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5D4ED900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1E5B459A"/>
    <w:multiLevelType w:val="hybridMultilevel"/>
    <w:tmpl w:val="FFFFFFFF"/>
    <w:lvl w:ilvl="0" w:tplc="81F03830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149E4276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2558E9DA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E064126A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F39EA04A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E9142FF0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8B56CFD8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10B42F34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4D54EF64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1FE72769"/>
    <w:multiLevelType w:val="hybridMultilevel"/>
    <w:tmpl w:val="44086112"/>
    <w:lvl w:ilvl="0" w:tplc="8572DCAE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8E98E066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6B8A25D0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27E4DF4A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C17EA34A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F870639A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A69678CC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A19ED364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4C280406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20A975FE"/>
    <w:multiLevelType w:val="hybridMultilevel"/>
    <w:tmpl w:val="FFFFFFFF"/>
    <w:lvl w:ilvl="0" w:tplc="16F63788">
      <w:numFmt w:val="bullet"/>
      <w:lvlText w:val=""/>
      <w:lvlJc w:val="left"/>
      <w:pPr>
        <w:ind w:left="284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AC1E8658">
      <w:numFmt w:val="bullet"/>
      <w:lvlText w:val="o"/>
      <w:lvlJc w:val="left"/>
      <w:pPr>
        <w:ind w:left="709" w:hanging="28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 w:tplc="6AC8EB64">
      <w:numFmt w:val="bullet"/>
      <w:lvlText w:val="•"/>
      <w:lvlJc w:val="left"/>
      <w:pPr>
        <w:ind w:left="994" w:hanging="284"/>
      </w:pPr>
      <w:rPr>
        <w:rFonts w:hint="default"/>
        <w:lang w:val="en-US" w:eastAsia="en-US" w:bidi="ar-SA"/>
      </w:rPr>
    </w:lvl>
    <w:lvl w:ilvl="3" w:tplc="025827F8">
      <w:numFmt w:val="bullet"/>
      <w:lvlText w:val="•"/>
      <w:lvlJc w:val="left"/>
      <w:pPr>
        <w:ind w:left="1289" w:hanging="284"/>
      </w:pPr>
      <w:rPr>
        <w:rFonts w:hint="default"/>
        <w:lang w:val="en-US" w:eastAsia="en-US" w:bidi="ar-SA"/>
      </w:rPr>
    </w:lvl>
    <w:lvl w:ilvl="4" w:tplc="A7F869E2">
      <w:numFmt w:val="bullet"/>
      <w:lvlText w:val="•"/>
      <w:lvlJc w:val="left"/>
      <w:pPr>
        <w:ind w:left="1584" w:hanging="284"/>
      </w:pPr>
      <w:rPr>
        <w:rFonts w:hint="default"/>
        <w:lang w:val="en-US" w:eastAsia="en-US" w:bidi="ar-SA"/>
      </w:rPr>
    </w:lvl>
    <w:lvl w:ilvl="5" w:tplc="6450CBA0">
      <w:numFmt w:val="bullet"/>
      <w:lvlText w:val="•"/>
      <w:lvlJc w:val="left"/>
      <w:pPr>
        <w:ind w:left="1879" w:hanging="284"/>
      </w:pPr>
      <w:rPr>
        <w:rFonts w:hint="default"/>
        <w:lang w:val="en-US" w:eastAsia="en-US" w:bidi="ar-SA"/>
      </w:rPr>
    </w:lvl>
    <w:lvl w:ilvl="6" w:tplc="47E0DD04">
      <w:numFmt w:val="bullet"/>
      <w:lvlText w:val="•"/>
      <w:lvlJc w:val="left"/>
      <w:pPr>
        <w:ind w:left="2173" w:hanging="284"/>
      </w:pPr>
      <w:rPr>
        <w:rFonts w:hint="default"/>
        <w:lang w:val="en-US" w:eastAsia="en-US" w:bidi="ar-SA"/>
      </w:rPr>
    </w:lvl>
    <w:lvl w:ilvl="7" w:tplc="60D43C36">
      <w:numFmt w:val="bullet"/>
      <w:lvlText w:val="•"/>
      <w:lvlJc w:val="left"/>
      <w:pPr>
        <w:ind w:left="2468" w:hanging="284"/>
      </w:pPr>
      <w:rPr>
        <w:rFonts w:hint="default"/>
        <w:lang w:val="en-US" w:eastAsia="en-US" w:bidi="ar-SA"/>
      </w:rPr>
    </w:lvl>
    <w:lvl w:ilvl="8" w:tplc="5C9417E6">
      <w:numFmt w:val="bullet"/>
      <w:lvlText w:val="•"/>
      <w:lvlJc w:val="left"/>
      <w:pPr>
        <w:ind w:left="2763" w:hanging="284"/>
      </w:pPr>
      <w:rPr>
        <w:rFonts w:hint="default"/>
        <w:lang w:val="en-US" w:eastAsia="en-US" w:bidi="ar-SA"/>
      </w:rPr>
    </w:lvl>
  </w:abstractNum>
  <w:abstractNum w:abstractNumId="34" w15:restartNumberingAfterBreak="0">
    <w:nsid w:val="20C43676"/>
    <w:multiLevelType w:val="hybridMultilevel"/>
    <w:tmpl w:val="3822DE68"/>
    <w:lvl w:ilvl="0" w:tplc="D6E23CA2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60146A6C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0DF48FB4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7B6656C4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296C89C6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D068B9DC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CCB27A82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2AF4469E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AF4A52AE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20F87670"/>
    <w:multiLevelType w:val="hybridMultilevel"/>
    <w:tmpl w:val="FFFFFFFF"/>
    <w:lvl w:ilvl="0" w:tplc="B450EE38">
      <w:start w:val="1"/>
      <w:numFmt w:val="decimal"/>
      <w:lvlText w:val="%1."/>
      <w:lvlJc w:val="left"/>
      <w:pPr>
        <w:ind w:left="820" w:hanging="360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B247726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70CA8CA4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0DA0FFFC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4" w:tplc="2B329312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 w:tplc="C5ECAAF2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BABC46FE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D9A4EF60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FFA2A51E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2158868B"/>
    <w:multiLevelType w:val="hybridMultilevel"/>
    <w:tmpl w:val="FFFFFFFF"/>
    <w:lvl w:ilvl="0" w:tplc="8F10E7F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E784E8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6DCF0A6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3" w:tplc="9C8078AE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4" w:tplc="1EF2AE02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340E57FA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710C5A50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7" w:tplc="2B54BA1E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8" w:tplc="9828DEA4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227D0268"/>
    <w:multiLevelType w:val="hybridMultilevel"/>
    <w:tmpl w:val="FFFFFFFF"/>
    <w:lvl w:ilvl="0" w:tplc="F7028FEC">
      <w:numFmt w:val="bullet"/>
      <w:lvlText w:val=""/>
      <w:lvlJc w:val="left"/>
      <w:pPr>
        <w:ind w:left="284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C3DEC364">
      <w:numFmt w:val="bullet"/>
      <w:lvlText w:val="•"/>
      <w:lvlJc w:val="left"/>
      <w:pPr>
        <w:ind w:left="587" w:hanging="178"/>
      </w:pPr>
      <w:rPr>
        <w:rFonts w:hint="default"/>
        <w:lang w:val="en-US" w:eastAsia="en-US" w:bidi="ar-SA"/>
      </w:rPr>
    </w:lvl>
    <w:lvl w:ilvl="2" w:tplc="5C5C9548">
      <w:numFmt w:val="bullet"/>
      <w:lvlText w:val="•"/>
      <w:lvlJc w:val="left"/>
      <w:pPr>
        <w:ind w:left="894" w:hanging="178"/>
      </w:pPr>
      <w:rPr>
        <w:rFonts w:hint="default"/>
        <w:lang w:val="en-US" w:eastAsia="en-US" w:bidi="ar-SA"/>
      </w:rPr>
    </w:lvl>
    <w:lvl w:ilvl="3" w:tplc="930841D0">
      <w:numFmt w:val="bullet"/>
      <w:lvlText w:val="•"/>
      <w:lvlJc w:val="left"/>
      <w:pPr>
        <w:ind w:left="1201" w:hanging="178"/>
      </w:pPr>
      <w:rPr>
        <w:rFonts w:hint="default"/>
        <w:lang w:val="en-US" w:eastAsia="en-US" w:bidi="ar-SA"/>
      </w:rPr>
    </w:lvl>
    <w:lvl w:ilvl="4" w:tplc="1C0A2EB2">
      <w:numFmt w:val="bullet"/>
      <w:lvlText w:val="•"/>
      <w:lvlJc w:val="left"/>
      <w:pPr>
        <w:ind w:left="1509" w:hanging="178"/>
      </w:pPr>
      <w:rPr>
        <w:rFonts w:hint="default"/>
        <w:lang w:val="en-US" w:eastAsia="en-US" w:bidi="ar-SA"/>
      </w:rPr>
    </w:lvl>
    <w:lvl w:ilvl="5" w:tplc="DCF8CC96">
      <w:numFmt w:val="bullet"/>
      <w:lvlText w:val="•"/>
      <w:lvlJc w:val="left"/>
      <w:pPr>
        <w:ind w:left="1816" w:hanging="178"/>
      </w:pPr>
      <w:rPr>
        <w:rFonts w:hint="default"/>
        <w:lang w:val="en-US" w:eastAsia="en-US" w:bidi="ar-SA"/>
      </w:rPr>
    </w:lvl>
    <w:lvl w:ilvl="6" w:tplc="2F368810">
      <w:numFmt w:val="bullet"/>
      <w:lvlText w:val="•"/>
      <w:lvlJc w:val="left"/>
      <w:pPr>
        <w:ind w:left="2123" w:hanging="178"/>
      </w:pPr>
      <w:rPr>
        <w:rFonts w:hint="default"/>
        <w:lang w:val="en-US" w:eastAsia="en-US" w:bidi="ar-SA"/>
      </w:rPr>
    </w:lvl>
    <w:lvl w:ilvl="7" w:tplc="7622571C">
      <w:numFmt w:val="bullet"/>
      <w:lvlText w:val="•"/>
      <w:lvlJc w:val="left"/>
      <w:pPr>
        <w:ind w:left="2431" w:hanging="178"/>
      </w:pPr>
      <w:rPr>
        <w:rFonts w:hint="default"/>
        <w:lang w:val="en-US" w:eastAsia="en-US" w:bidi="ar-SA"/>
      </w:rPr>
    </w:lvl>
    <w:lvl w:ilvl="8" w:tplc="1E422252">
      <w:numFmt w:val="bullet"/>
      <w:lvlText w:val="•"/>
      <w:lvlJc w:val="left"/>
      <w:pPr>
        <w:ind w:left="2738" w:hanging="178"/>
      </w:pPr>
      <w:rPr>
        <w:rFonts w:hint="default"/>
        <w:lang w:val="en-US" w:eastAsia="en-US" w:bidi="ar-SA"/>
      </w:rPr>
    </w:lvl>
  </w:abstractNum>
  <w:abstractNum w:abstractNumId="38" w15:restartNumberingAfterBreak="0">
    <w:nsid w:val="22B76E83"/>
    <w:multiLevelType w:val="hybridMultilevel"/>
    <w:tmpl w:val="AC5A95E8"/>
    <w:lvl w:ilvl="0" w:tplc="6FE4DC3E">
      <w:numFmt w:val="bullet"/>
      <w:lvlText w:val=""/>
      <w:lvlJc w:val="left"/>
      <w:pPr>
        <w:ind w:left="284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F21256FA">
      <w:numFmt w:val="bullet"/>
      <w:lvlText w:val="o"/>
      <w:lvlJc w:val="left"/>
      <w:pPr>
        <w:ind w:left="709" w:hanging="28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 w:tplc="2722A952">
      <w:numFmt w:val="bullet"/>
      <w:lvlText w:val="•"/>
      <w:lvlJc w:val="left"/>
      <w:pPr>
        <w:ind w:left="994" w:hanging="284"/>
      </w:pPr>
      <w:rPr>
        <w:rFonts w:hint="default"/>
        <w:lang w:val="en-US" w:eastAsia="en-US" w:bidi="ar-SA"/>
      </w:rPr>
    </w:lvl>
    <w:lvl w:ilvl="3" w:tplc="2182BDBC">
      <w:numFmt w:val="bullet"/>
      <w:lvlText w:val="•"/>
      <w:lvlJc w:val="left"/>
      <w:pPr>
        <w:ind w:left="1289" w:hanging="284"/>
      </w:pPr>
      <w:rPr>
        <w:rFonts w:hint="default"/>
        <w:lang w:val="en-US" w:eastAsia="en-US" w:bidi="ar-SA"/>
      </w:rPr>
    </w:lvl>
    <w:lvl w:ilvl="4" w:tplc="7FE4E054">
      <w:numFmt w:val="bullet"/>
      <w:lvlText w:val="•"/>
      <w:lvlJc w:val="left"/>
      <w:pPr>
        <w:ind w:left="1584" w:hanging="284"/>
      </w:pPr>
      <w:rPr>
        <w:rFonts w:hint="default"/>
        <w:lang w:val="en-US" w:eastAsia="en-US" w:bidi="ar-SA"/>
      </w:rPr>
    </w:lvl>
    <w:lvl w:ilvl="5" w:tplc="8A10FA72">
      <w:numFmt w:val="bullet"/>
      <w:lvlText w:val="•"/>
      <w:lvlJc w:val="left"/>
      <w:pPr>
        <w:ind w:left="1879" w:hanging="284"/>
      </w:pPr>
      <w:rPr>
        <w:rFonts w:hint="default"/>
        <w:lang w:val="en-US" w:eastAsia="en-US" w:bidi="ar-SA"/>
      </w:rPr>
    </w:lvl>
    <w:lvl w:ilvl="6" w:tplc="86B8E8D2">
      <w:numFmt w:val="bullet"/>
      <w:lvlText w:val="•"/>
      <w:lvlJc w:val="left"/>
      <w:pPr>
        <w:ind w:left="2173" w:hanging="284"/>
      </w:pPr>
      <w:rPr>
        <w:rFonts w:hint="default"/>
        <w:lang w:val="en-US" w:eastAsia="en-US" w:bidi="ar-SA"/>
      </w:rPr>
    </w:lvl>
    <w:lvl w:ilvl="7" w:tplc="76C0093C">
      <w:numFmt w:val="bullet"/>
      <w:lvlText w:val="•"/>
      <w:lvlJc w:val="left"/>
      <w:pPr>
        <w:ind w:left="2468" w:hanging="284"/>
      </w:pPr>
      <w:rPr>
        <w:rFonts w:hint="default"/>
        <w:lang w:val="en-US" w:eastAsia="en-US" w:bidi="ar-SA"/>
      </w:rPr>
    </w:lvl>
    <w:lvl w:ilvl="8" w:tplc="7E3AECF2">
      <w:numFmt w:val="bullet"/>
      <w:lvlText w:val="•"/>
      <w:lvlJc w:val="left"/>
      <w:pPr>
        <w:ind w:left="2763" w:hanging="284"/>
      </w:pPr>
      <w:rPr>
        <w:rFonts w:hint="default"/>
        <w:lang w:val="en-US" w:eastAsia="en-US" w:bidi="ar-SA"/>
      </w:rPr>
    </w:lvl>
  </w:abstractNum>
  <w:abstractNum w:abstractNumId="39" w15:restartNumberingAfterBreak="0">
    <w:nsid w:val="24D8CBFD"/>
    <w:multiLevelType w:val="hybridMultilevel"/>
    <w:tmpl w:val="FFFFFFFF"/>
    <w:lvl w:ilvl="0" w:tplc="509CF9DA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B990441E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B18E1D60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4CE0AD60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DC3C6F20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B044A266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8CF4D026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D736E428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62527958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25CFBC5F"/>
    <w:multiLevelType w:val="hybridMultilevel"/>
    <w:tmpl w:val="FFFFFFFF"/>
    <w:lvl w:ilvl="0" w:tplc="8334D432">
      <w:numFmt w:val="bullet"/>
      <w:lvlText w:val=""/>
      <w:lvlJc w:val="left"/>
      <w:pPr>
        <w:ind w:left="284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0A141AB0">
      <w:numFmt w:val="bullet"/>
      <w:lvlText w:val="•"/>
      <w:lvlJc w:val="left"/>
      <w:pPr>
        <w:ind w:left="587" w:hanging="178"/>
      </w:pPr>
      <w:rPr>
        <w:rFonts w:hint="default"/>
        <w:lang w:val="en-US" w:eastAsia="en-US" w:bidi="ar-SA"/>
      </w:rPr>
    </w:lvl>
    <w:lvl w:ilvl="2" w:tplc="195663D2">
      <w:numFmt w:val="bullet"/>
      <w:lvlText w:val="•"/>
      <w:lvlJc w:val="left"/>
      <w:pPr>
        <w:ind w:left="894" w:hanging="178"/>
      </w:pPr>
      <w:rPr>
        <w:rFonts w:hint="default"/>
        <w:lang w:val="en-US" w:eastAsia="en-US" w:bidi="ar-SA"/>
      </w:rPr>
    </w:lvl>
    <w:lvl w:ilvl="3" w:tplc="D00E45FE">
      <w:numFmt w:val="bullet"/>
      <w:lvlText w:val="•"/>
      <w:lvlJc w:val="left"/>
      <w:pPr>
        <w:ind w:left="1201" w:hanging="178"/>
      </w:pPr>
      <w:rPr>
        <w:rFonts w:hint="default"/>
        <w:lang w:val="en-US" w:eastAsia="en-US" w:bidi="ar-SA"/>
      </w:rPr>
    </w:lvl>
    <w:lvl w:ilvl="4" w:tplc="9BA0F870">
      <w:numFmt w:val="bullet"/>
      <w:lvlText w:val="•"/>
      <w:lvlJc w:val="left"/>
      <w:pPr>
        <w:ind w:left="1509" w:hanging="178"/>
      </w:pPr>
      <w:rPr>
        <w:rFonts w:hint="default"/>
        <w:lang w:val="en-US" w:eastAsia="en-US" w:bidi="ar-SA"/>
      </w:rPr>
    </w:lvl>
    <w:lvl w:ilvl="5" w:tplc="90D81856">
      <w:numFmt w:val="bullet"/>
      <w:lvlText w:val="•"/>
      <w:lvlJc w:val="left"/>
      <w:pPr>
        <w:ind w:left="1816" w:hanging="178"/>
      </w:pPr>
      <w:rPr>
        <w:rFonts w:hint="default"/>
        <w:lang w:val="en-US" w:eastAsia="en-US" w:bidi="ar-SA"/>
      </w:rPr>
    </w:lvl>
    <w:lvl w:ilvl="6" w:tplc="1C0C6706">
      <w:numFmt w:val="bullet"/>
      <w:lvlText w:val="•"/>
      <w:lvlJc w:val="left"/>
      <w:pPr>
        <w:ind w:left="2123" w:hanging="178"/>
      </w:pPr>
      <w:rPr>
        <w:rFonts w:hint="default"/>
        <w:lang w:val="en-US" w:eastAsia="en-US" w:bidi="ar-SA"/>
      </w:rPr>
    </w:lvl>
    <w:lvl w:ilvl="7" w:tplc="E708B41C">
      <w:numFmt w:val="bullet"/>
      <w:lvlText w:val="•"/>
      <w:lvlJc w:val="left"/>
      <w:pPr>
        <w:ind w:left="2431" w:hanging="178"/>
      </w:pPr>
      <w:rPr>
        <w:rFonts w:hint="default"/>
        <w:lang w:val="en-US" w:eastAsia="en-US" w:bidi="ar-SA"/>
      </w:rPr>
    </w:lvl>
    <w:lvl w:ilvl="8" w:tplc="2E4451C4">
      <w:numFmt w:val="bullet"/>
      <w:lvlText w:val="•"/>
      <w:lvlJc w:val="left"/>
      <w:pPr>
        <w:ind w:left="2738" w:hanging="178"/>
      </w:pPr>
      <w:rPr>
        <w:rFonts w:hint="default"/>
        <w:lang w:val="en-US" w:eastAsia="en-US" w:bidi="ar-SA"/>
      </w:rPr>
    </w:lvl>
  </w:abstractNum>
  <w:abstractNum w:abstractNumId="41" w15:restartNumberingAfterBreak="0">
    <w:nsid w:val="26597DC0"/>
    <w:multiLevelType w:val="hybridMultilevel"/>
    <w:tmpl w:val="FFFFFFFF"/>
    <w:lvl w:ilvl="0" w:tplc="62327AC6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876A8C74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E3F4B9D6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E1A8A738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AB820A70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BFB04CA0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FFB217FE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C5247752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F97A765E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28323ACB"/>
    <w:multiLevelType w:val="hybridMultilevel"/>
    <w:tmpl w:val="70E210AC"/>
    <w:lvl w:ilvl="0" w:tplc="E7C88016">
      <w:numFmt w:val="bullet"/>
      <w:lvlText w:val=""/>
      <w:lvlJc w:val="left"/>
      <w:pPr>
        <w:ind w:left="284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31C0F552">
      <w:numFmt w:val="bullet"/>
      <w:lvlText w:val="•"/>
      <w:lvlJc w:val="left"/>
      <w:pPr>
        <w:ind w:left="587" w:hanging="178"/>
      </w:pPr>
      <w:rPr>
        <w:rFonts w:hint="default"/>
        <w:lang w:val="en-US" w:eastAsia="en-US" w:bidi="ar-SA"/>
      </w:rPr>
    </w:lvl>
    <w:lvl w:ilvl="2" w:tplc="D0C0DE64">
      <w:numFmt w:val="bullet"/>
      <w:lvlText w:val="•"/>
      <w:lvlJc w:val="left"/>
      <w:pPr>
        <w:ind w:left="894" w:hanging="178"/>
      </w:pPr>
      <w:rPr>
        <w:rFonts w:hint="default"/>
        <w:lang w:val="en-US" w:eastAsia="en-US" w:bidi="ar-SA"/>
      </w:rPr>
    </w:lvl>
    <w:lvl w:ilvl="3" w:tplc="4278458A">
      <w:numFmt w:val="bullet"/>
      <w:lvlText w:val="•"/>
      <w:lvlJc w:val="left"/>
      <w:pPr>
        <w:ind w:left="1201" w:hanging="178"/>
      </w:pPr>
      <w:rPr>
        <w:rFonts w:hint="default"/>
        <w:lang w:val="en-US" w:eastAsia="en-US" w:bidi="ar-SA"/>
      </w:rPr>
    </w:lvl>
    <w:lvl w:ilvl="4" w:tplc="3FCE123C">
      <w:numFmt w:val="bullet"/>
      <w:lvlText w:val="•"/>
      <w:lvlJc w:val="left"/>
      <w:pPr>
        <w:ind w:left="1509" w:hanging="178"/>
      </w:pPr>
      <w:rPr>
        <w:rFonts w:hint="default"/>
        <w:lang w:val="en-US" w:eastAsia="en-US" w:bidi="ar-SA"/>
      </w:rPr>
    </w:lvl>
    <w:lvl w:ilvl="5" w:tplc="0C383B8C">
      <w:numFmt w:val="bullet"/>
      <w:lvlText w:val="•"/>
      <w:lvlJc w:val="left"/>
      <w:pPr>
        <w:ind w:left="1816" w:hanging="178"/>
      </w:pPr>
      <w:rPr>
        <w:rFonts w:hint="default"/>
        <w:lang w:val="en-US" w:eastAsia="en-US" w:bidi="ar-SA"/>
      </w:rPr>
    </w:lvl>
    <w:lvl w:ilvl="6" w:tplc="B94C2432">
      <w:numFmt w:val="bullet"/>
      <w:lvlText w:val="•"/>
      <w:lvlJc w:val="left"/>
      <w:pPr>
        <w:ind w:left="2123" w:hanging="178"/>
      </w:pPr>
      <w:rPr>
        <w:rFonts w:hint="default"/>
        <w:lang w:val="en-US" w:eastAsia="en-US" w:bidi="ar-SA"/>
      </w:rPr>
    </w:lvl>
    <w:lvl w:ilvl="7" w:tplc="E7DECA54">
      <w:numFmt w:val="bullet"/>
      <w:lvlText w:val="•"/>
      <w:lvlJc w:val="left"/>
      <w:pPr>
        <w:ind w:left="2431" w:hanging="178"/>
      </w:pPr>
      <w:rPr>
        <w:rFonts w:hint="default"/>
        <w:lang w:val="en-US" w:eastAsia="en-US" w:bidi="ar-SA"/>
      </w:rPr>
    </w:lvl>
    <w:lvl w:ilvl="8" w:tplc="A760B1E6">
      <w:numFmt w:val="bullet"/>
      <w:lvlText w:val="•"/>
      <w:lvlJc w:val="left"/>
      <w:pPr>
        <w:ind w:left="2738" w:hanging="178"/>
      </w:pPr>
      <w:rPr>
        <w:rFonts w:hint="default"/>
        <w:lang w:val="en-US" w:eastAsia="en-US" w:bidi="ar-SA"/>
      </w:rPr>
    </w:lvl>
  </w:abstractNum>
  <w:abstractNum w:abstractNumId="43" w15:restartNumberingAfterBreak="0">
    <w:nsid w:val="28F31D42"/>
    <w:multiLevelType w:val="hybridMultilevel"/>
    <w:tmpl w:val="6166EFDC"/>
    <w:lvl w:ilvl="0" w:tplc="74FA004A">
      <w:numFmt w:val="bullet"/>
      <w:lvlText w:val=""/>
      <w:lvlJc w:val="left"/>
      <w:pPr>
        <w:ind w:left="284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5C50CA00">
      <w:numFmt w:val="bullet"/>
      <w:lvlText w:val="•"/>
      <w:lvlJc w:val="left"/>
      <w:pPr>
        <w:ind w:left="587" w:hanging="178"/>
      </w:pPr>
      <w:rPr>
        <w:rFonts w:hint="default"/>
        <w:lang w:val="en-US" w:eastAsia="en-US" w:bidi="ar-SA"/>
      </w:rPr>
    </w:lvl>
    <w:lvl w:ilvl="2" w:tplc="DAF20E72">
      <w:numFmt w:val="bullet"/>
      <w:lvlText w:val="•"/>
      <w:lvlJc w:val="left"/>
      <w:pPr>
        <w:ind w:left="894" w:hanging="178"/>
      </w:pPr>
      <w:rPr>
        <w:rFonts w:hint="default"/>
        <w:lang w:val="en-US" w:eastAsia="en-US" w:bidi="ar-SA"/>
      </w:rPr>
    </w:lvl>
    <w:lvl w:ilvl="3" w:tplc="6D9C7E7C">
      <w:numFmt w:val="bullet"/>
      <w:lvlText w:val="•"/>
      <w:lvlJc w:val="left"/>
      <w:pPr>
        <w:ind w:left="1201" w:hanging="178"/>
      </w:pPr>
      <w:rPr>
        <w:rFonts w:hint="default"/>
        <w:lang w:val="en-US" w:eastAsia="en-US" w:bidi="ar-SA"/>
      </w:rPr>
    </w:lvl>
    <w:lvl w:ilvl="4" w:tplc="DDF8FE1A">
      <w:numFmt w:val="bullet"/>
      <w:lvlText w:val="•"/>
      <w:lvlJc w:val="left"/>
      <w:pPr>
        <w:ind w:left="1509" w:hanging="178"/>
      </w:pPr>
      <w:rPr>
        <w:rFonts w:hint="default"/>
        <w:lang w:val="en-US" w:eastAsia="en-US" w:bidi="ar-SA"/>
      </w:rPr>
    </w:lvl>
    <w:lvl w:ilvl="5" w:tplc="E716FC4A">
      <w:numFmt w:val="bullet"/>
      <w:lvlText w:val="•"/>
      <w:lvlJc w:val="left"/>
      <w:pPr>
        <w:ind w:left="1816" w:hanging="178"/>
      </w:pPr>
      <w:rPr>
        <w:rFonts w:hint="default"/>
        <w:lang w:val="en-US" w:eastAsia="en-US" w:bidi="ar-SA"/>
      </w:rPr>
    </w:lvl>
    <w:lvl w:ilvl="6" w:tplc="48868C8A">
      <w:numFmt w:val="bullet"/>
      <w:lvlText w:val="•"/>
      <w:lvlJc w:val="left"/>
      <w:pPr>
        <w:ind w:left="2123" w:hanging="178"/>
      </w:pPr>
      <w:rPr>
        <w:rFonts w:hint="default"/>
        <w:lang w:val="en-US" w:eastAsia="en-US" w:bidi="ar-SA"/>
      </w:rPr>
    </w:lvl>
    <w:lvl w:ilvl="7" w:tplc="33325B80">
      <w:numFmt w:val="bullet"/>
      <w:lvlText w:val="•"/>
      <w:lvlJc w:val="left"/>
      <w:pPr>
        <w:ind w:left="2431" w:hanging="178"/>
      </w:pPr>
      <w:rPr>
        <w:rFonts w:hint="default"/>
        <w:lang w:val="en-US" w:eastAsia="en-US" w:bidi="ar-SA"/>
      </w:rPr>
    </w:lvl>
    <w:lvl w:ilvl="8" w:tplc="99501950">
      <w:numFmt w:val="bullet"/>
      <w:lvlText w:val="•"/>
      <w:lvlJc w:val="left"/>
      <w:pPr>
        <w:ind w:left="2738" w:hanging="178"/>
      </w:pPr>
      <w:rPr>
        <w:rFonts w:hint="default"/>
        <w:lang w:val="en-US" w:eastAsia="en-US" w:bidi="ar-SA"/>
      </w:rPr>
    </w:lvl>
  </w:abstractNum>
  <w:abstractNum w:abstractNumId="44" w15:restartNumberingAfterBreak="0">
    <w:nsid w:val="294F7168"/>
    <w:multiLevelType w:val="hybridMultilevel"/>
    <w:tmpl w:val="EBE42B0A"/>
    <w:lvl w:ilvl="0" w:tplc="73E69C42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242E590E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07D60F6A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996A103C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1BB8BD4E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12D28AAE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B41294F0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2E0E2C54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FD9AAAAC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45" w15:restartNumberingAfterBreak="0">
    <w:nsid w:val="2A4C6C8F"/>
    <w:multiLevelType w:val="hybridMultilevel"/>
    <w:tmpl w:val="0CDA682C"/>
    <w:lvl w:ilvl="0" w:tplc="CC0455FC">
      <w:numFmt w:val="bullet"/>
      <w:lvlText w:val=""/>
      <w:lvlJc w:val="left"/>
      <w:pPr>
        <w:ind w:left="284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04B02B40">
      <w:numFmt w:val="bullet"/>
      <w:lvlText w:val="•"/>
      <w:lvlJc w:val="left"/>
      <w:pPr>
        <w:ind w:left="587" w:hanging="178"/>
      </w:pPr>
      <w:rPr>
        <w:rFonts w:hint="default"/>
        <w:lang w:val="en-US" w:eastAsia="en-US" w:bidi="ar-SA"/>
      </w:rPr>
    </w:lvl>
    <w:lvl w:ilvl="2" w:tplc="B2260BA0">
      <w:numFmt w:val="bullet"/>
      <w:lvlText w:val="•"/>
      <w:lvlJc w:val="left"/>
      <w:pPr>
        <w:ind w:left="894" w:hanging="178"/>
      </w:pPr>
      <w:rPr>
        <w:rFonts w:hint="default"/>
        <w:lang w:val="en-US" w:eastAsia="en-US" w:bidi="ar-SA"/>
      </w:rPr>
    </w:lvl>
    <w:lvl w:ilvl="3" w:tplc="460A8124">
      <w:numFmt w:val="bullet"/>
      <w:lvlText w:val="•"/>
      <w:lvlJc w:val="left"/>
      <w:pPr>
        <w:ind w:left="1201" w:hanging="178"/>
      </w:pPr>
      <w:rPr>
        <w:rFonts w:hint="default"/>
        <w:lang w:val="en-US" w:eastAsia="en-US" w:bidi="ar-SA"/>
      </w:rPr>
    </w:lvl>
    <w:lvl w:ilvl="4" w:tplc="B9CAFE1A">
      <w:numFmt w:val="bullet"/>
      <w:lvlText w:val="•"/>
      <w:lvlJc w:val="left"/>
      <w:pPr>
        <w:ind w:left="1509" w:hanging="178"/>
      </w:pPr>
      <w:rPr>
        <w:rFonts w:hint="default"/>
        <w:lang w:val="en-US" w:eastAsia="en-US" w:bidi="ar-SA"/>
      </w:rPr>
    </w:lvl>
    <w:lvl w:ilvl="5" w:tplc="F7C2579A">
      <w:numFmt w:val="bullet"/>
      <w:lvlText w:val="•"/>
      <w:lvlJc w:val="left"/>
      <w:pPr>
        <w:ind w:left="1816" w:hanging="178"/>
      </w:pPr>
      <w:rPr>
        <w:rFonts w:hint="default"/>
        <w:lang w:val="en-US" w:eastAsia="en-US" w:bidi="ar-SA"/>
      </w:rPr>
    </w:lvl>
    <w:lvl w:ilvl="6" w:tplc="1F6E1922">
      <w:numFmt w:val="bullet"/>
      <w:lvlText w:val="•"/>
      <w:lvlJc w:val="left"/>
      <w:pPr>
        <w:ind w:left="2123" w:hanging="178"/>
      </w:pPr>
      <w:rPr>
        <w:rFonts w:hint="default"/>
        <w:lang w:val="en-US" w:eastAsia="en-US" w:bidi="ar-SA"/>
      </w:rPr>
    </w:lvl>
    <w:lvl w:ilvl="7" w:tplc="71E84054">
      <w:numFmt w:val="bullet"/>
      <w:lvlText w:val="•"/>
      <w:lvlJc w:val="left"/>
      <w:pPr>
        <w:ind w:left="2431" w:hanging="178"/>
      </w:pPr>
      <w:rPr>
        <w:rFonts w:hint="default"/>
        <w:lang w:val="en-US" w:eastAsia="en-US" w:bidi="ar-SA"/>
      </w:rPr>
    </w:lvl>
    <w:lvl w:ilvl="8" w:tplc="456CAA82">
      <w:numFmt w:val="bullet"/>
      <w:lvlText w:val="•"/>
      <w:lvlJc w:val="left"/>
      <w:pPr>
        <w:ind w:left="2738" w:hanging="178"/>
      </w:pPr>
      <w:rPr>
        <w:rFonts w:hint="default"/>
        <w:lang w:val="en-US" w:eastAsia="en-US" w:bidi="ar-SA"/>
      </w:rPr>
    </w:lvl>
  </w:abstractNum>
  <w:abstractNum w:abstractNumId="46" w15:restartNumberingAfterBreak="0">
    <w:nsid w:val="2AF779FC"/>
    <w:multiLevelType w:val="hybridMultilevel"/>
    <w:tmpl w:val="1958AEB6"/>
    <w:lvl w:ilvl="0" w:tplc="169A96BA">
      <w:numFmt w:val="bullet"/>
      <w:lvlText w:val=""/>
      <w:lvlJc w:val="left"/>
      <w:pPr>
        <w:ind w:left="284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C5D88456">
      <w:numFmt w:val="bullet"/>
      <w:lvlText w:val="o"/>
      <w:lvlJc w:val="left"/>
      <w:pPr>
        <w:ind w:left="709" w:hanging="28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 w:tplc="5B24D392">
      <w:numFmt w:val="bullet"/>
      <w:lvlText w:val="•"/>
      <w:lvlJc w:val="left"/>
      <w:pPr>
        <w:ind w:left="994" w:hanging="284"/>
      </w:pPr>
      <w:rPr>
        <w:rFonts w:hint="default"/>
        <w:lang w:val="en-US" w:eastAsia="en-US" w:bidi="ar-SA"/>
      </w:rPr>
    </w:lvl>
    <w:lvl w:ilvl="3" w:tplc="FEFCB8EC">
      <w:numFmt w:val="bullet"/>
      <w:lvlText w:val="•"/>
      <w:lvlJc w:val="left"/>
      <w:pPr>
        <w:ind w:left="1289" w:hanging="284"/>
      </w:pPr>
      <w:rPr>
        <w:rFonts w:hint="default"/>
        <w:lang w:val="en-US" w:eastAsia="en-US" w:bidi="ar-SA"/>
      </w:rPr>
    </w:lvl>
    <w:lvl w:ilvl="4" w:tplc="DECCB362">
      <w:numFmt w:val="bullet"/>
      <w:lvlText w:val="•"/>
      <w:lvlJc w:val="left"/>
      <w:pPr>
        <w:ind w:left="1584" w:hanging="284"/>
      </w:pPr>
      <w:rPr>
        <w:rFonts w:hint="default"/>
        <w:lang w:val="en-US" w:eastAsia="en-US" w:bidi="ar-SA"/>
      </w:rPr>
    </w:lvl>
    <w:lvl w:ilvl="5" w:tplc="3C28261C">
      <w:numFmt w:val="bullet"/>
      <w:lvlText w:val="•"/>
      <w:lvlJc w:val="left"/>
      <w:pPr>
        <w:ind w:left="1879" w:hanging="284"/>
      </w:pPr>
      <w:rPr>
        <w:rFonts w:hint="default"/>
        <w:lang w:val="en-US" w:eastAsia="en-US" w:bidi="ar-SA"/>
      </w:rPr>
    </w:lvl>
    <w:lvl w:ilvl="6" w:tplc="7B1E913A">
      <w:numFmt w:val="bullet"/>
      <w:lvlText w:val="•"/>
      <w:lvlJc w:val="left"/>
      <w:pPr>
        <w:ind w:left="2173" w:hanging="284"/>
      </w:pPr>
      <w:rPr>
        <w:rFonts w:hint="default"/>
        <w:lang w:val="en-US" w:eastAsia="en-US" w:bidi="ar-SA"/>
      </w:rPr>
    </w:lvl>
    <w:lvl w:ilvl="7" w:tplc="FDA07F28">
      <w:numFmt w:val="bullet"/>
      <w:lvlText w:val="•"/>
      <w:lvlJc w:val="left"/>
      <w:pPr>
        <w:ind w:left="2468" w:hanging="284"/>
      </w:pPr>
      <w:rPr>
        <w:rFonts w:hint="default"/>
        <w:lang w:val="en-US" w:eastAsia="en-US" w:bidi="ar-SA"/>
      </w:rPr>
    </w:lvl>
    <w:lvl w:ilvl="8" w:tplc="97B2F640">
      <w:numFmt w:val="bullet"/>
      <w:lvlText w:val="•"/>
      <w:lvlJc w:val="left"/>
      <w:pPr>
        <w:ind w:left="2763" w:hanging="284"/>
      </w:pPr>
      <w:rPr>
        <w:rFonts w:hint="default"/>
        <w:lang w:val="en-US" w:eastAsia="en-US" w:bidi="ar-SA"/>
      </w:rPr>
    </w:lvl>
  </w:abstractNum>
  <w:abstractNum w:abstractNumId="47" w15:restartNumberingAfterBreak="0">
    <w:nsid w:val="2C4BA0C7"/>
    <w:multiLevelType w:val="hybridMultilevel"/>
    <w:tmpl w:val="FFFFFFFF"/>
    <w:lvl w:ilvl="0" w:tplc="A4D63F5C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2DDA5274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C3DC7932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DE0ACED2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04EE77CC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2B0CCFB4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B3FC560E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D6C86988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FA44A092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2CFC7223"/>
    <w:multiLevelType w:val="hybridMultilevel"/>
    <w:tmpl w:val="FFFFFFFF"/>
    <w:lvl w:ilvl="0" w:tplc="8260203A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C430F966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525C03E6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FE106322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7C7C3736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7236DB76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FDDED388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8F74EB38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8C74A09C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2E27CA01"/>
    <w:multiLevelType w:val="hybridMultilevel"/>
    <w:tmpl w:val="FFFFFFFF"/>
    <w:lvl w:ilvl="0" w:tplc="E7BA51AE">
      <w:numFmt w:val="bullet"/>
      <w:lvlText w:val=""/>
      <w:lvlJc w:val="left"/>
      <w:pPr>
        <w:ind w:left="284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EEA4960C">
      <w:numFmt w:val="bullet"/>
      <w:lvlText w:val="•"/>
      <w:lvlJc w:val="left"/>
      <w:pPr>
        <w:ind w:left="587" w:hanging="178"/>
      </w:pPr>
      <w:rPr>
        <w:rFonts w:hint="default"/>
        <w:lang w:val="en-US" w:eastAsia="en-US" w:bidi="ar-SA"/>
      </w:rPr>
    </w:lvl>
    <w:lvl w:ilvl="2" w:tplc="B9825F4C">
      <w:numFmt w:val="bullet"/>
      <w:lvlText w:val="•"/>
      <w:lvlJc w:val="left"/>
      <w:pPr>
        <w:ind w:left="894" w:hanging="178"/>
      </w:pPr>
      <w:rPr>
        <w:rFonts w:hint="default"/>
        <w:lang w:val="en-US" w:eastAsia="en-US" w:bidi="ar-SA"/>
      </w:rPr>
    </w:lvl>
    <w:lvl w:ilvl="3" w:tplc="5066C9BC">
      <w:numFmt w:val="bullet"/>
      <w:lvlText w:val="•"/>
      <w:lvlJc w:val="left"/>
      <w:pPr>
        <w:ind w:left="1201" w:hanging="178"/>
      </w:pPr>
      <w:rPr>
        <w:rFonts w:hint="default"/>
        <w:lang w:val="en-US" w:eastAsia="en-US" w:bidi="ar-SA"/>
      </w:rPr>
    </w:lvl>
    <w:lvl w:ilvl="4" w:tplc="A96049FC">
      <w:numFmt w:val="bullet"/>
      <w:lvlText w:val="•"/>
      <w:lvlJc w:val="left"/>
      <w:pPr>
        <w:ind w:left="1509" w:hanging="178"/>
      </w:pPr>
      <w:rPr>
        <w:rFonts w:hint="default"/>
        <w:lang w:val="en-US" w:eastAsia="en-US" w:bidi="ar-SA"/>
      </w:rPr>
    </w:lvl>
    <w:lvl w:ilvl="5" w:tplc="9B3A7A2E">
      <w:numFmt w:val="bullet"/>
      <w:lvlText w:val="•"/>
      <w:lvlJc w:val="left"/>
      <w:pPr>
        <w:ind w:left="1816" w:hanging="178"/>
      </w:pPr>
      <w:rPr>
        <w:rFonts w:hint="default"/>
        <w:lang w:val="en-US" w:eastAsia="en-US" w:bidi="ar-SA"/>
      </w:rPr>
    </w:lvl>
    <w:lvl w:ilvl="6" w:tplc="9E107BF0">
      <w:numFmt w:val="bullet"/>
      <w:lvlText w:val="•"/>
      <w:lvlJc w:val="left"/>
      <w:pPr>
        <w:ind w:left="2123" w:hanging="178"/>
      </w:pPr>
      <w:rPr>
        <w:rFonts w:hint="default"/>
        <w:lang w:val="en-US" w:eastAsia="en-US" w:bidi="ar-SA"/>
      </w:rPr>
    </w:lvl>
    <w:lvl w:ilvl="7" w:tplc="37D684A2">
      <w:numFmt w:val="bullet"/>
      <w:lvlText w:val="•"/>
      <w:lvlJc w:val="left"/>
      <w:pPr>
        <w:ind w:left="2431" w:hanging="178"/>
      </w:pPr>
      <w:rPr>
        <w:rFonts w:hint="default"/>
        <w:lang w:val="en-US" w:eastAsia="en-US" w:bidi="ar-SA"/>
      </w:rPr>
    </w:lvl>
    <w:lvl w:ilvl="8" w:tplc="A454BEA2">
      <w:numFmt w:val="bullet"/>
      <w:lvlText w:val="•"/>
      <w:lvlJc w:val="left"/>
      <w:pPr>
        <w:ind w:left="2738" w:hanging="178"/>
      </w:pPr>
      <w:rPr>
        <w:rFonts w:hint="default"/>
        <w:lang w:val="en-US" w:eastAsia="en-US" w:bidi="ar-SA"/>
      </w:rPr>
    </w:lvl>
  </w:abstractNum>
  <w:abstractNum w:abstractNumId="50" w15:restartNumberingAfterBreak="0">
    <w:nsid w:val="2F0220AB"/>
    <w:multiLevelType w:val="hybridMultilevel"/>
    <w:tmpl w:val="D5385C64"/>
    <w:lvl w:ilvl="0" w:tplc="BEEAAD78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87DCA232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C40A276E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091CF526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3280DF2C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5B2075D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972E611C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C9D0C458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DF22CFFA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51" w15:restartNumberingAfterBreak="0">
    <w:nsid w:val="3003C230"/>
    <w:multiLevelType w:val="hybridMultilevel"/>
    <w:tmpl w:val="FFFFFFFF"/>
    <w:lvl w:ilvl="0" w:tplc="E49853E2">
      <w:numFmt w:val="bullet"/>
      <w:lvlText w:val=""/>
      <w:lvlJc w:val="left"/>
      <w:pPr>
        <w:ind w:left="284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6B68D696">
      <w:numFmt w:val="bullet"/>
      <w:lvlText w:val="•"/>
      <w:lvlJc w:val="left"/>
      <w:pPr>
        <w:ind w:left="587" w:hanging="178"/>
      </w:pPr>
      <w:rPr>
        <w:rFonts w:hint="default"/>
        <w:lang w:val="en-US" w:eastAsia="en-US" w:bidi="ar-SA"/>
      </w:rPr>
    </w:lvl>
    <w:lvl w:ilvl="2" w:tplc="CD9C537A">
      <w:numFmt w:val="bullet"/>
      <w:lvlText w:val="•"/>
      <w:lvlJc w:val="left"/>
      <w:pPr>
        <w:ind w:left="894" w:hanging="178"/>
      </w:pPr>
      <w:rPr>
        <w:rFonts w:hint="default"/>
        <w:lang w:val="en-US" w:eastAsia="en-US" w:bidi="ar-SA"/>
      </w:rPr>
    </w:lvl>
    <w:lvl w:ilvl="3" w:tplc="080277D8">
      <w:numFmt w:val="bullet"/>
      <w:lvlText w:val="•"/>
      <w:lvlJc w:val="left"/>
      <w:pPr>
        <w:ind w:left="1201" w:hanging="178"/>
      </w:pPr>
      <w:rPr>
        <w:rFonts w:hint="default"/>
        <w:lang w:val="en-US" w:eastAsia="en-US" w:bidi="ar-SA"/>
      </w:rPr>
    </w:lvl>
    <w:lvl w:ilvl="4" w:tplc="118EDA44">
      <w:numFmt w:val="bullet"/>
      <w:lvlText w:val="•"/>
      <w:lvlJc w:val="left"/>
      <w:pPr>
        <w:ind w:left="1509" w:hanging="178"/>
      </w:pPr>
      <w:rPr>
        <w:rFonts w:hint="default"/>
        <w:lang w:val="en-US" w:eastAsia="en-US" w:bidi="ar-SA"/>
      </w:rPr>
    </w:lvl>
    <w:lvl w:ilvl="5" w:tplc="050E4F76">
      <w:numFmt w:val="bullet"/>
      <w:lvlText w:val="•"/>
      <w:lvlJc w:val="left"/>
      <w:pPr>
        <w:ind w:left="1816" w:hanging="178"/>
      </w:pPr>
      <w:rPr>
        <w:rFonts w:hint="default"/>
        <w:lang w:val="en-US" w:eastAsia="en-US" w:bidi="ar-SA"/>
      </w:rPr>
    </w:lvl>
    <w:lvl w:ilvl="6" w:tplc="C0E0E324">
      <w:numFmt w:val="bullet"/>
      <w:lvlText w:val="•"/>
      <w:lvlJc w:val="left"/>
      <w:pPr>
        <w:ind w:left="2123" w:hanging="178"/>
      </w:pPr>
      <w:rPr>
        <w:rFonts w:hint="default"/>
        <w:lang w:val="en-US" w:eastAsia="en-US" w:bidi="ar-SA"/>
      </w:rPr>
    </w:lvl>
    <w:lvl w:ilvl="7" w:tplc="81BC828C">
      <w:numFmt w:val="bullet"/>
      <w:lvlText w:val="•"/>
      <w:lvlJc w:val="left"/>
      <w:pPr>
        <w:ind w:left="2431" w:hanging="178"/>
      </w:pPr>
      <w:rPr>
        <w:rFonts w:hint="default"/>
        <w:lang w:val="en-US" w:eastAsia="en-US" w:bidi="ar-SA"/>
      </w:rPr>
    </w:lvl>
    <w:lvl w:ilvl="8" w:tplc="9A2C1616">
      <w:numFmt w:val="bullet"/>
      <w:lvlText w:val="•"/>
      <w:lvlJc w:val="left"/>
      <w:pPr>
        <w:ind w:left="2738" w:hanging="178"/>
      </w:pPr>
      <w:rPr>
        <w:rFonts w:hint="default"/>
        <w:lang w:val="en-US" w:eastAsia="en-US" w:bidi="ar-SA"/>
      </w:rPr>
    </w:lvl>
  </w:abstractNum>
  <w:abstractNum w:abstractNumId="52" w15:restartNumberingAfterBreak="0">
    <w:nsid w:val="3176320D"/>
    <w:multiLevelType w:val="hybridMultilevel"/>
    <w:tmpl w:val="9090827C"/>
    <w:lvl w:ilvl="0" w:tplc="58CE4644">
      <w:numFmt w:val="bullet"/>
      <w:lvlText w:val=""/>
      <w:lvlJc w:val="left"/>
      <w:pPr>
        <w:ind w:left="284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20C8E5C6">
      <w:numFmt w:val="bullet"/>
      <w:lvlText w:val="o"/>
      <w:lvlJc w:val="left"/>
      <w:pPr>
        <w:ind w:left="709" w:hanging="28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 w:tplc="6C72ECB6">
      <w:numFmt w:val="bullet"/>
      <w:lvlText w:val="•"/>
      <w:lvlJc w:val="left"/>
      <w:pPr>
        <w:ind w:left="994" w:hanging="284"/>
      </w:pPr>
      <w:rPr>
        <w:rFonts w:hint="default"/>
        <w:lang w:val="en-US" w:eastAsia="en-US" w:bidi="ar-SA"/>
      </w:rPr>
    </w:lvl>
    <w:lvl w:ilvl="3" w:tplc="A71C7712">
      <w:numFmt w:val="bullet"/>
      <w:lvlText w:val="•"/>
      <w:lvlJc w:val="left"/>
      <w:pPr>
        <w:ind w:left="1289" w:hanging="284"/>
      </w:pPr>
      <w:rPr>
        <w:rFonts w:hint="default"/>
        <w:lang w:val="en-US" w:eastAsia="en-US" w:bidi="ar-SA"/>
      </w:rPr>
    </w:lvl>
    <w:lvl w:ilvl="4" w:tplc="80EA1F5C">
      <w:numFmt w:val="bullet"/>
      <w:lvlText w:val="•"/>
      <w:lvlJc w:val="left"/>
      <w:pPr>
        <w:ind w:left="1584" w:hanging="284"/>
      </w:pPr>
      <w:rPr>
        <w:rFonts w:hint="default"/>
        <w:lang w:val="en-US" w:eastAsia="en-US" w:bidi="ar-SA"/>
      </w:rPr>
    </w:lvl>
    <w:lvl w:ilvl="5" w:tplc="967C9FE8">
      <w:numFmt w:val="bullet"/>
      <w:lvlText w:val="•"/>
      <w:lvlJc w:val="left"/>
      <w:pPr>
        <w:ind w:left="1879" w:hanging="284"/>
      </w:pPr>
      <w:rPr>
        <w:rFonts w:hint="default"/>
        <w:lang w:val="en-US" w:eastAsia="en-US" w:bidi="ar-SA"/>
      </w:rPr>
    </w:lvl>
    <w:lvl w:ilvl="6" w:tplc="1E642BCE">
      <w:numFmt w:val="bullet"/>
      <w:lvlText w:val="•"/>
      <w:lvlJc w:val="left"/>
      <w:pPr>
        <w:ind w:left="2173" w:hanging="284"/>
      </w:pPr>
      <w:rPr>
        <w:rFonts w:hint="default"/>
        <w:lang w:val="en-US" w:eastAsia="en-US" w:bidi="ar-SA"/>
      </w:rPr>
    </w:lvl>
    <w:lvl w:ilvl="7" w:tplc="09B60B3E">
      <w:numFmt w:val="bullet"/>
      <w:lvlText w:val="•"/>
      <w:lvlJc w:val="left"/>
      <w:pPr>
        <w:ind w:left="2468" w:hanging="284"/>
      </w:pPr>
      <w:rPr>
        <w:rFonts w:hint="default"/>
        <w:lang w:val="en-US" w:eastAsia="en-US" w:bidi="ar-SA"/>
      </w:rPr>
    </w:lvl>
    <w:lvl w:ilvl="8" w:tplc="AF305974">
      <w:numFmt w:val="bullet"/>
      <w:lvlText w:val="•"/>
      <w:lvlJc w:val="left"/>
      <w:pPr>
        <w:ind w:left="2763" w:hanging="284"/>
      </w:pPr>
      <w:rPr>
        <w:rFonts w:hint="default"/>
        <w:lang w:val="en-US" w:eastAsia="en-US" w:bidi="ar-SA"/>
      </w:rPr>
    </w:lvl>
  </w:abstractNum>
  <w:abstractNum w:abstractNumId="53" w15:restartNumberingAfterBreak="0">
    <w:nsid w:val="3311601D"/>
    <w:multiLevelType w:val="hybridMultilevel"/>
    <w:tmpl w:val="2B12BE12"/>
    <w:lvl w:ilvl="0" w:tplc="2AD229E6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E7367E76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1BDE5270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F3ACB412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B3C065A4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B0B6AA7A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8B802436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A27E5590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C992713A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54" w15:restartNumberingAfterBreak="0">
    <w:nsid w:val="3731126D"/>
    <w:multiLevelType w:val="hybridMultilevel"/>
    <w:tmpl w:val="09124492"/>
    <w:lvl w:ilvl="0" w:tplc="E634086A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298C3484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18863440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E0325BBE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DFA45ADA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D7EE4AB6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81C6028C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F1D03DD8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015ED312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55" w15:restartNumberingAfterBreak="0">
    <w:nsid w:val="3BEB76D1"/>
    <w:multiLevelType w:val="hybridMultilevel"/>
    <w:tmpl w:val="FB3CD278"/>
    <w:lvl w:ilvl="0" w:tplc="FC2A6FDC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D7B6DF46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444A3648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AFD625D2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4A7CD4C2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99CCB004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3D2AE10A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CF2C8A92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6C768BD0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56" w15:restartNumberingAfterBreak="0">
    <w:nsid w:val="3DE126DA"/>
    <w:multiLevelType w:val="hybridMultilevel"/>
    <w:tmpl w:val="4DC62036"/>
    <w:lvl w:ilvl="0" w:tplc="25DE31A6">
      <w:numFmt w:val="bullet"/>
      <w:lvlText w:val=""/>
      <w:lvlJc w:val="left"/>
      <w:pPr>
        <w:ind w:left="284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3E780AE0">
      <w:numFmt w:val="bullet"/>
      <w:lvlText w:val="•"/>
      <w:lvlJc w:val="left"/>
      <w:pPr>
        <w:ind w:left="587" w:hanging="178"/>
      </w:pPr>
      <w:rPr>
        <w:rFonts w:hint="default"/>
        <w:lang w:val="en-US" w:eastAsia="en-US" w:bidi="ar-SA"/>
      </w:rPr>
    </w:lvl>
    <w:lvl w:ilvl="2" w:tplc="762631BC">
      <w:numFmt w:val="bullet"/>
      <w:lvlText w:val="•"/>
      <w:lvlJc w:val="left"/>
      <w:pPr>
        <w:ind w:left="894" w:hanging="178"/>
      </w:pPr>
      <w:rPr>
        <w:rFonts w:hint="default"/>
        <w:lang w:val="en-US" w:eastAsia="en-US" w:bidi="ar-SA"/>
      </w:rPr>
    </w:lvl>
    <w:lvl w:ilvl="3" w:tplc="7BF038A0">
      <w:numFmt w:val="bullet"/>
      <w:lvlText w:val="•"/>
      <w:lvlJc w:val="left"/>
      <w:pPr>
        <w:ind w:left="1201" w:hanging="178"/>
      </w:pPr>
      <w:rPr>
        <w:rFonts w:hint="default"/>
        <w:lang w:val="en-US" w:eastAsia="en-US" w:bidi="ar-SA"/>
      </w:rPr>
    </w:lvl>
    <w:lvl w:ilvl="4" w:tplc="DB6C63C6">
      <w:numFmt w:val="bullet"/>
      <w:lvlText w:val="•"/>
      <w:lvlJc w:val="left"/>
      <w:pPr>
        <w:ind w:left="1509" w:hanging="178"/>
      </w:pPr>
      <w:rPr>
        <w:rFonts w:hint="default"/>
        <w:lang w:val="en-US" w:eastAsia="en-US" w:bidi="ar-SA"/>
      </w:rPr>
    </w:lvl>
    <w:lvl w:ilvl="5" w:tplc="1AC43084">
      <w:numFmt w:val="bullet"/>
      <w:lvlText w:val="•"/>
      <w:lvlJc w:val="left"/>
      <w:pPr>
        <w:ind w:left="1816" w:hanging="178"/>
      </w:pPr>
      <w:rPr>
        <w:rFonts w:hint="default"/>
        <w:lang w:val="en-US" w:eastAsia="en-US" w:bidi="ar-SA"/>
      </w:rPr>
    </w:lvl>
    <w:lvl w:ilvl="6" w:tplc="A0C64C90">
      <w:numFmt w:val="bullet"/>
      <w:lvlText w:val="•"/>
      <w:lvlJc w:val="left"/>
      <w:pPr>
        <w:ind w:left="2123" w:hanging="178"/>
      </w:pPr>
      <w:rPr>
        <w:rFonts w:hint="default"/>
        <w:lang w:val="en-US" w:eastAsia="en-US" w:bidi="ar-SA"/>
      </w:rPr>
    </w:lvl>
    <w:lvl w:ilvl="7" w:tplc="B504C81E">
      <w:numFmt w:val="bullet"/>
      <w:lvlText w:val="•"/>
      <w:lvlJc w:val="left"/>
      <w:pPr>
        <w:ind w:left="2431" w:hanging="178"/>
      </w:pPr>
      <w:rPr>
        <w:rFonts w:hint="default"/>
        <w:lang w:val="en-US" w:eastAsia="en-US" w:bidi="ar-SA"/>
      </w:rPr>
    </w:lvl>
    <w:lvl w:ilvl="8" w:tplc="B33A3C60">
      <w:numFmt w:val="bullet"/>
      <w:lvlText w:val="•"/>
      <w:lvlJc w:val="left"/>
      <w:pPr>
        <w:ind w:left="2738" w:hanging="178"/>
      </w:pPr>
      <w:rPr>
        <w:rFonts w:hint="default"/>
        <w:lang w:val="en-US" w:eastAsia="en-US" w:bidi="ar-SA"/>
      </w:rPr>
    </w:lvl>
  </w:abstractNum>
  <w:abstractNum w:abstractNumId="57" w15:restartNumberingAfterBreak="0">
    <w:nsid w:val="3E423809"/>
    <w:multiLevelType w:val="hybridMultilevel"/>
    <w:tmpl w:val="FA42552E"/>
    <w:lvl w:ilvl="0" w:tplc="26EEDAEA">
      <w:numFmt w:val="bullet"/>
      <w:lvlText w:val=""/>
      <w:lvlJc w:val="left"/>
      <w:pPr>
        <w:ind w:left="284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CD42E8F4">
      <w:numFmt w:val="bullet"/>
      <w:lvlText w:val="•"/>
      <w:lvlJc w:val="left"/>
      <w:pPr>
        <w:ind w:left="587" w:hanging="178"/>
      </w:pPr>
      <w:rPr>
        <w:rFonts w:hint="default"/>
        <w:lang w:val="en-US" w:eastAsia="en-US" w:bidi="ar-SA"/>
      </w:rPr>
    </w:lvl>
    <w:lvl w:ilvl="2" w:tplc="5A5C130C">
      <w:numFmt w:val="bullet"/>
      <w:lvlText w:val="•"/>
      <w:lvlJc w:val="left"/>
      <w:pPr>
        <w:ind w:left="894" w:hanging="178"/>
      </w:pPr>
      <w:rPr>
        <w:rFonts w:hint="default"/>
        <w:lang w:val="en-US" w:eastAsia="en-US" w:bidi="ar-SA"/>
      </w:rPr>
    </w:lvl>
    <w:lvl w:ilvl="3" w:tplc="1A3E38E4">
      <w:numFmt w:val="bullet"/>
      <w:lvlText w:val="•"/>
      <w:lvlJc w:val="left"/>
      <w:pPr>
        <w:ind w:left="1201" w:hanging="178"/>
      </w:pPr>
      <w:rPr>
        <w:rFonts w:hint="default"/>
        <w:lang w:val="en-US" w:eastAsia="en-US" w:bidi="ar-SA"/>
      </w:rPr>
    </w:lvl>
    <w:lvl w:ilvl="4" w:tplc="E2883D84">
      <w:numFmt w:val="bullet"/>
      <w:lvlText w:val="•"/>
      <w:lvlJc w:val="left"/>
      <w:pPr>
        <w:ind w:left="1509" w:hanging="178"/>
      </w:pPr>
      <w:rPr>
        <w:rFonts w:hint="default"/>
        <w:lang w:val="en-US" w:eastAsia="en-US" w:bidi="ar-SA"/>
      </w:rPr>
    </w:lvl>
    <w:lvl w:ilvl="5" w:tplc="6D1C4C14">
      <w:numFmt w:val="bullet"/>
      <w:lvlText w:val="•"/>
      <w:lvlJc w:val="left"/>
      <w:pPr>
        <w:ind w:left="1816" w:hanging="178"/>
      </w:pPr>
      <w:rPr>
        <w:rFonts w:hint="default"/>
        <w:lang w:val="en-US" w:eastAsia="en-US" w:bidi="ar-SA"/>
      </w:rPr>
    </w:lvl>
    <w:lvl w:ilvl="6" w:tplc="18B89266">
      <w:numFmt w:val="bullet"/>
      <w:lvlText w:val="•"/>
      <w:lvlJc w:val="left"/>
      <w:pPr>
        <w:ind w:left="2123" w:hanging="178"/>
      </w:pPr>
      <w:rPr>
        <w:rFonts w:hint="default"/>
        <w:lang w:val="en-US" w:eastAsia="en-US" w:bidi="ar-SA"/>
      </w:rPr>
    </w:lvl>
    <w:lvl w:ilvl="7" w:tplc="F8C42852">
      <w:numFmt w:val="bullet"/>
      <w:lvlText w:val="•"/>
      <w:lvlJc w:val="left"/>
      <w:pPr>
        <w:ind w:left="2431" w:hanging="178"/>
      </w:pPr>
      <w:rPr>
        <w:rFonts w:hint="default"/>
        <w:lang w:val="en-US" w:eastAsia="en-US" w:bidi="ar-SA"/>
      </w:rPr>
    </w:lvl>
    <w:lvl w:ilvl="8" w:tplc="43743276">
      <w:numFmt w:val="bullet"/>
      <w:lvlText w:val="•"/>
      <w:lvlJc w:val="left"/>
      <w:pPr>
        <w:ind w:left="2738" w:hanging="178"/>
      </w:pPr>
      <w:rPr>
        <w:rFonts w:hint="default"/>
        <w:lang w:val="en-US" w:eastAsia="en-US" w:bidi="ar-SA"/>
      </w:rPr>
    </w:lvl>
  </w:abstractNum>
  <w:abstractNum w:abstractNumId="58" w15:restartNumberingAfterBreak="0">
    <w:nsid w:val="3F027214"/>
    <w:multiLevelType w:val="hybridMultilevel"/>
    <w:tmpl w:val="71DA1EC8"/>
    <w:lvl w:ilvl="0" w:tplc="404CF50C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954AC06E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BB5657D0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3D1CBE6E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3D4A91D2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B87ACD2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1A8CDC16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F59CFE4E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7E421E38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59" w15:restartNumberingAfterBreak="0">
    <w:nsid w:val="410B00B3"/>
    <w:multiLevelType w:val="hybridMultilevel"/>
    <w:tmpl w:val="FFFFFFFF"/>
    <w:lvl w:ilvl="0" w:tplc="6D0E0ABE">
      <w:numFmt w:val="bullet"/>
      <w:lvlText w:val=""/>
      <w:lvlJc w:val="left"/>
      <w:pPr>
        <w:ind w:left="284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73CCE5F0">
      <w:numFmt w:val="bullet"/>
      <w:lvlText w:val="•"/>
      <w:lvlJc w:val="left"/>
      <w:pPr>
        <w:ind w:left="587" w:hanging="178"/>
      </w:pPr>
      <w:rPr>
        <w:rFonts w:hint="default"/>
        <w:lang w:val="en-US" w:eastAsia="en-US" w:bidi="ar-SA"/>
      </w:rPr>
    </w:lvl>
    <w:lvl w:ilvl="2" w:tplc="B9EE8124">
      <w:numFmt w:val="bullet"/>
      <w:lvlText w:val="•"/>
      <w:lvlJc w:val="left"/>
      <w:pPr>
        <w:ind w:left="894" w:hanging="178"/>
      </w:pPr>
      <w:rPr>
        <w:rFonts w:hint="default"/>
        <w:lang w:val="en-US" w:eastAsia="en-US" w:bidi="ar-SA"/>
      </w:rPr>
    </w:lvl>
    <w:lvl w:ilvl="3" w:tplc="9FEA7E36">
      <w:numFmt w:val="bullet"/>
      <w:lvlText w:val="•"/>
      <w:lvlJc w:val="left"/>
      <w:pPr>
        <w:ind w:left="1201" w:hanging="178"/>
      </w:pPr>
      <w:rPr>
        <w:rFonts w:hint="default"/>
        <w:lang w:val="en-US" w:eastAsia="en-US" w:bidi="ar-SA"/>
      </w:rPr>
    </w:lvl>
    <w:lvl w:ilvl="4" w:tplc="5DAA9A12">
      <w:numFmt w:val="bullet"/>
      <w:lvlText w:val="•"/>
      <w:lvlJc w:val="left"/>
      <w:pPr>
        <w:ind w:left="1509" w:hanging="178"/>
      </w:pPr>
      <w:rPr>
        <w:rFonts w:hint="default"/>
        <w:lang w:val="en-US" w:eastAsia="en-US" w:bidi="ar-SA"/>
      </w:rPr>
    </w:lvl>
    <w:lvl w:ilvl="5" w:tplc="497EF618">
      <w:numFmt w:val="bullet"/>
      <w:lvlText w:val="•"/>
      <w:lvlJc w:val="left"/>
      <w:pPr>
        <w:ind w:left="1816" w:hanging="178"/>
      </w:pPr>
      <w:rPr>
        <w:rFonts w:hint="default"/>
        <w:lang w:val="en-US" w:eastAsia="en-US" w:bidi="ar-SA"/>
      </w:rPr>
    </w:lvl>
    <w:lvl w:ilvl="6" w:tplc="9318A4B8">
      <w:numFmt w:val="bullet"/>
      <w:lvlText w:val="•"/>
      <w:lvlJc w:val="left"/>
      <w:pPr>
        <w:ind w:left="2123" w:hanging="178"/>
      </w:pPr>
      <w:rPr>
        <w:rFonts w:hint="default"/>
        <w:lang w:val="en-US" w:eastAsia="en-US" w:bidi="ar-SA"/>
      </w:rPr>
    </w:lvl>
    <w:lvl w:ilvl="7" w:tplc="95A2044C">
      <w:numFmt w:val="bullet"/>
      <w:lvlText w:val="•"/>
      <w:lvlJc w:val="left"/>
      <w:pPr>
        <w:ind w:left="2431" w:hanging="178"/>
      </w:pPr>
      <w:rPr>
        <w:rFonts w:hint="default"/>
        <w:lang w:val="en-US" w:eastAsia="en-US" w:bidi="ar-SA"/>
      </w:rPr>
    </w:lvl>
    <w:lvl w:ilvl="8" w:tplc="3CC80F1C">
      <w:numFmt w:val="bullet"/>
      <w:lvlText w:val="•"/>
      <w:lvlJc w:val="left"/>
      <w:pPr>
        <w:ind w:left="2738" w:hanging="178"/>
      </w:pPr>
      <w:rPr>
        <w:rFonts w:hint="default"/>
        <w:lang w:val="en-US" w:eastAsia="en-US" w:bidi="ar-SA"/>
      </w:rPr>
    </w:lvl>
  </w:abstractNum>
  <w:abstractNum w:abstractNumId="60" w15:restartNumberingAfterBreak="0">
    <w:nsid w:val="41DD73D1"/>
    <w:multiLevelType w:val="hybridMultilevel"/>
    <w:tmpl w:val="FFFFFFFF"/>
    <w:lvl w:ilvl="0" w:tplc="1AC0B224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8A0C7BCE">
      <w:numFmt w:val="bullet"/>
      <w:lvlText w:val="o"/>
      <w:lvlJc w:val="left"/>
      <w:pPr>
        <w:ind w:left="118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 w:tplc="F3D27496">
      <w:numFmt w:val="bullet"/>
      <w:lvlText w:val="•"/>
      <w:lvlJc w:val="left"/>
      <w:pPr>
        <w:ind w:left="1581" w:hanging="360"/>
      </w:pPr>
      <w:rPr>
        <w:rFonts w:hint="default"/>
        <w:lang w:val="en-US" w:eastAsia="en-US" w:bidi="ar-SA"/>
      </w:rPr>
    </w:lvl>
    <w:lvl w:ilvl="3" w:tplc="FB0A49E2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4" w:tplc="D002894A">
      <w:numFmt w:val="bullet"/>
      <w:lvlText w:val="•"/>
      <w:lvlJc w:val="left"/>
      <w:pPr>
        <w:ind w:left="2385" w:hanging="360"/>
      </w:pPr>
      <w:rPr>
        <w:rFonts w:hint="default"/>
        <w:lang w:val="en-US" w:eastAsia="en-US" w:bidi="ar-SA"/>
      </w:rPr>
    </w:lvl>
    <w:lvl w:ilvl="5" w:tplc="3F5038C6">
      <w:numFmt w:val="bullet"/>
      <w:lvlText w:val="•"/>
      <w:lvlJc w:val="left"/>
      <w:pPr>
        <w:ind w:left="2787" w:hanging="360"/>
      </w:pPr>
      <w:rPr>
        <w:rFonts w:hint="default"/>
        <w:lang w:val="en-US" w:eastAsia="en-US" w:bidi="ar-SA"/>
      </w:rPr>
    </w:lvl>
    <w:lvl w:ilvl="6" w:tplc="7BF60354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7" w:tplc="08642994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8" w:tplc="8354B4C0">
      <w:numFmt w:val="bullet"/>
      <w:lvlText w:val="•"/>
      <w:lvlJc w:val="left"/>
      <w:pPr>
        <w:ind w:left="3992" w:hanging="360"/>
      </w:pPr>
      <w:rPr>
        <w:rFonts w:hint="default"/>
        <w:lang w:val="en-US" w:eastAsia="en-US" w:bidi="ar-SA"/>
      </w:rPr>
    </w:lvl>
  </w:abstractNum>
  <w:abstractNum w:abstractNumId="61" w15:restartNumberingAfterBreak="0">
    <w:nsid w:val="44052974"/>
    <w:multiLevelType w:val="hybridMultilevel"/>
    <w:tmpl w:val="F9860FD0"/>
    <w:lvl w:ilvl="0" w:tplc="1EE0C826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CBFE6C08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C57E29A6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23E09166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681A1F48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797E5E0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DCDA3556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76B20F18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5238B438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62" w15:restartNumberingAfterBreak="0">
    <w:nsid w:val="4532CE34"/>
    <w:multiLevelType w:val="hybridMultilevel"/>
    <w:tmpl w:val="FFFFFFFF"/>
    <w:lvl w:ilvl="0" w:tplc="1A7C8D18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78C8F3C2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EA6CC440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598808AE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3E5A5F90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B17EA5E8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4398A648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B2700DDA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B9162F84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63" w15:restartNumberingAfterBreak="0">
    <w:nsid w:val="45AC07D6"/>
    <w:multiLevelType w:val="hybridMultilevel"/>
    <w:tmpl w:val="FFFFFFFF"/>
    <w:lvl w:ilvl="0" w:tplc="9F1A5958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08E45F64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12E2CFFC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AA3AEBF6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F5C62FC0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62026720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8F0A08AA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C8725ECA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D9D8F5D2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64" w15:restartNumberingAfterBreak="0">
    <w:nsid w:val="45E070FE"/>
    <w:multiLevelType w:val="hybridMultilevel"/>
    <w:tmpl w:val="05BA0AB6"/>
    <w:lvl w:ilvl="0" w:tplc="3D24094A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A7BC58EE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331AECA6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465495DE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F168AA3E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BCFA4CF6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086EE352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47EA4C30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3DC87E60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65" w15:restartNumberingAfterBreak="0">
    <w:nsid w:val="46B01415"/>
    <w:multiLevelType w:val="hybridMultilevel"/>
    <w:tmpl w:val="348E8508"/>
    <w:lvl w:ilvl="0" w:tplc="26888D4C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35D0C088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960E180A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92FA04B4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D6C4AF5C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EF52D640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DAC8C5B0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A57AECDE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BF802F88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66" w15:restartNumberingAfterBreak="0">
    <w:nsid w:val="479675EF"/>
    <w:multiLevelType w:val="hybridMultilevel"/>
    <w:tmpl w:val="FFFFFFFF"/>
    <w:lvl w:ilvl="0" w:tplc="172EA2AC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39CE0A70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B59A6748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9092CAB0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7FCE9BC4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58F2D940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1016891C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7D768F2C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F356D934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67" w15:restartNumberingAfterBreak="0">
    <w:nsid w:val="47B41A74"/>
    <w:multiLevelType w:val="hybridMultilevel"/>
    <w:tmpl w:val="F662B3D4"/>
    <w:lvl w:ilvl="0" w:tplc="71F43C44">
      <w:numFmt w:val="bullet"/>
      <w:lvlText w:val=""/>
      <w:lvlJc w:val="left"/>
      <w:pPr>
        <w:ind w:left="284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76F88068">
      <w:numFmt w:val="bullet"/>
      <w:lvlText w:val="•"/>
      <w:lvlJc w:val="left"/>
      <w:pPr>
        <w:ind w:left="587" w:hanging="178"/>
      </w:pPr>
      <w:rPr>
        <w:rFonts w:hint="default"/>
        <w:lang w:val="en-US" w:eastAsia="en-US" w:bidi="ar-SA"/>
      </w:rPr>
    </w:lvl>
    <w:lvl w:ilvl="2" w:tplc="8A58D680">
      <w:numFmt w:val="bullet"/>
      <w:lvlText w:val="•"/>
      <w:lvlJc w:val="left"/>
      <w:pPr>
        <w:ind w:left="894" w:hanging="178"/>
      </w:pPr>
      <w:rPr>
        <w:rFonts w:hint="default"/>
        <w:lang w:val="en-US" w:eastAsia="en-US" w:bidi="ar-SA"/>
      </w:rPr>
    </w:lvl>
    <w:lvl w:ilvl="3" w:tplc="83B88912">
      <w:numFmt w:val="bullet"/>
      <w:lvlText w:val="•"/>
      <w:lvlJc w:val="left"/>
      <w:pPr>
        <w:ind w:left="1201" w:hanging="178"/>
      </w:pPr>
      <w:rPr>
        <w:rFonts w:hint="default"/>
        <w:lang w:val="en-US" w:eastAsia="en-US" w:bidi="ar-SA"/>
      </w:rPr>
    </w:lvl>
    <w:lvl w:ilvl="4" w:tplc="14740EEC">
      <w:numFmt w:val="bullet"/>
      <w:lvlText w:val="•"/>
      <w:lvlJc w:val="left"/>
      <w:pPr>
        <w:ind w:left="1509" w:hanging="178"/>
      </w:pPr>
      <w:rPr>
        <w:rFonts w:hint="default"/>
        <w:lang w:val="en-US" w:eastAsia="en-US" w:bidi="ar-SA"/>
      </w:rPr>
    </w:lvl>
    <w:lvl w:ilvl="5" w:tplc="F680177E">
      <w:numFmt w:val="bullet"/>
      <w:lvlText w:val="•"/>
      <w:lvlJc w:val="left"/>
      <w:pPr>
        <w:ind w:left="1816" w:hanging="178"/>
      </w:pPr>
      <w:rPr>
        <w:rFonts w:hint="default"/>
        <w:lang w:val="en-US" w:eastAsia="en-US" w:bidi="ar-SA"/>
      </w:rPr>
    </w:lvl>
    <w:lvl w:ilvl="6" w:tplc="B6DA45C8">
      <w:numFmt w:val="bullet"/>
      <w:lvlText w:val="•"/>
      <w:lvlJc w:val="left"/>
      <w:pPr>
        <w:ind w:left="2123" w:hanging="178"/>
      </w:pPr>
      <w:rPr>
        <w:rFonts w:hint="default"/>
        <w:lang w:val="en-US" w:eastAsia="en-US" w:bidi="ar-SA"/>
      </w:rPr>
    </w:lvl>
    <w:lvl w:ilvl="7" w:tplc="975C4120">
      <w:numFmt w:val="bullet"/>
      <w:lvlText w:val="•"/>
      <w:lvlJc w:val="left"/>
      <w:pPr>
        <w:ind w:left="2431" w:hanging="178"/>
      </w:pPr>
      <w:rPr>
        <w:rFonts w:hint="default"/>
        <w:lang w:val="en-US" w:eastAsia="en-US" w:bidi="ar-SA"/>
      </w:rPr>
    </w:lvl>
    <w:lvl w:ilvl="8" w:tplc="C2B8C3F2">
      <w:numFmt w:val="bullet"/>
      <w:lvlText w:val="•"/>
      <w:lvlJc w:val="left"/>
      <w:pPr>
        <w:ind w:left="2738" w:hanging="178"/>
      </w:pPr>
      <w:rPr>
        <w:rFonts w:hint="default"/>
        <w:lang w:val="en-US" w:eastAsia="en-US" w:bidi="ar-SA"/>
      </w:rPr>
    </w:lvl>
  </w:abstractNum>
  <w:abstractNum w:abstractNumId="68" w15:restartNumberingAfterBreak="0">
    <w:nsid w:val="47BDE77A"/>
    <w:multiLevelType w:val="hybridMultilevel"/>
    <w:tmpl w:val="FFFFFFFF"/>
    <w:lvl w:ilvl="0" w:tplc="BEF08628">
      <w:numFmt w:val="bullet"/>
      <w:lvlText w:val=""/>
      <w:lvlJc w:val="left"/>
      <w:pPr>
        <w:ind w:left="284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5510B8DA">
      <w:numFmt w:val="bullet"/>
      <w:lvlText w:val="•"/>
      <w:lvlJc w:val="left"/>
      <w:pPr>
        <w:ind w:left="587" w:hanging="178"/>
      </w:pPr>
      <w:rPr>
        <w:rFonts w:hint="default"/>
        <w:lang w:val="en-US" w:eastAsia="en-US" w:bidi="ar-SA"/>
      </w:rPr>
    </w:lvl>
    <w:lvl w:ilvl="2" w:tplc="0E88F904">
      <w:numFmt w:val="bullet"/>
      <w:lvlText w:val="•"/>
      <w:lvlJc w:val="left"/>
      <w:pPr>
        <w:ind w:left="894" w:hanging="178"/>
      </w:pPr>
      <w:rPr>
        <w:rFonts w:hint="default"/>
        <w:lang w:val="en-US" w:eastAsia="en-US" w:bidi="ar-SA"/>
      </w:rPr>
    </w:lvl>
    <w:lvl w:ilvl="3" w:tplc="BBDEBAFE">
      <w:numFmt w:val="bullet"/>
      <w:lvlText w:val="•"/>
      <w:lvlJc w:val="left"/>
      <w:pPr>
        <w:ind w:left="1201" w:hanging="178"/>
      </w:pPr>
      <w:rPr>
        <w:rFonts w:hint="default"/>
        <w:lang w:val="en-US" w:eastAsia="en-US" w:bidi="ar-SA"/>
      </w:rPr>
    </w:lvl>
    <w:lvl w:ilvl="4" w:tplc="42A07E68">
      <w:numFmt w:val="bullet"/>
      <w:lvlText w:val="•"/>
      <w:lvlJc w:val="left"/>
      <w:pPr>
        <w:ind w:left="1509" w:hanging="178"/>
      </w:pPr>
      <w:rPr>
        <w:rFonts w:hint="default"/>
        <w:lang w:val="en-US" w:eastAsia="en-US" w:bidi="ar-SA"/>
      </w:rPr>
    </w:lvl>
    <w:lvl w:ilvl="5" w:tplc="F636F8EA">
      <w:numFmt w:val="bullet"/>
      <w:lvlText w:val="•"/>
      <w:lvlJc w:val="left"/>
      <w:pPr>
        <w:ind w:left="1816" w:hanging="178"/>
      </w:pPr>
      <w:rPr>
        <w:rFonts w:hint="default"/>
        <w:lang w:val="en-US" w:eastAsia="en-US" w:bidi="ar-SA"/>
      </w:rPr>
    </w:lvl>
    <w:lvl w:ilvl="6" w:tplc="D3AAC4AA">
      <w:numFmt w:val="bullet"/>
      <w:lvlText w:val="•"/>
      <w:lvlJc w:val="left"/>
      <w:pPr>
        <w:ind w:left="2123" w:hanging="178"/>
      </w:pPr>
      <w:rPr>
        <w:rFonts w:hint="default"/>
        <w:lang w:val="en-US" w:eastAsia="en-US" w:bidi="ar-SA"/>
      </w:rPr>
    </w:lvl>
    <w:lvl w:ilvl="7" w:tplc="5860E778">
      <w:numFmt w:val="bullet"/>
      <w:lvlText w:val="•"/>
      <w:lvlJc w:val="left"/>
      <w:pPr>
        <w:ind w:left="2431" w:hanging="178"/>
      </w:pPr>
      <w:rPr>
        <w:rFonts w:hint="default"/>
        <w:lang w:val="en-US" w:eastAsia="en-US" w:bidi="ar-SA"/>
      </w:rPr>
    </w:lvl>
    <w:lvl w:ilvl="8" w:tplc="A6A0B8FA">
      <w:numFmt w:val="bullet"/>
      <w:lvlText w:val="•"/>
      <w:lvlJc w:val="left"/>
      <w:pPr>
        <w:ind w:left="2738" w:hanging="178"/>
      </w:pPr>
      <w:rPr>
        <w:rFonts w:hint="default"/>
        <w:lang w:val="en-US" w:eastAsia="en-US" w:bidi="ar-SA"/>
      </w:rPr>
    </w:lvl>
  </w:abstractNum>
  <w:abstractNum w:abstractNumId="69" w15:restartNumberingAfterBreak="0">
    <w:nsid w:val="48D3BFA8"/>
    <w:multiLevelType w:val="hybridMultilevel"/>
    <w:tmpl w:val="FFFFFFFF"/>
    <w:lvl w:ilvl="0" w:tplc="24F07148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54DCFBE2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BC5A3E4E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837A86DA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C6FC51D4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9E2C78B4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16B6AD26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FA68153E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3310335C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70" w15:restartNumberingAfterBreak="0">
    <w:nsid w:val="4AE44EFF"/>
    <w:multiLevelType w:val="hybridMultilevel"/>
    <w:tmpl w:val="9BAC90F6"/>
    <w:lvl w:ilvl="0" w:tplc="C1F8F212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39C4992A">
      <w:numFmt w:val="bullet"/>
      <w:lvlText w:val="o"/>
      <w:lvlJc w:val="left"/>
      <w:pPr>
        <w:ind w:left="118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 w:tplc="85AA5A04">
      <w:numFmt w:val="bullet"/>
      <w:lvlText w:val="•"/>
      <w:lvlJc w:val="left"/>
      <w:pPr>
        <w:ind w:left="1581" w:hanging="360"/>
      </w:pPr>
      <w:rPr>
        <w:rFonts w:hint="default"/>
        <w:lang w:val="en-US" w:eastAsia="en-US" w:bidi="ar-SA"/>
      </w:rPr>
    </w:lvl>
    <w:lvl w:ilvl="3" w:tplc="DFAC6DD4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4" w:tplc="C9381DEC">
      <w:numFmt w:val="bullet"/>
      <w:lvlText w:val="•"/>
      <w:lvlJc w:val="left"/>
      <w:pPr>
        <w:ind w:left="2385" w:hanging="360"/>
      </w:pPr>
      <w:rPr>
        <w:rFonts w:hint="default"/>
        <w:lang w:val="en-US" w:eastAsia="en-US" w:bidi="ar-SA"/>
      </w:rPr>
    </w:lvl>
    <w:lvl w:ilvl="5" w:tplc="3DA2D4E2">
      <w:numFmt w:val="bullet"/>
      <w:lvlText w:val="•"/>
      <w:lvlJc w:val="left"/>
      <w:pPr>
        <w:ind w:left="2787" w:hanging="360"/>
      </w:pPr>
      <w:rPr>
        <w:rFonts w:hint="default"/>
        <w:lang w:val="en-US" w:eastAsia="en-US" w:bidi="ar-SA"/>
      </w:rPr>
    </w:lvl>
    <w:lvl w:ilvl="6" w:tplc="A47EFABC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7" w:tplc="C5749E76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8" w:tplc="91A28534">
      <w:numFmt w:val="bullet"/>
      <w:lvlText w:val="•"/>
      <w:lvlJc w:val="left"/>
      <w:pPr>
        <w:ind w:left="3992" w:hanging="360"/>
      </w:pPr>
      <w:rPr>
        <w:rFonts w:hint="default"/>
        <w:lang w:val="en-US" w:eastAsia="en-US" w:bidi="ar-SA"/>
      </w:rPr>
    </w:lvl>
  </w:abstractNum>
  <w:abstractNum w:abstractNumId="71" w15:restartNumberingAfterBreak="0">
    <w:nsid w:val="4C6973FD"/>
    <w:multiLevelType w:val="hybridMultilevel"/>
    <w:tmpl w:val="FFFFFFFF"/>
    <w:lvl w:ilvl="0" w:tplc="651E9CBA">
      <w:numFmt w:val="bullet"/>
      <w:lvlText w:val=""/>
      <w:lvlJc w:val="left"/>
      <w:pPr>
        <w:ind w:left="284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0BFC1308">
      <w:numFmt w:val="bullet"/>
      <w:lvlText w:val="•"/>
      <w:lvlJc w:val="left"/>
      <w:pPr>
        <w:ind w:left="587" w:hanging="178"/>
      </w:pPr>
      <w:rPr>
        <w:rFonts w:hint="default"/>
        <w:lang w:val="en-US" w:eastAsia="en-US" w:bidi="ar-SA"/>
      </w:rPr>
    </w:lvl>
    <w:lvl w:ilvl="2" w:tplc="9AF2B806">
      <w:numFmt w:val="bullet"/>
      <w:lvlText w:val="•"/>
      <w:lvlJc w:val="left"/>
      <w:pPr>
        <w:ind w:left="894" w:hanging="178"/>
      </w:pPr>
      <w:rPr>
        <w:rFonts w:hint="default"/>
        <w:lang w:val="en-US" w:eastAsia="en-US" w:bidi="ar-SA"/>
      </w:rPr>
    </w:lvl>
    <w:lvl w:ilvl="3" w:tplc="69B84ECE">
      <w:numFmt w:val="bullet"/>
      <w:lvlText w:val="•"/>
      <w:lvlJc w:val="left"/>
      <w:pPr>
        <w:ind w:left="1201" w:hanging="178"/>
      </w:pPr>
      <w:rPr>
        <w:rFonts w:hint="default"/>
        <w:lang w:val="en-US" w:eastAsia="en-US" w:bidi="ar-SA"/>
      </w:rPr>
    </w:lvl>
    <w:lvl w:ilvl="4" w:tplc="896A405C">
      <w:numFmt w:val="bullet"/>
      <w:lvlText w:val="•"/>
      <w:lvlJc w:val="left"/>
      <w:pPr>
        <w:ind w:left="1509" w:hanging="178"/>
      </w:pPr>
      <w:rPr>
        <w:rFonts w:hint="default"/>
        <w:lang w:val="en-US" w:eastAsia="en-US" w:bidi="ar-SA"/>
      </w:rPr>
    </w:lvl>
    <w:lvl w:ilvl="5" w:tplc="98685318">
      <w:numFmt w:val="bullet"/>
      <w:lvlText w:val="•"/>
      <w:lvlJc w:val="left"/>
      <w:pPr>
        <w:ind w:left="1816" w:hanging="178"/>
      </w:pPr>
      <w:rPr>
        <w:rFonts w:hint="default"/>
        <w:lang w:val="en-US" w:eastAsia="en-US" w:bidi="ar-SA"/>
      </w:rPr>
    </w:lvl>
    <w:lvl w:ilvl="6" w:tplc="33BE8AC4">
      <w:numFmt w:val="bullet"/>
      <w:lvlText w:val="•"/>
      <w:lvlJc w:val="left"/>
      <w:pPr>
        <w:ind w:left="2123" w:hanging="178"/>
      </w:pPr>
      <w:rPr>
        <w:rFonts w:hint="default"/>
        <w:lang w:val="en-US" w:eastAsia="en-US" w:bidi="ar-SA"/>
      </w:rPr>
    </w:lvl>
    <w:lvl w:ilvl="7" w:tplc="F81E2AB6">
      <w:numFmt w:val="bullet"/>
      <w:lvlText w:val="•"/>
      <w:lvlJc w:val="left"/>
      <w:pPr>
        <w:ind w:left="2431" w:hanging="178"/>
      </w:pPr>
      <w:rPr>
        <w:rFonts w:hint="default"/>
        <w:lang w:val="en-US" w:eastAsia="en-US" w:bidi="ar-SA"/>
      </w:rPr>
    </w:lvl>
    <w:lvl w:ilvl="8" w:tplc="F97C9D70">
      <w:numFmt w:val="bullet"/>
      <w:lvlText w:val="•"/>
      <w:lvlJc w:val="left"/>
      <w:pPr>
        <w:ind w:left="2738" w:hanging="178"/>
      </w:pPr>
      <w:rPr>
        <w:rFonts w:hint="default"/>
        <w:lang w:val="en-US" w:eastAsia="en-US" w:bidi="ar-SA"/>
      </w:rPr>
    </w:lvl>
  </w:abstractNum>
  <w:abstractNum w:abstractNumId="72" w15:restartNumberingAfterBreak="0">
    <w:nsid w:val="4CBD4678"/>
    <w:multiLevelType w:val="hybridMultilevel"/>
    <w:tmpl w:val="4B36E2EC"/>
    <w:lvl w:ilvl="0" w:tplc="F8A43BA4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93861068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CABABEEA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CEECED80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CB4A9562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77D80830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90BE674C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63A424DA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2856DB16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73" w15:restartNumberingAfterBreak="0">
    <w:nsid w:val="4DE635C4"/>
    <w:multiLevelType w:val="hybridMultilevel"/>
    <w:tmpl w:val="C2E0B2D0"/>
    <w:lvl w:ilvl="0" w:tplc="72000394">
      <w:numFmt w:val="bullet"/>
      <w:lvlText w:val=""/>
      <w:lvlJc w:val="left"/>
      <w:pPr>
        <w:ind w:left="284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893E8DD0">
      <w:numFmt w:val="bullet"/>
      <w:lvlText w:val="•"/>
      <w:lvlJc w:val="left"/>
      <w:pPr>
        <w:ind w:left="587" w:hanging="178"/>
      </w:pPr>
      <w:rPr>
        <w:rFonts w:hint="default"/>
        <w:lang w:val="en-US" w:eastAsia="en-US" w:bidi="ar-SA"/>
      </w:rPr>
    </w:lvl>
    <w:lvl w:ilvl="2" w:tplc="103C1F9C">
      <w:numFmt w:val="bullet"/>
      <w:lvlText w:val="•"/>
      <w:lvlJc w:val="left"/>
      <w:pPr>
        <w:ind w:left="894" w:hanging="178"/>
      </w:pPr>
      <w:rPr>
        <w:rFonts w:hint="default"/>
        <w:lang w:val="en-US" w:eastAsia="en-US" w:bidi="ar-SA"/>
      </w:rPr>
    </w:lvl>
    <w:lvl w:ilvl="3" w:tplc="EBDE4AEE">
      <w:numFmt w:val="bullet"/>
      <w:lvlText w:val="•"/>
      <w:lvlJc w:val="left"/>
      <w:pPr>
        <w:ind w:left="1201" w:hanging="178"/>
      </w:pPr>
      <w:rPr>
        <w:rFonts w:hint="default"/>
        <w:lang w:val="en-US" w:eastAsia="en-US" w:bidi="ar-SA"/>
      </w:rPr>
    </w:lvl>
    <w:lvl w:ilvl="4" w:tplc="1BAE2AB0">
      <w:numFmt w:val="bullet"/>
      <w:lvlText w:val="•"/>
      <w:lvlJc w:val="left"/>
      <w:pPr>
        <w:ind w:left="1509" w:hanging="178"/>
      </w:pPr>
      <w:rPr>
        <w:rFonts w:hint="default"/>
        <w:lang w:val="en-US" w:eastAsia="en-US" w:bidi="ar-SA"/>
      </w:rPr>
    </w:lvl>
    <w:lvl w:ilvl="5" w:tplc="132E1DEC">
      <w:numFmt w:val="bullet"/>
      <w:lvlText w:val="•"/>
      <w:lvlJc w:val="left"/>
      <w:pPr>
        <w:ind w:left="1816" w:hanging="178"/>
      </w:pPr>
      <w:rPr>
        <w:rFonts w:hint="default"/>
        <w:lang w:val="en-US" w:eastAsia="en-US" w:bidi="ar-SA"/>
      </w:rPr>
    </w:lvl>
    <w:lvl w:ilvl="6" w:tplc="65668E14">
      <w:numFmt w:val="bullet"/>
      <w:lvlText w:val="•"/>
      <w:lvlJc w:val="left"/>
      <w:pPr>
        <w:ind w:left="2123" w:hanging="178"/>
      </w:pPr>
      <w:rPr>
        <w:rFonts w:hint="default"/>
        <w:lang w:val="en-US" w:eastAsia="en-US" w:bidi="ar-SA"/>
      </w:rPr>
    </w:lvl>
    <w:lvl w:ilvl="7" w:tplc="14AC4DDE">
      <w:numFmt w:val="bullet"/>
      <w:lvlText w:val="•"/>
      <w:lvlJc w:val="left"/>
      <w:pPr>
        <w:ind w:left="2431" w:hanging="178"/>
      </w:pPr>
      <w:rPr>
        <w:rFonts w:hint="default"/>
        <w:lang w:val="en-US" w:eastAsia="en-US" w:bidi="ar-SA"/>
      </w:rPr>
    </w:lvl>
    <w:lvl w:ilvl="8" w:tplc="9DF09D9A">
      <w:numFmt w:val="bullet"/>
      <w:lvlText w:val="•"/>
      <w:lvlJc w:val="left"/>
      <w:pPr>
        <w:ind w:left="2738" w:hanging="178"/>
      </w:pPr>
      <w:rPr>
        <w:rFonts w:hint="default"/>
        <w:lang w:val="en-US" w:eastAsia="en-US" w:bidi="ar-SA"/>
      </w:rPr>
    </w:lvl>
  </w:abstractNum>
  <w:abstractNum w:abstractNumId="74" w15:restartNumberingAfterBreak="0">
    <w:nsid w:val="4E3D449A"/>
    <w:multiLevelType w:val="hybridMultilevel"/>
    <w:tmpl w:val="3732FF20"/>
    <w:lvl w:ilvl="0" w:tplc="1946E4AC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538ED520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DAA6A7D8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B7747F38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E68AC53E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8578F090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4D7AACE6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935CB6D8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FC8C08FA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75" w15:restartNumberingAfterBreak="0">
    <w:nsid w:val="4E816BA4"/>
    <w:multiLevelType w:val="hybridMultilevel"/>
    <w:tmpl w:val="FFFFFFFF"/>
    <w:lvl w:ilvl="0" w:tplc="3E56E438">
      <w:numFmt w:val="bullet"/>
      <w:lvlText w:val=""/>
      <w:lvlJc w:val="left"/>
      <w:pPr>
        <w:ind w:left="284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E5466FC4">
      <w:numFmt w:val="bullet"/>
      <w:lvlText w:val="•"/>
      <w:lvlJc w:val="left"/>
      <w:pPr>
        <w:ind w:left="587" w:hanging="178"/>
      </w:pPr>
      <w:rPr>
        <w:rFonts w:hint="default"/>
        <w:lang w:val="en-US" w:eastAsia="en-US" w:bidi="ar-SA"/>
      </w:rPr>
    </w:lvl>
    <w:lvl w:ilvl="2" w:tplc="327C08C8">
      <w:numFmt w:val="bullet"/>
      <w:lvlText w:val="•"/>
      <w:lvlJc w:val="left"/>
      <w:pPr>
        <w:ind w:left="894" w:hanging="178"/>
      </w:pPr>
      <w:rPr>
        <w:rFonts w:hint="default"/>
        <w:lang w:val="en-US" w:eastAsia="en-US" w:bidi="ar-SA"/>
      </w:rPr>
    </w:lvl>
    <w:lvl w:ilvl="3" w:tplc="3146B762">
      <w:numFmt w:val="bullet"/>
      <w:lvlText w:val="•"/>
      <w:lvlJc w:val="left"/>
      <w:pPr>
        <w:ind w:left="1201" w:hanging="178"/>
      </w:pPr>
      <w:rPr>
        <w:rFonts w:hint="default"/>
        <w:lang w:val="en-US" w:eastAsia="en-US" w:bidi="ar-SA"/>
      </w:rPr>
    </w:lvl>
    <w:lvl w:ilvl="4" w:tplc="DB80679E">
      <w:numFmt w:val="bullet"/>
      <w:lvlText w:val="•"/>
      <w:lvlJc w:val="left"/>
      <w:pPr>
        <w:ind w:left="1509" w:hanging="178"/>
      </w:pPr>
      <w:rPr>
        <w:rFonts w:hint="default"/>
        <w:lang w:val="en-US" w:eastAsia="en-US" w:bidi="ar-SA"/>
      </w:rPr>
    </w:lvl>
    <w:lvl w:ilvl="5" w:tplc="8C88B1D6">
      <w:numFmt w:val="bullet"/>
      <w:lvlText w:val="•"/>
      <w:lvlJc w:val="left"/>
      <w:pPr>
        <w:ind w:left="1816" w:hanging="178"/>
      </w:pPr>
      <w:rPr>
        <w:rFonts w:hint="default"/>
        <w:lang w:val="en-US" w:eastAsia="en-US" w:bidi="ar-SA"/>
      </w:rPr>
    </w:lvl>
    <w:lvl w:ilvl="6" w:tplc="F92CB568">
      <w:numFmt w:val="bullet"/>
      <w:lvlText w:val="•"/>
      <w:lvlJc w:val="left"/>
      <w:pPr>
        <w:ind w:left="2123" w:hanging="178"/>
      </w:pPr>
      <w:rPr>
        <w:rFonts w:hint="default"/>
        <w:lang w:val="en-US" w:eastAsia="en-US" w:bidi="ar-SA"/>
      </w:rPr>
    </w:lvl>
    <w:lvl w:ilvl="7" w:tplc="DE249AF6">
      <w:numFmt w:val="bullet"/>
      <w:lvlText w:val="•"/>
      <w:lvlJc w:val="left"/>
      <w:pPr>
        <w:ind w:left="2431" w:hanging="178"/>
      </w:pPr>
      <w:rPr>
        <w:rFonts w:hint="default"/>
        <w:lang w:val="en-US" w:eastAsia="en-US" w:bidi="ar-SA"/>
      </w:rPr>
    </w:lvl>
    <w:lvl w:ilvl="8" w:tplc="79C262BA">
      <w:numFmt w:val="bullet"/>
      <w:lvlText w:val="•"/>
      <w:lvlJc w:val="left"/>
      <w:pPr>
        <w:ind w:left="2738" w:hanging="178"/>
      </w:pPr>
      <w:rPr>
        <w:rFonts w:hint="default"/>
        <w:lang w:val="en-US" w:eastAsia="en-US" w:bidi="ar-SA"/>
      </w:rPr>
    </w:lvl>
  </w:abstractNum>
  <w:abstractNum w:abstractNumId="76" w15:restartNumberingAfterBreak="0">
    <w:nsid w:val="4EB9E741"/>
    <w:multiLevelType w:val="hybridMultilevel"/>
    <w:tmpl w:val="FFFFFFFF"/>
    <w:lvl w:ilvl="0" w:tplc="CAACC50E">
      <w:numFmt w:val="bullet"/>
      <w:lvlText w:val=""/>
      <w:lvlJc w:val="left"/>
      <w:pPr>
        <w:ind w:left="284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5DB445F4">
      <w:numFmt w:val="bullet"/>
      <w:lvlText w:val="•"/>
      <w:lvlJc w:val="left"/>
      <w:pPr>
        <w:ind w:left="587" w:hanging="178"/>
      </w:pPr>
      <w:rPr>
        <w:rFonts w:hint="default"/>
        <w:lang w:val="en-US" w:eastAsia="en-US" w:bidi="ar-SA"/>
      </w:rPr>
    </w:lvl>
    <w:lvl w:ilvl="2" w:tplc="005E78C6">
      <w:numFmt w:val="bullet"/>
      <w:lvlText w:val="•"/>
      <w:lvlJc w:val="left"/>
      <w:pPr>
        <w:ind w:left="894" w:hanging="178"/>
      </w:pPr>
      <w:rPr>
        <w:rFonts w:hint="default"/>
        <w:lang w:val="en-US" w:eastAsia="en-US" w:bidi="ar-SA"/>
      </w:rPr>
    </w:lvl>
    <w:lvl w:ilvl="3" w:tplc="AEA0A800">
      <w:numFmt w:val="bullet"/>
      <w:lvlText w:val="•"/>
      <w:lvlJc w:val="left"/>
      <w:pPr>
        <w:ind w:left="1201" w:hanging="178"/>
      </w:pPr>
      <w:rPr>
        <w:rFonts w:hint="default"/>
        <w:lang w:val="en-US" w:eastAsia="en-US" w:bidi="ar-SA"/>
      </w:rPr>
    </w:lvl>
    <w:lvl w:ilvl="4" w:tplc="7AA0B998">
      <w:numFmt w:val="bullet"/>
      <w:lvlText w:val="•"/>
      <w:lvlJc w:val="left"/>
      <w:pPr>
        <w:ind w:left="1509" w:hanging="178"/>
      </w:pPr>
      <w:rPr>
        <w:rFonts w:hint="default"/>
        <w:lang w:val="en-US" w:eastAsia="en-US" w:bidi="ar-SA"/>
      </w:rPr>
    </w:lvl>
    <w:lvl w:ilvl="5" w:tplc="721C3F84">
      <w:numFmt w:val="bullet"/>
      <w:lvlText w:val="•"/>
      <w:lvlJc w:val="left"/>
      <w:pPr>
        <w:ind w:left="1816" w:hanging="178"/>
      </w:pPr>
      <w:rPr>
        <w:rFonts w:hint="default"/>
        <w:lang w:val="en-US" w:eastAsia="en-US" w:bidi="ar-SA"/>
      </w:rPr>
    </w:lvl>
    <w:lvl w:ilvl="6" w:tplc="266093EC">
      <w:numFmt w:val="bullet"/>
      <w:lvlText w:val="•"/>
      <w:lvlJc w:val="left"/>
      <w:pPr>
        <w:ind w:left="2123" w:hanging="178"/>
      </w:pPr>
      <w:rPr>
        <w:rFonts w:hint="default"/>
        <w:lang w:val="en-US" w:eastAsia="en-US" w:bidi="ar-SA"/>
      </w:rPr>
    </w:lvl>
    <w:lvl w:ilvl="7" w:tplc="4EDCCCA4">
      <w:numFmt w:val="bullet"/>
      <w:lvlText w:val="•"/>
      <w:lvlJc w:val="left"/>
      <w:pPr>
        <w:ind w:left="2431" w:hanging="178"/>
      </w:pPr>
      <w:rPr>
        <w:rFonts w:hint="default"/>
        <w:lang w:val="en-US" w:eastAsia="en-US" w:bidi="ar-SA"/>
      </w:rPr>
    </w:lvl>
    <w:lvl w:ilvl="8" w:tplc="2AB24FA2">
      <w:numFmt w:val="bullet"/>
      <w:lvlText w:val="•"/>
      <w:lvlJc w:val="left"/>
      <w:pPr>
        <w:ind w:left="2738" w:hanging="178"/>
      </w:pPr>
      <w:rPr>
        <w:rFonts w:hint="default"/>
        <w:lang w:val="en-US" w:eastAsia="en-US" w:bidi="ar-SA"/>
      </w:rPr>
    </w:lvl>
  </w:abstractNum>
  <w:abstractNum w:abstractNumId="77" w15:restartNumberingAfterBreak="0">
    <w:nsid w:val="4EFD0CF2"/>
    <w:multiLevelType w:val="hybridMultilevel"/>
    <w:tmpl w:val="C2E45B14"/>
    <w:lvl w:ilvl="0" w:tplc="7A14E96E">
      <w:numFmt w:val="bullet"/>
      <w:lvlText w:val=""/>
      <w:lvlJc w:val="left"/>
      <w:pPr>
        <w:ind w:left="284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D8A24BA0">
      <w:numFmt w:val="bullet"/>
      <w:lvlText w:val="•"/>
      <w:lvlJc w:val="left"/>
      <w:pPr>
        <w:ind w:left="587" w:hanging="178"/>
      </w:pPr>
      <w:rPr>
        <w:rFonts w:hint="default"/>
        <w:lang w:val="en-US" w:eastAsia="en-US" w:bidi="ar-SA"/>
      </w:rPr>
    </w:lvl>
    <w:lvl w:ilvl="2" w:tplc="D1809B46">
      <w:numFmt w:val="bullet"/>
      <w:lvlText w:val="•"/>
      <w:lvlJc w:val="left"/>
      <w:pPr>
        <w:ind w:left="894" w:hanging="178"/>
      </w:pPr>
      <w:rPr>
        <w:rFonts w:hint="default"/>
        <w:lang w:val="en-US" w:eastAsia="en-US" w:bidi="ar-SA"/>
      </w:rPr>
    </w:lvl>
    <w:lvl w:ilvl="3" w:tplc="4860FCDE">
      <w:numFmt w:val="bullet"/>
      <w:lvlText w:val="•"/>
      <w:lvlJc w:val="left"/>
      <w:pPr>
        <w:ind w:left="1201" w:hanging="178"/>
      </w:pPr>
      <w:rPr>
        <w:rFonts w:hint="default"/>
        <w:lang w:val="en-US" w:eastAsia="en-US" w:bidi="ar-SA"/>
      </w:rPr>
    </w:lvl>
    <w:lvl w:ilvl="4" w:tplc="960029E0">
      <w:numFmt w:val="bullet"/>
      <w:lvlText w:val="•"/>
      <w:lvlJc w:val="left"/>
      <w:pPr>
        <w:ind w:left="1509" w:hanging="178"/>
      </w:pPr>
      <w:rPr>
        <w:rFonts w:hint="default"/>
        <w:lang w:val="en-US" w:eastAsia="en-US" w:bidi="ar-SA"/>
      </w:rPr>
    </w:lvl>
    <w:lvl w:ilvl="5" w:tplc="EEBAD7DA">
      <w:numFmt w:val="bullet"/>
      <w:lvlText w:val="•"/>
      <w:lvlJc w:val="left"/>
      <w:pPr>
        <w:ind w:left="1816" w:hanging="178"/>
      </w:pPr>
      <w:rPr>
        <w:rFonts w:hint="default"/>
        <w:lang w:val="en-US" w:eastAsia="en-US" w:bidi="ar-SA"/>
      </w:rPr>
    </w:lvl>
    <w:lvl w:ilvl="6" w:tplc="629ED442">
      <w:numFmt w:val="bullet"/>
      <w:lvlText w:val="•"/>
      <w:lvlJc w:val="left"/>
      <w:pPr>
        <w:ind w:left="2123" w:hanging="178"/>
      </w:pPr>
      <w:rPr>
        <w:rFonts w:hint="default"/>
        <w:lang w:val="en-US" w:eastAsia="en-US" w:bidi="ar-SA"/>
      </w:rPr>
    </w:lvl>
    <w:lvl w:ilvl="7" w:tplc="A8380844">
      <w:numFmt w:val="bullet"/>
      <w:lvlText w:val="•"/>
      <w:lvlJc w:val="left"/>
      <w:pPr>
        <w:ind w:left="2431" w:hanging="178"/>
      </w:pPr>
      <w:rPr>
        <w:rFonts w:hint="default"/>
        <w:lang w:val="en-US" w:eastAsia="en-US" w:bidi="ar-SA"/>
      </w:rPr>
    </w:lvl>
    <w:lvl w:ilvl="8" w:tplc="93B4DCC0">
      <w:numFmt w:val="bullet"/>
      <w:lvlText w:val="•"/>
      <w:lvlJc w:val="left"/>
      <w:pPr>
        <w:ind w:left="2738" w:hanging="178"/>
      </w:pPr>
      <w:rPr>
        <w:rFonts w:hint="default"/>
        <w:lang w:val="en-US" w:eastAsia="en-US" w:bidi="ar-SA"/>
      </w:rPr>
    </w:lvl>
  </w:abstractNum>
  <w:abstractNum w:abstractNumId="78" w15:restartNumberingAfterBreak="0">
    <w:nsid w:val="50CA1788"/>
    <w:multiLevelType w:val="hybridMultilevel"/>
    <w:tmpl w:val="FE20C1FE"/>
    <w:lvl w:ilvl="0" w:tplc="A62ECB48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0534092E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9C0E3106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038081B8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121C0390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E3FCFAE8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4AFAB86E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CF326196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32EAA292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79" w15:restartNumberingAfterBreak="0">
    <w:nsid w:val="50D42787"/>
    <w:multiLevelType w:val="hybridMultilevel"/>
    <w:tmpl w:val="6172A83A"/>
    <w:lvl w:ilvl="0" w:tplc="690AFBD2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55A61958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BC906FDA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7DB89320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9A6A5E2C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561CFF66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7BE21E7A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A7CEFCD2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B9A0CA6A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80" w15:restartNumberingAfterBreak="0">
    <w:nsid w:val="51DA676F"/>
    <w:multiLevelType w:val="hybridMultilevel"/>
    <w:tmpl w:val="B30ED13A"/>
    <w:lvl w:ilvl="0" w:tplc="5C06DD2A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29EEEDBE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26C80B4E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F8C2CA0C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D5E89E74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58761976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1D1C4304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730AD71E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49A0FF04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81" w15:restartNumberingAfterBreak="0">
    <w:nsid w:val="53B2605C"/>
    <w:multiLevelType w:val="hybridMultilevel"/>
    <w:tmpl w:val="FFFFFFFF"/>
    <w:lvl w:ilvl="0" w:tplc="1CC660FE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8064E1E2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27AEC876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D4288A66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E4983742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472E2EA0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2C901D0A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8D9E72FA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40903174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82" w15:restartNumberingAfterBreak="0">
    <w:nsid w:val="53D7C967"/>
    <w:multiLevelType w:val="hybridMultilevel"/>
    <w:tmpl w:val="FFFFFFFF"/>
    <w:lvl w:ilvl="0" w:tplc="8F9E20D8">
      <w:numFmt w:val="bullet"/>
      <w:lvlText w:val=""/>
      <w:lvlJc w:val="left"/>
      <w:pPr>
        <w:ind w:left="284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4BD82B3E">
      <w:numFmt w:val="bullet"/>
      <w:lvlText w:val="•"/>
      <w:lvlJc w:val="left"/>
      <w:pPr>
        <w:ind w:left="587" w:hanging="178"/>
      </w:pPr>
      <w:rPr>
        <w:rFonts w:hint="default"/>
        <w:lang w:val="en-US" w:eastAsia="en-US" w:bidi="ar-SA"/>
      </w:rPr>
    </w:lvl>
    <w:lvl w:ilvl="2" w:tplc="51883DB6">
      <w:numFmt w:val="bullet"/>
      <w:lvlText w:val="•"/>
      <w:lvlJc w:val="left"/>
      <w:pPr>
        <w:ind w:left="894" w:hanging="178"/>
      </w:pPr>
      <w:rPr>
        <w:rFonts w:hint="default"/>
        <w:lang w:val="en-US" w:eastAsia="en-US" w:bidi="ar-SA"/>
      </w:rPr>
    </w:lvl>
    <w:lvl w:ilvl="3" w:tplc="FECEF332">
      <w:numFmt w:val="bullet"/>
      <w:lvlText w:val="•"/>
      <w:lvlJc w:val="left"/>
      <w:pPr>
        <w:ind w:left="1201" w:hanging="178"/>
      </w:pPr>
      <w:rPr>
        <w:rFonts w:hint="default"/>
        <w:lang w:val="en-US" w:eastAsia="en-US" w:bidi="ar-SA"/>
      </w:rPr>
    </w:lvl>
    <w:lvl w:ilvl="4" w:tplc="6A746BDA">
      <w:numFmt w:val="bullet"/>
      <w:lvlText w:val="•"/>
      <w:lvlJc w:val="left"/>
      <w:pPr>
        <w:ind w:left="1509" w:hanging="178"/>
      </w:pPr>
      <w:rPr>
        <w:rFonts w:hint="default"/>
        <w:lang w:val="en-US" w:eastAsia="en-US" w:bidi="ar-SA"/>
      </w:rPr>
    </w:lvl>
    <w:lvl w:ilvl="5" w:tplc="2C9CDA0E">
      <w:numFmt w:val="bullet"/>
      <w:lvlText w:val="•"/>
      <w:lvlJc w:val="left"/>
      <w:pPr>
        <w:ind w:left="1816" w:hanging="178"/>
      </w:pPr>
      <w:rPr>
        <w:rFonts w:hint="default"/>
        <w:lang w:val="en-US" w:eastAsia="en-US" w:bidi="ar-SA"/>
      </w:rPr>
    </w:lvl>
    <w:lvl w:ilvl="6" w:tplc="C8EEE9CE">
      <w:numFmt w:val="bullet"/>
      <w:lvlText w:val="•"/>
      <w:lvlJc w:val="left"/>
      <w:pPr>
        <w:ind w:left="2123" w:hanging="178"/>
      </w:pPr>
      <w:rPr>
        <w:rFonts w:hint="default"/>
        <w:lang w:val="en-US" w:eastAsia="en-US" w:bidi="ar-SA"/>
      </w:rPr>
    </w:lvl>
    <w:lvl w:ilvl="7" w:tplc="2BE2E024">
      <w:numFmt w:val="bullet"/>
      <w:lvlText w:val="•"/>
      <w:lvlJc w:val="left"/>
      <w:pPr>
        <w:ind w:left="2431" w:hanging="178"/>
      </w:pPr>
      <w:rPr>
        <w:rFonts w:hint="default"/>
        <w:lang w:val="en-US" w:eastAsia="en-US" w:bidi="ar-SA"/>
      </w:rPr>
    </w:lvl>
    <w:lvl w:ilvl="8" w:tplc="74D48E72">
      <w:numFmt w:val="bullet"/>
      <w:lvlText w:val="•"/>
      <w:lvlJc w:val="left"/>
      <w:pPr>
        <w:ind w:left="2738" w:hanging="178"/>
      </w:pPr>
      <w:rPr>
        <w:rFonts w:hint="default"/>
        <w:lang w:val="en-US" w:eastAsia="en-US" w:bidi="ar-SA"/>
      </w:rPr>
    </w:lvl>
  </w:abstractNum>
  <w:abstractNum w:abstractNumId="83" w15:restartNumberingAfterBreak="0">
    <w:nsid w:val="557E8021"/>
    <w:multiLevelType w:val="hybridMultilevel"/>
    <w:tmpl w:val="FFFFFFFF"/>
    <w:lvl w:ilvl="0" w:tplc="20F6D5CC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6BEA8CD2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BAAA8454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FF54CA70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CAAEFABE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026E7664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6B2031CC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C57A9590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5686AE46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84" w15:restartNumberingAfterBreak="0">
    <w:nsid w:val="55DD5444"/>
    <w:multiLevelType w:val="hybridMultilevel"/>
    <w:tmpl w:val="EF1246AE"/>
    <w:lvl w:ilvl="0" w:tplc="09B0FF32">
      <w:numFmt w:val="bullet"/>
      <w:lvlText w:val=""/>
      <w:lvlJc w:val="left"/>
      <w:pPr>
        <w:ind w:left="284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D63669C0">
      <w:numFmt w:val="bullet"/>
      <w:lvlText w:val="•"/>
      <w:lvlJc w:val="left"/>
      <w:pPr>
        <w:ind w:left="587" w:hanging="178"/>
      </w:pPr>
      <w:rPr>
        <w:rFonts w:hint="default"/>
        <w:lang w:val="en-US" w:eastAsia="en-US" w:bidi="ar-SA"/>
      </w:rPr>
    </w:lvl>
    <w:lvl w:ilvl="2" w:tplc="84926E1E">
      <w:numFmt w:val="bullet"/>
      <w:lvlText w:val="•"/>
      <w:lvlJc w:val="left"/>
      <w:pPr>
        <w:ind w:left="894" w:hanging="178"/>
      </w:pPr>
      <w:rPr>
        <w:rFonts w:hint="default"/>
        <w:lang w:val="en-US" w:eastAsia="en-US" w:bidi="ar-SA"/>
      </w:rPr>
    </w:lvl>
    <w:lvl w:ilvl="3" w:tplc="0D5AB020">
      <w:numFmt w:val="bullet"/>
      <w:lvlText w:val="•"/>
      <w:lvlJc w:val="left"/>
      <w:pPr>
        <w:ind w:left="1201" w:hanging="178"/>
      </w:pPr>
      <w:rPr>
        <w:rFonts w:hint="default"/>
        <w:lang w:val="en-US" w:eastAsia="en-US" w:bidi="ar-SA"/>
      </w:rPr>
    </w:lvl>
    <w:lvl w:ilvl="4" w:tplc="2CDA0B8A">
      <w:numFmt w:val="bullet"/>
      <w:lvlText w:val="•"/>
      <w:lvlJc w:val="left"/>
      <w:pPr>
        <w:ind w:left="1509" w:hanging="178"/>
      </w:pPr>
      <w:rPr>
        <w:rFonts w:hint="default"/>
        <w:lang w:val="en-US" w:eastAsia="en-US" w:bidi="ar-SA"/>
      </w:rPr>
    </w:lvl>
    <w:lvl w:ilvl="5" w:tplc="F5A449D4">
      <w:numFmt w:val="bullet"/>
      <w:lvlText w:val="•"/>
      <w:lvlJc w:val="left"/>
      <w:pPr>
        <w:ind w:left="1816" w:hanging="178"/>
      </w:pPr>
      <w:rPr>
        <w:rFonts w:hint="default"/>
        <w:lang w:val="en-US" w:eastAsia="en-US" w:bidi="ar-SA"/>
      </w:rPr>
    </w:lvl>
    <w:lvl w:ilvl="6" w:tplc="D13EE786">
      <w:numFmt w:val="bullet"/>
      <w:lvlText w:val="•"/>
      <w:lvlJc w:val="left"/>
      <w:pPr>
        <w:ind w:left="2123" w:hanging="178"/>
      </w:pPr>
      <w:rPr>
        <w:rFonts w:hint="default"/>
        <w:lang w:val="en-US" w:eastAsia="en-US" w:bidi="ar-SA"/>
      </w:rPr>
    </w:lvl>
    <w:lvl w:ilvl="7" w:tplc="B33A4B12">
      <w:numFmt w:val="bullet"/>
      <w:lvlText w:val="•"/>
      <w:lvlJc w:val="left"/>
      <w:pPr>
        <w:ind w:left="2431" w:hanging="178"/>
      </w:pPr>
      <w:rPr>
        <w:rFonts w:hint="default"/>
        <w:lang w:val="en-US" w:eastAsia="en-US" w:bidi="ar-SA"/>
      </w:rPr>
    </w:lvl>
    <w:lvl w:ilvl="8" w:tplc="4B6E2A66">
      <w:numFmt w:val="bullet"/>
      <w:lvlText w:val="•"/>
      <w:lvlJc w:val="left"/>
      <w:pPr>
        <w:ind w:left="2738" w:hanging="178"/>
      </w:pPr>
      <w:rPr>
        <w:rFonts w:hint="default"/>
        <w:lang w:val="en-US" w:eastAsia="en-US" w:bidi="ar-SA"/>
      </w:rPr>
    </w:lvl>
  </w:abstractNum>
  <w:abstractNum w:abstractNumId="85" w15:restartNumberingAfterBreak="0">
    <w:nsid w:val="55E94F56"/>
    <w:multiLevelType w:val="hybridMultilevel"/>
    <w:tmpl w:val="FFFFFFFF"/>
    <w:lvl w:ilvl="0" w:tplc="D8CA4638">
      <w:numFmt w:val="bullet"/>
      <w:lvlText w:val=""/>
      <w:lvlJc w:val="left"/>
      <w:pPr>
        <w:ind w:left="284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3378DD86">
      <w:numFmt w:val="bullet"/>
      <w:lvlText w:val="•"/>
      <w:lvlJc w:val="left"/>
      <w:pPr>
        <w:ind w:left="587" w:hanging="178"/>
      </w:pPr>
      <w:rPr>
        <w:rFonts w:hint="default"/>
        <w:lang w:val="en-US" w:eastAsia="en-US" w:bidi="ar-SA"/>
      </w:rPr>
    </w:lvl>
    <w:lvl w:ilvl="2" w:tplc="185AB0E2">
      <w:numFmt w:val="bullet"/>
      <w:lvlText w:val="•"/>
      <w:lvlJc w:val="left"/>
      <w:pPr>
        <w:ind w:left="894" w:hanging="178"/>
      </w:pPr>
      <w:rPr>
        <w:rFonts w:hint="default"/>
        <w:lang w:val="en-US" w:eastAsia="en-US" w:bidi="ar-SA"/>
      </w:rPr>
    </w:lvl>
    <w:lvl w:ilvl="3" w:tplc="6D745E98">
      <w:numFmt w:val="bullet"/>
      <w:lvlText w:val="•"/>
      <w:lvlJc w:val="left"/>
      <w:pPr>
        <w:ind w:left="1201" w:hanging="178"/>
      </w:pPr>
      <w:rPr>
        <w:rFonts w:hint="default"/>
        <w:lang w:val="en-US" w:eastAsia="en-US" w:bidi="ar-SA"/>
      </w:rPr>
    </w:lvl>
    <w:lvl w:ilvl="4" w:tplc="65329D1E">
      <w:numFmt w:val="bullet"/>
      <w:lvlText w:val="•"/>
      <w:lvlJc w:val="left"/>
      <w:pPr>
        <w:ind w:left="1509" w:hanging="178"/>
      </w:pPr>
      <w:rPr>
        <w:rFonts w:hint="default"/>
        <w:lang w:val="en-US" w:eastAsia="en-US" w:bidi="ar-SA"/>
      </w:rPr>
    </w:lvl>
    <w:lvl w:ilvl="5" w:tplc="288CF848">
      <w:numFmt w:val="bullet"/>
      <w:lvlText w:val="•"/>
      <w:lvlJc w:val="left"/>
      <w:pPr>
        <w:ind w:left="1816" w:hanging="178"/>
      </w:pPr>
      <w:rPr>
        <w:rFonts w:hint="default"/>
        <w:lang w:val="en-US" w:eastAsia="en-US" w:bidi="ar-SA"/>
      </w:rPr>
    </w:lvl>
    <w:lvl w:ilvl="6" w:tplc="86AACC1A">
      <w:numFmt w:val="bullet"/>
      <w:lvlText w:val="•"/>
      <w:lvlJc w:val="left"/>
      <w:pPr>
        <w:ind w:left="2123" w:hanging="178"/>
      </w:pPr>
      <w:rPr>
        <w:rFonts w:hint="default"/>
        <w:lang w:val="en-US" w:eastAsia="en-US" w:bidi="ar-SA"/>
      </w:rPr>
    </w:lvl>
    <w:lvl w:ilvl="7" w:tplc="AA0C38DA">
      <w:numFmt w:val="bullet"/>
      <w:lvlText w:val="•"/>
      <w:lvlJc w:val="left"/>
      <w:pPr>
        <w:ind w:left="2431" w:hanging="178"/>
      </w:pPr>
      <w:rPr>
        <w:rFonts w:hint="default"/>
        <w:lang w:val="en-US" w:eastAsia="en-US" w:bidi="ar-SA"/>
      </w:rPr>
    </w:lvl>
    <w:lvl w:ilvl="8" w:tplc="5A7482EA">
      <w:numFmt w:val="bullet"/>
      <w:lvlText w:val="•"/>
      <w:lvlJc w:val="left"/>
      <w:pPr>
        <w:ind w:left="2738" w:hanging="178"/>
      </w:pPr>
      <w:rPr>
        <w:rFonts w:hint="default"/>
        <w:lang w:val="en-US" w:eastAsia="en-US" w:bidi="ar-SA"/>
      </w:rPr>
    </w:lvl>
  </w:abstractNum>
  <w:abstractNum w:abstractNumId="86" w15:restartNumberingAfterBreak="0">
    <w:nsid w:val="561D5CF7"/>
    <w:multiLevelType w:val="hybridMultilevel"/>
    <w:tmpl w:val="7E1C815A"/>
    <w:lvl w:ilvl="0" w:tplc="E4261A5A">
      <w:numFmt w:val="bullet"/>
      <w:lvlText w:val=""/>
      <w:lvlJc w:val="left"/>
      <w:pPr>
        <w:ind w:left="284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3B2EDA86">
      <w:numFmt w:val="bullet"/>
      <w:lvlText w:val="•"/>
      <w:lvlJc w:val="left"/>
      <w:pPr>
        <w:ind w:left="587" w:hanging="178"/>
      </w:pPr>
      <w:rPr>
        <w:rFonts w:hint="default"/>
        <w:lang w:val="en-US" w:eastAsia="en-US" w:bidi="ar-SA"/>
      </w:rPr>
    </w:lvl>
    <w:lvl w:ilvl="2" w:tplc="087273D4">
      <w:numFmt w:val="bullet"/>
      <w:lvlText w:val="•"/>
      <w:lvlJc w:val="left"/>
      <w:pPr>
        <w:ind w:left="894" w:hanging="178"/>
      </w:pPr>
      <w:rPr>
        <w:rFonts w:hint="default"/>
        <w:lang w:val="en-US" w:eastAsia="en-US" w:bidi="ar-SA"/>
      </w:rPr>
    </w:lvl>
    <w:lvl w:ilvl="3" w:tplc="25B4B212">
      <w:numFmt w:val="bullet"/>
      <w:lvlText w:val="•"/>
      <w:lvlJc w:val="left"/>
      <w:pPr>
        <w:ind w:left="1201" w:hanging="178"/>
      </w:pPr>
      <w:rPr>
        <w:rFonts w:hint="default"/>
        <w:lang w:val="en-US" w:eastAsia="en-US" w:bidi="ar-SA"/>
      </w:rPr>
    </w:lvl>
    <w:lvl w:ilvl="4" w:tplc="D250FEE2">
      <w:numFmt w:val="bullet"/>
      <w:lvlText w:val="•"/>
      <w:lvlJc w:val="left"/>
      <w:pPr>
        <w:ind w:left="1509" w:hanging="178"/>
      </w:pPr>
      <w:rPr>
        <w:rFonts w:hint="default"/>
        <w:lang w:val="en-US" w:eastAsia="en-US" w:bidi="ar-SA"/>
      </w:rPr>
    </w:lvl>
    <w:lvl w:ilvl="5" w:tplc="CA0A84BA">
      <w:numFmt w:val="bullet"/>
      <w:lvlText w:val="•"/>
      <w:lvlJc w:val="left"/>
      <w:pPr>
        <w:ind w:left="1816" w:hanging="178"/>
      </w:pPr>
      <w:rPr>
        <w:rFonts w:hint="default"/>
        <w:lang w:val="en-US" w:eastAsia="en-US" w:bidi="ar-SA"/>
      </w:rPr>
    </w:lvl>
    <w:lvl w:ilvl="6" w:tplc="4FB6897A">
      <w:numFmt w:val="bullet"/>
      <w:lvlText w:val="•"/>
      <w:lvlJc w:val="left"/>
      <w:pPr>
        <w:ind w:left="2123" w:hanging="178"/>
      </w:pPr>
      <w:rPr>
        <w:rFonts w:hint="default"/>
        <w:lang w:val="en-US" w:eastAsia="en-US" w:bidi="ar-SA"/>
      </w:rPr>
    </w:lvl>
    <w:lvl w:ilvl="7" w:tplc="9C5C19DC">
      <w:numFmt w:val="bullet"/>
      <w:lvlText w:val="•"/>
      <w:lvlJc w:val="left"/>
      <w:pPr>
        <w:ind w:left="2431" w:hanging="178"/>
      </w:pPr>
      <w:rPr>
        <w:rFonts w:hint="default"/>
        <w:lang w:val="en-US" w:eastAsia="en-US" w:bidi="ar-SA"/>
      </w:rPr>
    </w:lvl>
    <w:lvl w:ilvl="8" w:tplc="58203F40">
      <w:numFmt w:val="bullet"/>
      <w:lvlText w:val="•"/>
      <w:lvlJc w:val="left"/>
      <w:pPr>
        <w:ind w:left="2738" w:hanging="178"/>
      </w:pPr>
      <w:rPr>
        <w:rFonts w:hint="default"/>
        <w:lang w:val="en-US" w:eastAsia="en-US" w:bidi="ar-SA"/>
      </w:rPr>
    </w:lvl>
  </w:abstractNum>
  <w:abstractNum w:abstractNumId="87" w15:restartNumberingAfterBreak="0">
    <w:nsid w:val="58591843"/>
    <w:multiLevelType w:val="hybridMultilevel"/>
    <w:tmpl w:val="E7240838"/>
    <w:lvl w:ilvl="0" w:tplc="C48006B2">
      <w:numFmt w:val="bullet"/>
      <w:lvlText w:val=""/>
      <w:lvlJc w:val="left"/>
      <w:pPr>
        <w:ind w:left="284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51A6D420">
      <w:numFmt w:val="bullet"/>
      <w:lvlText w:val="•"/>
      <w:lvlJc w:val="left"/>
      <w:pPr>
        <w:ind w:left="587" w:hanging="178"/>
      </w:pPr>
      <w:rPr>
        <w:rFonts w:hint="default"/>
        <w:lang w:val="en-US" w:eastAsia="en-US" w:bidi="ar-SA"/>
      </w:rPr>
    </w:lvl>
    <w:lvl w:ilvl="2" w:tplc="5E66F298">
      <w:numFmt w:val="bullet"/>
      <w:lvlText w:val="•"/>
      <w:lvlJc w:val="left"/>
      <w:pPr>
        <w:ind w:left="894" w:hanging="178"/>
      </w:pPr>
      <w:rPr>
        <w:rFonts w:hint="default"/>
        <w:lang w:val="en-US" w:eastAsia="en-US" w:bidi="ar-SA"/>
      </w:rPr>
    </w:lvl>
    <w:lvl w:ilvl="3" w:tplc="4CE41AA6">
      <w:numFmt w:val="bullet"/>
      <w:lvlText w:val="•"/>
      <w:lvlJc w:val="left"/>
      <w:pPr>
        <w:ind w:left="1201" w:hanging="178"/>
      </w:pPr>
      <w:rPr>
        <w:rFonts w:hint="default"/>
        <w:lang w:val="en-US" w:eastAsia="en-US" w:bidi="ar-SA"/>
      </w:rPr>
    </w:lvl>
    <w:lvl w:ilvl="4" w:tplc="B106A3CE">
      <w:numFmt w:val="bullet"/>
      <w:lvlText w:val="•"/>
      <w:lvlJc w:val="left"/>
      <w:pPr>
        <w:ind w:left="1509" w:hanging="178"/>
      </w:pPr>
      <w:rPr>
        <w:rFonts w:hint="default"/>
        <w:lang w:val="en-US" w:eastAsia="en-US" w:bidi="ar-SA"/>
      </w:rPr>
    </w:lvl>
    <w:lvl w:ilvl="5" w:tplc="A9A6F422">
      <w:numFmt w:val="bullet"/>
      <w:lvlText w:val="•"/>
      <w:lvlJc w:val="left"/>
      <w:pPr>
        <w:ind w:left="1816" w:hanging="178"/>
      </w:pPr>
      <w:rPr>
        <w:rFonts w:hint="default"/>
        <w:lang w:val="en-US" w:eastAsia="en-US" w:bidi="ar-SA"/>
      </w:rPr>
    </w:lvl>
    <w:lvl w:ilvl="6" w:tplc="757EEDFA">
      <w:numFmt w:val="bullet"/>
      <w:lvlText w:val="•"/>
      <w:lvlJc w:val="left"/>
      <w:pPr>
        <w:ind w:left="2123" w:hanging="178"/>
      </w:pPr>
      <w:rPr>
        <w:rFonts w:hint="default"/>
        <w:lang w:val="en-US" w:eastAsia="en-US" w:bidi="ar-SA"/>
      </w:rPr>
    </w:lvl>
    <w:lvl w:ilvl="7" w:tplc="35766628">
      <w:numFmt w:val="bullet"/>
      <w:lvlText w:val="•"/>
      <w:lvlJc w:val="left"/>
      <w:pPr>
        <w:ind w:left="2431" w:hanging="178"/>
      </w:pPr>
      <w:rPr>
        <w:rFonts w:hint="default"/>
        <w:lang w:val="en-US" w:eastAsia="en-US" w:bidi="ar-SA"/>
      </w:rPr>
    </w:lvl>
    <w:lvl w:ilvl="8" w:tplc="7CE26ED4">
      <w:numFmt w:val="bullet"/>
      <w:lvlText w:val="•"/>
      <w:lvlJc w:val="left"/>
      <w:pPr>
        <w:ind w:left="2738" w:hanging="178"/>
      </w:pPr>
      <w:rPr>
        <w:rFonts w:hint="default"/>
        <w:lang w:val="en-US" w:eastAsia="en-US" w:bidi="ar-SA"/>
      </w:rPr>
    </w:lvl>
  </w:abstractNum>
  <w:abstractNum w:abstractNumId="88" w15:restartNumberingAfterBreak="0">
    <w:nsid w:val="59427FBC"/>
    <w:multiLevelType w:val="hybridMultilevel"/>
    <w:tmpl w:val="3B14E942"/>
    <w:lvl w:ilvl="0" w:tplc="2076D900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018A7E2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288CFEE4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3462E076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plc="99B654E4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 w:tplc="25BE733C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48765822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9C060C52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8" w:tplc="1F729A04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abstractNum w:abstractNumId="89" w15:restartNumberingAfterBreak="0">
    <w:nsid w:val="599161ED"/>
    <w:multiLevelType w:val="hybridMultilevel"/>
    <w:tmpl w:val="FE32808E"/>
    <w:lvl w:ilvl="0" w:tplc="6FBE6E96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0F7C8210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05A04174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8314F8CE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BBC0593A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8D9296B4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20F82C56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66842BC2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2F2C3A54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90" w15:restartNumberingAfterBreak="0">
    <w:nsid w:val="59A2769E"/>
    <w:multiLevelType w:val="hybridMultilevel"/>
    <w:tmpl w:val="B968843C"/>
    <w:lvl w:ilvl="0" w:tplc="82BABBDC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8714AB4C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147643E4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07F6B426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914233AE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27565EC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9760A260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E99CAF72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5CDA81CE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91" w15:restartNumberingAfterBreak="0">
    <w:nsid w:val="5ACFA2F0"/>
    <w:multiLevelType w:val="hybridMultilevel"/>
    <w:tmpl w:val="FFFFFFFF"/>
    <w:lvl w:ilvl="0" w:tplc="03868352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82CC4DF8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8D103C0E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3A9E3DA8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DD7A5682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2F10E4A4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22BCE880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F514823A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589E247A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92" w15:restartNumberingAfterBreak="0">
    <w:nsid w:val="5C17539D"/>
    <w:multiLevelType w:val="hybridMultilevel"/>
    <w:tmpl w:val="FFFFFFFF"/>
    <w:lvl w:ilvl="0" w:tplc="2FD67400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AAE8066C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DE56228A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6A722382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7D1C0A08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5300AAC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6FC43A3E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D9D44E7A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24E6CF72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93" w15:restartNumberingAfterBreak="0">
    <w:nsid w:val="5D739143"/>
    <w:multiLevelType w:val="hybridMultilevel"/>
    <w:tmpl w:val="FFFFFFFF"/>
    <w:lvl w:ilvl="0" w:tplc="5E566436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EBB2A976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B008BD3E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72E669B4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C06ECACE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FE5A4E0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3A30BC08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EF9234E2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27D0A52E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94" w15:restartNumberingAfterBreak="0">
    <w:nsid w:val="5F5A5740"/>
    <w:multiLevelType w:val="hybridMultilevel"/>
    <w:tmpl w:val="0EAC5A56"/>
    <w:lvl w:ilvl="0" w:tplc="0F58E5E4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DF80AB74">
      <w:numFmt w:val="bullet"/>
      <w:lvlText w:val="o"/>
      <w:lvlJc w:val="left"/>
      <w:pPr>
        <w:ind w:left="118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 w:tplc="11B6C0E4">
      <w:numFmt w:val="bullet"/>
      <w:lvlText w:val="•"/>
      <w:lvlJc w:val="left"/>
      <w:pPr>
        <w:ind w:left="1581" w:hanging="360"/>
      </w:pPr>
      <w:rPr>
        <w:rFonts w:hint="default"/>
        <w:lang w:val="en-US" w:eastAsia="en-US" w:bidi="ar-SA"/>
      </w:rPr>
    </w:lvl>
    <w:lvl w:ilvl="3" w:tplc="982EB5BA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4" w:tplc="26DAF112">
      <w:numFmt w:val="bullet"/>
      <w:lvlText w:val="•"/>
      <w:lvlJc w:val="left"/>
      <w:pPr>
        <w:ind w:left="2385" w:hanging="360"/>
      </w:pPr>
      <w:rPr>
        <w:rFonts w:hint="default"/>
        <w:lang w:val="en-US" w:eastAsia="en-US" w:bidi="ar-SA"/>
      </w:rPr>
    </w:lvl>
    <w:lvl w:ilvl="5" w:tplc="D504787E">
      <w:numFmt w:val="bullet"/>
      <w:lvlText w:val="•"/>
      <w:lvlJc w:val="left"/>
      <w:pPr>
        <w:ind w:left="2787" w:hanging="360"/>
      </w:pPr>
      <w:rPr>
        <w:rFonts w:hint="default"/>
        <w:lang w:val="en-US" w:eastAsia="en-US" w:bidi="ar-SA"/>
      </w:rPr>
    </w:lvl>
    <w:lvl w:ilvl="6" w:tplc="ECC85FF6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7" w:tplc="E28CBF8E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8" w:tplc="66C05426">
      <w:numFmt w:val="bullet"/>
      <w:lvlText w:val="•"/>
      <w:lvlJc w:val="left"/>
      <w:pPr>
        <w:ind w:left="3992" w:hanging="360"/>
      </w:pPr>
      <w:rPr>
        <w:rFonts w:hint="default"/>
        <w:lang w:val="en-US" w:eastAsia="en-US" w:bidi="ar-SA"/>
      </w:rPr>
    </w:lvl>
  </w:abstractNum>
  <w:abstractNum w:abstractNumId="95" w15:restartNumberingAfterBreak="0">
    <w:nsid w:val="5F746C02"/>
    <w:multiLevelType w:val="hybridMultilevel"/>
    <w:tmpl w:val="FFFFFFFF"/>
    <w:lvl w:ilvl="0" w:tplc="7FA2E65A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C9DCB642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888E4820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40685D52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AFCC967C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B0426398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1D9684CA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9CAAC69C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CA3CF9A4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96" w15:restartNumberingAfterBreak="0">
    <w:nsid w:val="60670F2E"/>
    <w:multiLevelType w:val="hybridMultilevel"/>
    <w:tmpl w:val="F7E0DC4E"/>
    <w:lvl w:ilvl="0" w:tplc="30BAB57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C2638A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7302A60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3" w:tplc="FABA7740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4" w:tplc="59E63758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735E36D4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E83C0418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7" w:tplc="7442926A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8" w:tplc="51F6D826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abstractNum w:abstractNumId="97" w15:restartNumberingAfterBreak="0">
    <w:nsid w:val="62CA3BA3"/>
    <w:multiLevelType w:val="hybridMultilevel"/>
    <w:tmpl w:val="FFFFFFFF"/>
    <w:lvl w:ilvl="0" w:tplc="D5BAB892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6A687A2C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4F10AFD8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9C5E2CEA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93849E2C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9E442100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56E2A8FE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A2E80E40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F9BA0098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98" w15:restartNumberingAfterBreak="0">
    <w:nsid w:val="62F458CD"/>
    <w:multiLevelType w:val="hybridMultilevel"/>
    <w:tmpl w:val="FFFFFFFF"/>
    <w:lvl w:ilvl="0" w:tplc="12EAF57C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49CC9DEC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D59C4A7A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8C1A43CE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C0E6C4D2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51DA8BB8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A474830E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1802563A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513CC1F6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99" w15:restartNumberingAfterBreak="0">
    <w:nsid w:val="63048480"/>
    <w:multiLevelType w:val="hybridMultilevel"/>
    <w:tmpl w:val="FFFFFFFF"/>
    <w:lvl w:ilvl="0" w:tplc="1FD81EA6">
      <w:numFmt w:val="bullet"/>
      <w:lvlText w:val=""/>
      <w:lvlJc w:val="left"/>
      <w:pPr>
        <w:ind w:left="284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13E8194A">
      <w:numFmt w:val="bullet"/>
      <w:lvlText w:val="•"/>
      <w:lvlJc w:val="left"/>
      <w:pPr>
        <w:ind w:left="587" w:hanging="178"/>
      </w:pPr>
      <w:rPr>
        <w:rFonts w:hint="default"/>
        <w:lang w:val="en-US" w:eastAsia="en-US" w:bidi="ar-SA"/>
      </w:rPr>
    </w:lvl>
    <w:lvl w:ilvl="2" w:tplc="A9CEDBB8">
      <w:numFmt w:val="bullet"/>
      <w:lvlText w:val="•"/>
      <w:lvlJc w:val="left"/>
      <w:pPr>
        <w:ind w:left="894" w:hanging="178"/>
      </w:pPr>
      <w:rPr>
        <w:rFonts w:hint="default"/>
        <w:lang w:val="en-US" w:eastAsia="en-US" w:bidi="ar-SA"/>
      </w:rPr>
    </w:lvl>
    <w:lvl w:ilvl="3" w:tplc="C8309820">
      <w:numFmt w:val="bullet"/>
      <w:lvlText w:val="•"/>
      <w:lvlJc w:val="left"/>
      <w:pPr>
        <w:ind w:left="1201" w:hanging="178"/>
      </w:pPr>
      <w:rPr>
        <w:rFonts w:hint="default"/>
        <w:lang w:val="en-US" w:eastAsia="en-US" w:bidi="ar-SA"/>
      </w:rPr>
    </w:lvl>
    <w:lvl w:ilvl="4" w:tplc="898C552C">
      <w:numFmt w:val="bullet"/>
      <w:lvlText w:val="•"/>
      <w:lvlJc w:val="left"/>
      <w:pPr>
        <w:ind w:left="1509" w:hanging="178"/>
      </w:pPr>
      <w:rPr>
        <w:rFonts w:hint="default"/>
        <w:lang w:val="en-US" w:eastAsia="en-US" w:bidi="ar-SA"/>
      </w:rPr>
    </w:lvl>
    <w:lvl w:ilvl="5" w:tplc="DD409294">
      <w:numFmt w:val="bullet"/>
      <w:lvlText w:val="•"/>
      <w:lvlJc w:val="left"/>
      <w:pPr>
        <w:ind w:left="1816" w:hanging="178"/>
      </w:pPr>
      <w:rPr>
        <w:rFonts w:hint="default"/>
        <w:lang w:val="en-US" w:eastAsia="en-US" w:bidi="ar-SA"/>
      </w:rPr>
    </w:lvl>
    <w:lvl w:ilvl="6" w:tplc="D098CDCE">
      <w:numFmt w:val="bullet"/>
      <w:lvlText w:val="•"/>
      <w:lvlJc w:val="left"/>
      <w:pPr>
        <w:ind w:left="2123" w:hanging="178"/>
      </w:pPr>
      <w:rPr>
        <w:rFonts w:hint="default"/>
        <w:lang w:val="en-US" w:eastAsia="en-US" w:bidi="ar-SA"/>
      </w:rPr>
    </w:lvl>
    <w:lvl w:ilvl="7" w:tplc="14E87E8A">
      <w:numFmt w:val="bullet"/>
      <w:lvlText w:val="•"/>
      <w:lvlJc w:val="left"/>
      <w:pPr>
        <w:ind w:left="2431" w:hanging="178"/>
      </w:pPr>
      <w:rPr>
        <w:rFonts w:hint="default"/>
        <w:lang w:val="en-US" w:eastAsia="en-US" w:bidi="ar-SA"/>
      </w:rPr>
    </w:lvl>
    <w:lvl w:ilvl="8" w:tplc="DA241CB4">
      <w:numFmt w:val="bullet"/>
      <w:lvlText w:val="•"/>
      <w:lvlJc w:val="left"/>
      <w:pPr>
        <w:ind w:left="2738" w:hanging="178"/>
      </w:pPr>
      <w:rPr>
        <w:rFonts w:hint="default"/>
        <w:lang w:val="en-US" w:eastAsia="en-US" w:bidi="ar-SA"/>
      </w:rPr>
    </w:lvl>
  </w:abstractNum>
  <w:abstractNum w:abstractNumId="100" w15:restartNumberingAfterBreak="0">
    <w:nsid w:val="65F0935B"/>
    <w:multiLevelType w:val="hybridMultilevel"/>
    <w:tmpl w:val="FFFFFFFF"/>
    <w:lvl w:ilvl="0" w:tplc="D848CD8A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D88AD8D8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8D1CEBC2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FEC44F4E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E7C62EA6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E82806EC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FCA4A7F4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A714335E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F01047D6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101" w15:restartNumberingAfterBreak="0">
    <w:nsid w:val="66118902"/>
    <w:multiLevelType w:val="hybridMultilevel"/>
    <w:tmpl w:val="FFFFFFFF"/>
    <w:lvl w:ilvl="0" w:tplc="11880E6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D7C33B6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3A74CD7E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067ACB36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4" w:tplc="93F0F7E4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 w:tplc="B06213C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B434B56E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BA8C088A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F79CBEEA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abstractNum w:abstractNumId="102" w15:restartNumberingAfterBreak="0">
    <w:nsid w:val="67AD3030"/>
    <w:multiLevelType w:val="hybridMultilevel"/>
    <w:tmpl w:val="FFFFFFFF"/>
    <w:lvl w:ilvl="0" w:tplc="D84ECB06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26AC1234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BC9E9C9E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D376D754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597C57CE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E7E27AFE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D9A08B70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AA586A3E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3DECF456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103" w15:restartNumberingAfterBreak="0">
    <w:nsid w:val="681C4FE2"/>
    <w:multiLevelType w:val="hybridMultilevel"/>
    <w:tmpl w:val="CE44AB16"/>
    <w:lvl w:ilvl="0" w:tplc="D71289CA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7F44F410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CFAEEEB8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C702206C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278CB1EE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ADB45F0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40A09FA2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A608EEC4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9B6C22FA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104" w15:restartNumberingAfterBreak="0">
    <w:nsid w:val="6A3256F6"/>
    <w:multiLevelType w:val="hybridMultilevel"/>
    <w:tmpl w:val="A5F2AC96"/>
    <w:lvl w:ilvl="0" w:tplc="6EB81CAA">
      <w:start w:val="1"/>
      <w:numFmt w:val="decimal"/>
      <w:lvlText w:val="%1."/>
      <w:lvlJc w:val="left"/>
      <w:pPr>
        <w:ind w:left="820" w:hanging="360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9AE58B8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1BBC4F42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2544FE26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4" w:tplc="9E4C617C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 w:tplc="414EA976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96BC3DBE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EBEA1750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A0F8BB1A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abstractNum w:abstractNumId="105" w15:restartNumberingAfterBreak="0">
    <w:nsid w:val="6B5972F8"/>
    <w:multiLevelType w:val="hybridMultilevel"/>
    <w:tmpl w:val="B496715C"/>
    <w:lvl w:ilvl="0" w:tplc="67349A5E">
      <w:numFmt w:val="bullet"/>
      <w:lvlText w:val=""/>
      <w:lvlJc w:val="left"/>
      <w:pPr>
        <w:ind w:left="284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901892EC">
      <w:numFmt w:val="bullet"/>
      <w:lvlText w:val="•"/>
      <w:lvlJc w:val="left"/>
      <w:pPr>
        <w:ind w:left="587" w:hanging="178"/>
      </w:pPr>
      <w:rPr>
        <w:rFonts w:hint="default"/>
        <w:lang w:val="en-US" w:eastAsia="en-US" w:bidi="ar-SA"/>
      </w:rPr>
    </w:lvl>
    <w:lvl w:ilvl="2" w:tplc="0556FEE8">
      <w:numFmt w:val="bullet"/>
      <w:lvlText w:val="•"/>
      <w:lvlJc w:val="left"/>
      <w:pPr>
        <w:ind w:left="894" w:hanging="178"/>
      </w:pPr>
      <w:rPr>
        <w:rFonts w:hint="default"/>
        <w:lang w:val="en-US" w:eastAsia="en-US" w:bidi="ar-SA"/>
      </w:rPr>
    </w:lvl>
    <w:lvl w:ilvl="3" w:tplc="C9A43E56">
      <w:numFmt w:val="bullet"/>
      <w:lvlText w:val="•"/>
      <w:lvlJc w:val="left"/>
      <w:pPr>
        <w:ind w:left="1201" w:hanging="178"/>
      </w:pPr>
      <w:rPr>
        <w:rFonts w:hint="default"/>
        <w:lang w:val="en-US" w:eastAsia="en-US" w:bidi="ar-SA"/>
      </w:rPr>
    </w:lvl>
    <w:lvl w:ilvl="4" w:tplc="C9E05144">
      <w:numFmt w:val="bullet"/>
      <w:lvlText w:val="•"/>
      <w:lvlJc w:val="left"/>
      <w:pPr>
        <w:ind w:left="1509" w:hanging="178"/>
      </w:pPr>
      <w:rPr>
        <w:rFonts w:hint="default"/>
        <w:lang w:val="en-US" w:eastAsia="en-US" w:bidi="ar-SA"/>
      </w:rPr>
    </w:lvl>
    <w:lvl w:ilvl="5" w:tplc="1B504FC8">
      <w:numFmt w:val="bullet"/>
      <w:lvlText w:val="•"/>
      <w:lvlJc w:val="left"/>
      <w:pPr>
        <w:ind w:left="1816" w:hanging="178"/>
      </w:pPr>
      <w:rPr>
        <w:rFonts w:hint="default"/>
        <w:lang w:val="en-US" w:eastAsia="en-US" w:bidi="ar-SA"/>
      </w:rPr>
    </w:lvl>
    <w:lvl w:ilvl="6" w:tplc="3E546718">
      <w:numFmt w:val="bullet"/>
      <w:lvlText w:val="•"/>
      <w:lvlJc w:val="left"/>
      <w:pPr>
        <w:ind w:left="2123" w:hanging="178"/>
      </w:pPr>
      <w:rPr>
        <w:rFonts w:hint="default"/>
        <w:lang w:val="en-US" w:eastAsia="en-US" w:bidi="ar-SA"/>
      </w:rPr>
    </w:lvl>
    <w:lvl w:ilvl="7" w:tplc="835CFFFC">
      <w:numFmt w:val="bullet"/>
      <w:lvlText w:val="•"/>
      <w:lvlJc w:val="left"/>
      <w:pPr>
        <w:ind w:left="2431" w:hanging="178"/>
      </w:pPr>
      <w:rPr>
        <w:rFonts w:hint="default"/>
        <w:lang w:val="en-US" w:eastAsia="en-US" w:bidi="ar-SA"/>
      </w:rPr>
    </w:lvl>
    <w:lvl w:ilvl="8" w:tplc="02082C52">
      <w:numFmt w:val="bullet"/>
      <w:lvlText w:val="•"/>
      <w:lvlJc w:val="left"/>
      <w:pPr>
        <w:ind w:left="2738" w:hanging="178"/>
      </w:pPr>
      <w:rPr>
        <w:rFonts w:hint="default"/>
        <w:lang w:val="en-US" w:eastAsia="en-US" w:bidi="ar-SA"/>
      </w:rPr>
    </w:lvl>
  </w:abstractNum>
  <w:abstractNum w:abstractNumId="106" w15:restartNumberingAfterBreak="0">
    <w:nsid w:val="6B69A5BE"/>
    <w:multiLevelType w:val="hybridMultilevel"/>
    <w:tmpl w:val="FFFFFFFF"/>
    <w:lvl w:ilvl="0" w:tplc="F140C6B6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D714A576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0A20CBEE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0FDA66B4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7494C584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EDA444F4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A328A7BE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B52CD2B8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8D125EF2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107" w15:restartNumberingAfterBreak="0">
    <w:nsid w:val="6C4019FE"/>
    <w:multiLevelType w:val="hybridMultilevel"/>
    <w:tmpl w:val="D31EC57A"/>
    <w:lvl w:ilvl="0" w:tplc="8CBC7866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6B041336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8290654E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D9DC5F0E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28E68732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2F0096AC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C2248600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188E7F4A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D96ED4D6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108" w15:restartNumberingAfterBreak="0">
    <w:nsid w:val="6CB5210F"/>
    <w:multiLevelType w:val="hybridMultilevel"/>
    <w:tmpl w:val="F82C3C72"/>
    <w:lvl w:ilvl="0" w:tplc="50E6E770">
      <w:numFmt w:val="bullet"/>
      <w:lvlText w:val=""/>
      <w:lvlJc w:val="left"/>
      <w:pPr>
        <w:ind w:left="284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6F104496">
      <w:numFmt w:val="bullet"/>
      <w:lvlText w:val="•"/>
      <w:lvlJc w:val="left"/>
      <w:pPr>
        <w:ind w:left="587" w:hanging="178"/>
      </w:pPr>
      <w:rPr>
        <w:rFonts w:hint="default"/>
        <w:lang w:val="en-US" w:eastAsia="en-US" w:bidi="ar-SA"/>
      </w:rPr>
    </w:lvl>
    <w:lvl w:ilvl="2" w:tplc="BF408194">
      <w:numFmt w:val="bullet"/>
      <w:lvlText w:val="•"/>
      <w:lvlJc w:val="left"/>
      <w:pPr>
        <w:ind w:left="894" w:hanging="178"/>
      </w:pPr>
      <w:rPr>
        <w:rFonts w:hint="default"/>
        <w:lang w:val="en-US" w:eastAsia="en-US" w:bidi="ar-SA"/>
      </w:rPr>
    </w:lvl>
    <w:lvl w:ilvl="3" w:tplc="77683D8E">
      <w:numFmt w:val="bullet"/>
      <w:lvlText w:val="•"/>
      <w:lvlJc w:val="left"/>
      <w:pPr>
        <w:ind w:left="1201" w:hanging="178"/>
      </w:pPr>
      <w:rPr>
        <w:rFonts w:hint="default"/>
        <w:lang w:val="en-US" w:eastAsia="en-US" w:bidi="ar-SA"/>
      </w:rPr>
    </w:lvl>
    <w:lvl w:ilvl="4" w:tplc="C05CFA98">
      <w:numFmt w:val="bullet"/>
      <w:lvlText w:val="•"/>
      <w:lvlJc w:val="left"/>
      <w:pPr>
        <w:ind w:left="1509" w:hanging="178"/>
      </w:pPr>
      <w:rPr>
        <w:rFonts w:hint="default"/>
        <w:lang w:val="en-US" w:eastAsia="en-US" w:bidi="ar-SA"/>
      </w:rPr>
    </w:lvl>
    <w:lvl w:ilvl="5" w:tplc="4556609C">
      <w:numFmt w:val="bullet"/>
      <w:lvlText w:val="•"/>
      <w:lvlJc w:val="left"/>
      <w:pPr>
        <w:ind w:left="1816" w:hanging="178"/>
      </w:pPr>
      <w:rPr>
        <w:rFonts w:hint="default"/>
        <w:lang w:val="en-US" w:eastAsia="en-US" w:bidi="ar-SA"/>
      </w:rPr>
    </w:lvl>
    <w:lvl w:ilvl="6" w:tplc="CDA4ADB6">
      <w:numFmt w:val="bullet"/>
      <w:lvlText w:val="•"/>
      <w:lvlJc w:val="left"/>
      <w:pPr>
        <w:ind w:left="2123" w:hanging="178"/>
      </w:pPr>
      <w:rPr>
        <w:rFonts w:hint="default"/>
        <w:lang w:val="en-US" w:eastAsia="en-US" w:bidi="ar-SA"/>
      </w:rPr>
    </w:lvl>
    <w:lvl w:ilvl="7" w:tplc="A106E7A8">
      <w:numFmt w:val="bullet"/>
      <w:lvlText w:val="•"/>
      <w:lvlJc w:val="left"/>
      <w:pPr>
        <w:ind w:left="2431" w:hanging="178"/>
      </w:pPr>
      <w:rPr>
        <w:rFonts w:hint="default"/>
        <w:lang w:val="en-US" w:eastAsia="en-US" w:bidi="ar-SA"/>
      </w:rPr>
    </w:lvl>
    <w:lvl w:ilvl="8" w:tplc="B8EE073A">
      <w:numFmt w:val="bullet"/>
      <w:lvlText w:val="•"/>
      <w:lvlJc w:val="left"/>
      <w:pPr>
        <w:ind w:left="2738" w:hanging="178"/>
      </w:pPr>
      <w:rPr>
        <w:rFonts w:hint="default"/>
        <w:lang w:val="en-US" w:eastAsia="en-US" w:bidi="ar-SA"/>
      </w:rPr>
    </w:lvl>
  </w:abstractNum>
  <w:abstractNum w:abstractNumId="109" w15:restartNumberingAfterBreak="0">
    <w:nsid w:val="6EA8A40D"/>
    <w:multiLevelType w:val="hybridMultilevel"/>
    <w:tmpl w:val="FFFFFFFF"/>
    <w:lvl w:ilvl="0" w:tplc="ED5222D2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345E6DC2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361425E6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4FD2AB98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7C9A81A6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50AA1504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BC9430A6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9DD68302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77C2AA9E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110" w15:restartNumberingAfterBreak="0">
    <w:nsid w:val="726133F4"/>
    <w:multiLevelType w:val="hybridMultilevel"/>
    <w:tmpl w:val="A8F40922"/>
    <w:lvl w:ilvl="0" w:tplc="B358EE0E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211EFDB8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41A0E304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A3FA1A6A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B59CBDA8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846495DE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D422D87C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C6AC48D4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5BA0983A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111" w15:restartNumberingAfterBreak="0">
    <w:nsid w:val="72667E9D"/>
    <w:multiLevelType w:val="hybridMultilevel"/>
    <w:tmpl w:val="480EA7A6"/>
    <w:lvl w:ilvl="0" w:tplc="17B27CE2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55E20F38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3A9CF7F8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8C869218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3B7436FC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E2489708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A3B879D4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4C5CBAF6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0B6A542A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112" w15:restartNumberingAfterBreak="0">
    <w:nsid w:val="7441D0DD"/>
    <w:multiLevelType w:val="hybridMultilevel"/>
    <w:tmpl w:val="FFFFFFFF"/>
    <w:lvl w:ilvl="0" w:tplc="769A4E66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375E8036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04E87916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A2866006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442A7A44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267E1EC6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E38AB6EA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B7420EA8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A256363A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113" w15:restartNumberingAfterBreak="0">
    <w:nsid w:val="749963AD"/>
    <w:multiLevelType w:val="hybridMultilevel"/>
    <w:tmpl w:val="6E08BC1C"/>
    <w:lvl w:ilvl="0" w:tplc="F6FEF4FA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C7CC70CC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D91A75AA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A00C529E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CD446524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832253E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996074FA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39E0A53E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B88ED428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114" w15:restartNumberingAfterBreak="0">
    <w:nsid w:val="750C65C2"/>
    <w:multiLevelType w:val="hybridMultilevel"/>
    <w:tmpl w:val="FFFFFFFF"/>
    <w:lvl w:ilvl="0" w:tplc="60BA14AE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C840D060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81B21992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4DE22CDC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431ABAB4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24D09904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9D403CA8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7CE0132C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F27E8D3C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115" w15:restartNumberingAfterBreak="0">
    <w:nsid w:val="75A21954"/>
    <w:multiLevelType w:val="hybridMultilevel"/>
    <w:tmpl w:val="BC42E380"/>
    <w:lvl w:ilvl="0" w:tplc="2F0A00E4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AB544A58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A46430E0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8E4A10EC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692AF442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1C902D1E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3026B212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0FFEE5F2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028025A0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116" w15:restartNumberingAfterBreak="0">
    <w:nsid w:val="7632D735"/>
    <w:multiLevelType w:val="hybridMultilevel"/>
    <w:tmpl w:val="FFFFFFFF"/>
    <w:lvl w:ilvl="0" w:tplc="A8B4B0BA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5C5CB1E6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5B5E8EC2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2A0085D6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DF6CC656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52A4DFE6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2424DBA4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C7EC4FAE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5C686BA6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117" w15:restartNumberingAfterBreak="0">
    <w:nsid w:val="794A4F50"/>
    <w:multiLevelType w:val="hybridMultilevel"/>
    <w:tmpl w:val="E0FE2834"/>
    <w:lvl w:ilvl="0" w:tplc="A8FC6F3C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E2B4C704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838299A6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0C405D0E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78FCC54C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93BAE1F6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30C41BBA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30A8E9E8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216C6EB4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118" w15:restartNumberingAfterBreak="0">
    <w:nsid w:val="7A9E78AF"/>
    <w:multiLevelType w:val="hybridMultilevel"/>
    <w:tmpl w:val="FFFFFFFF"/>
    <w:lvl w:ilvl="0" w:tplc="67DCC298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E3D4CA66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266C847C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27B46B8E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BB52E4A8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BC06CF74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46E63582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208AD150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6C3CA808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119" w15:restartNumberingAfterBreak="0">
    <w:nsid w:val="7B7E5B69"/>
    <w:multiLevelType w:val="hybridMultilevel"/>
    <w:tmpl w:val="26EA4EC8"/>
    <w:lvl w:ilvl="0" w:tplc="CE3A0CC8">
      <w:numFmt w:val="bullet"/>
      <w:lvlText w:val=""/>
      <w:lvlJc w:val="left"/>
      <w:pPr>
        <w:ind w:left="284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8F8429B6">
      <w:numFmt w:val="bullet"/>
      <w:lvlText w:val="•"/>
      <w:lvlJc w:val="left"/>
      <w:pPr>
        <w:ind w:left="587" w:hanging="178"/>
      </w:pPr>
      <w:rPr>
        <w:rFonts w:hint="default"/>
        <w:lang w:val="en-US" w:eastAsia="en-US" w:bidi="ar-SA"/>
      </w:rPr>
    </w:lvl>
    <w:lvl w:ilvl="2" w:tplc="844A7CE2">
      <w:numFmt w:val="bullet"/>
      <w:lvlText w:val="•"/>
      <w:lvlJc w:val="left"/>
      <w:pPr>
        <w:ind w:left="894" w:hanging="178"/>
      </w:pPr>
      <w:rPr>
        <w:rFonts w:hint="default"/>
        <w:lang w:val="en-US" w:eastAsia="en-US" w:bidi="ar-SA"/>
      </w:rPr>
    </w:lvl>
    <w:lvl w:ilvl="3" w:tplc="81D07ECA">
      <w:numFmt w:val="bullet"/>
      <w:lvlText w:val="•"/>
      <w:lvlJc w:val="left"/>
      <w:pPr>
        <w:ind w:left="1201" w:hanging="178"/>
      </w:pPr>
      <w:rPr>
        <w:rFonts w:hint="default"/>
        <w:lang w:val="en-US" w:eastAsia="en-US" w:bidi="ar-SA"/>
      </w:rPr>
    </w:lvl>
    <w:lvl w:ilvl="4" w:tplc="A7E2F608">
      <w:numFmt w:val="bullet"/>
      <w:lvlText w:val="•"/>
      <w:lvlJc w:val="left"/>
      <w:pPr>
        <w:ind w:left="1509" w:hanging="178"/>
      </w:pPr>
      <w:rPr>
        <w:rFonts w:hint="default"/>
        <w:lang w:val="en-US" w:eastAsia="en-US" w:bidi="ar-SA"/>
      </w:rPr>
    </w:lvl>
    <w:lvl w:ilvl="5" w:tplc="2794B78C">
      <w:numFmt w:val="bullet"/>
      <w:lvlText w:val="•"/>
      <w:lvlJc w:val="left"/>
      <w:pPr>
        <w:ind w:left="1816" w:hanging="178"/>
      </w:pPr>
      <w:rPr>
        <w:rFonts w:hint="default"/>
        <w:lang w:val="en-US" w:eastAsia="en-US" w:bidi="ar-SA"/>
      </w:rPr>
    </w:lvl>
    <w:lvl w:ilvl="6" w:tplc="F286A938">
      <w:numFmt w:val="bullet"/>
      <w:lvlText w:val="•"/>
      <w:lvlJc w:val="left"/>
      <w:pPr>
        <w:ind w:left="2123" w:hanging="178"/>
      </w:pPr>
      <w:rPr>
        <w:rFonts w:hint="default"/>
        <w:lang w:val="en-US" w:eastAsia="en-US" w:bidi="ar-SA"/>
      </w:rPr>
    </w:lvl>
    <w:lvl w:ilvl="7" w:tplc="59E05D46">
      <w:numFmt w:val="bullet"/>
      <w:lvlText w:val="•"/>
      <w:lvlJc w:val="left"/>
      <w:pPr>
        <w:ind w:left="2431" w:hanging="178"/>
      </w:pPr>
      <w:rPr>
        <w:rFonts w:hint="default"/>
        <w:lang w:val="en-US" w:eastAsia="en-US" w:bidi="ar-SA"/>
      </w:rPr>
    </w:lvl>
    <w:lvl w:ilvl="8" w:tplc="B6C8C188">
      <w:numFmt w:val="bullet"/>
      <w:lvlText w:val="•"/>
      <w:lvlJc w:val="left"/>
      <w:pPr>
        <w:ind w:left="2738" w:hanging="178"/>
      </w:pPr>
      <w:rPr>
        <w:rFonts w:hint="default"/>
        <w:lang w:val="en-US" w:eastAsia="en-US" w:bidi="ar-SA"/>
      </w:rPr>
    </w:lvl>
  </w:abstractNum>
  <w:abstractNum w:abstractNumId="120" w15:restartNumberingAfterBreak="0">
    <w:nsid w:val="7CC31AE3"/>
    <w:multiLevelType w:val="hybridMultilevel"/>
    <w:tmpl w:val="61009A5E"/>
    <w:lvl w:ilvl="0" w:tplc="6EF05FE6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84C63B98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957A08BE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B9AA36CA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4AECCB34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00C0020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7276979E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FDEE1910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FB3496B4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121" w15:restartNumberingAfterBreak="0">
    <w:nsid w:val="7D9789F2"/>
    <w:multiLevelType w:val="hybridMultilevel"/>
    <w:tmpl w:val="FFFFFFFF"/>
    <w:lvl w:ilvl="0" w:tplc="217E2152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BF222D20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939C2A10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2C227F10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032289F2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A0E296F0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1FC2B116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390625C6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74E884E8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122" w15:restartNumberingAfterBreak="0">
    <w:nsid w:val="7DEFCB8B"/>
    <w:multiLevelType w:val="hybridMultilevel"/>
    <w:tmpl w:val="FFFFFFFF"/>
    <w:lvl w:ilvl="0" w:tplc="7B1A3438">
      <w:numFmt w:val="bullet"/>
      <w:lvlText w:val=""/>
      <w:lvlJc w:val="left"/>
      <w:pPr>
        <w:ind w:left="284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CE9E05F6">
      <w:numFmt w:val="bullet"/>
      <w:lvlText w:val="•"/>
      <w:lvlJc w:val="left"/>
      <w:pPr>
        <w:ind w:left="587" w:hanging="178"/>
      </w:pPr>
      <w:rPr>
        <w:rFonts w:hint="default"/>
        <w:lang w:val="en-US" w:eastAsia="en-US" w:bidi="ar-SA"/>
      </w:rPr>
    </w:lvl>
    <w:lvl w:ilvl="2" w:tplc="FF9CA7F0">
      <w:numFmt w:val="bullet"/>
      <w:lvlText w:val="•"/>
      <w:lvlJc w:val="left"/>
      <w:pPr>
        <w:ind w:left="894" w:hanging="178"/>
      </w:pPr>
      <w:rPr>
        <w:rFonts w:hint="default"/>
        <w:lang w:val="en-US" w:eastAsia="en-US" w:bidi="ar-SA"/>
      </w:rPr>
    </w:lvl>
    <w:lvl w:ilvl="3" w:tplc="43D6C6FE">
      <w:numFmt w:val="bullet"/>
      <w:lvlText w:val="•"/>
      <w:lvlJc w:val="left"/>
      <w:pPr>
        <w:ind w:left="1201" w:hanging="178"/>
      </w:pPr>
      <w:rPr>
        <w:rFonts w:hint="default"/>
        <w:lang w:val="en-US" w:eastAsia="en-US" w:bidi="ar-SA"/>
      </w:rPr>
    </w:lvl>
    <w:lvl w:ilvl="4" w:tplc="A066D262">
      <w:numFmt w:val="bullet"/>
      <w:lvlText w:val="•"/>
      <w:lvlJc w:val="left"/>
      <w:pPr>
        <w:ind w:left="1509" w:hanging="178"/>
      </w:pPr>
      <w:rPr>
        <w:rFonts w:hint="default"/>
        <w:lang w:val="en-US" w:eastAsia="en-US" w:bidi="ar-SA"/>
      </w:rPr>
    </w:lvl>
    <w:lvl w:ilvl="5" w:tplc="AC389012">
      <w:numFmt w:val="bullet"/>
      <w:lvlText w:val="•"/>
      <w:lvlJc w:val="left"/>
      <w:pPr>
        <w:ind w:left="1816" w:hanging="178"/>
      </w:pPr>
      <w:rPr>
        <w:rFonts w:hint="default"/>
        <w:lang w:val="en-US" w:eastAsia="en-US" w:bidi="ar-SA"/>
      </w:rPr>
    </w:lvl>
    <w:lvl w:ilvl="6" w:tplc="95BA8AF4">
      <w:numFmt w:val="bullet"/>
      <w:lvlText w:val="•"/>
      <w:lvlJc w:val="left"/>
      <w:pPr>
        <w:ind w:left="2123" w:hanging="178"/>
      </w:pPr>
      <w:rPr>
        <w:rFonts w:hint="default"/>
        <w:lang w:val="en-US" w:eastAsia="en-US" w:bidi="ar-SA"/>
      </w:rPr>
    </w:lvl>
    <w:lvl w:ilvl="7" w:tplc="5A7CAE5E">
      <w:numFmt w:val="bullet"/>
      <w:lvlText w:val="•"/>
      <w:lvlJc w:val="left"/>
      <w:pPr>
        <w:ind w:left="2431" w:hanging="178"/>
      </w:pPr>
      <w:rPr>
        <w:rFonts w:hint="default"/>
        <w:lang w:val="en-US" w:eastAsia="en-US" w:bidi="ar-SA"/>
      </w:rPr>
    </w:lvl>
    <w:lvl w:ilvl="8" w:tplc="F488B9D0">
      <w:numFmt w:val="bullet"/>
      <w:lvlText w:val="•"/>
      <w:lvlJc w:val="left"/>
      <w:pPr>
        <w:ind w:left="2738" w:hanging="178"/>
      </w:pPr>
      <w:rPr>
        <w:rFonts w:hint="default"/>
        <w:lang w:val="en-US" w:eastAsia="en-US" w:bidi="ar-SA"/>
      </w:rPr>
    </w:lvl>
  </w:abstractNum>
  <w:abstractNum w:abstractNumId="123" w15:restartNumberingAfterBreak="0">
    <w:nsid w:val="7E7B4ABE"/>
    <w:multiLevelType w:val="hybridMultilevel"/>
    <w:tmpl w:val="FFFFFFFF"/>
    <w:lvl w:ilvl="0" w:tplc="74A6A338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09763572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A6D831DA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C9287B76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E35E3D3C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B934B068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2CFE5B22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B1803190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A8CC44C6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abstractNum w:abstractNumId="124" w15:restartNumberingAfterBreak="0">
    <w:nsid w:val="7F0712AD"/>
    <w:multiLevelType w:val="hybridMultilevel"/>
    <w:tmpl w:val="651A344C"/>
    <w:lvl w:ilvl="0" w:tplc="D88ACD86">
      <w:numFmt w:val="bullet"/>
      <w:lvlText w:val=""/>
      <w:lvlJc w:val="left"/>
      <w:pPr>
        <w:ind w:left="284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0846B1B2">
      <w:numFmt w:val="bullet"/>
      <w:lvlText w:val="•"/>
      <w:lvlJc w:val="left"/>
      <w:pPr>
        <w:ind w:left="587" w:hanging="178"/>
      </w:pPr>
      <w:rPr>
        <w:rFonts w:hint="default"/>
        <w:lang w:val="en-US" w:eastAsia="en-US" w:bidi="ar-SA"/>
      </w:rPr>
    </w:lvl>
    <w:lvl w:ilvl="2" w:tplc="9482DACE">
      <w:numFmt w:val="bullet"/>
      <w:lvlText w:val="•"/>
      <w:lvlJc w:val="left"/>
      <w:pPr>
        <w:ind w:left="894" w:hanging="178"/>
      </w:pPr>
      <w:rPr>
        <w:rFonts w:hint="default"/>
        <w:lang w:val="en-US" w:eastAsia="en-US" w:bidi="ar-SA"/>
      </w:rPr>
    </w:lvl>
    <w:lvl w:ilvl="3" w:tplc="B0100C04">
      <w:numFmt w:val="bullet"/>
      <w:lvlText w:val="•"/>
      <w:lvlJc w:val="left"/>
      <w:pPr>
        <w:ind w:left="1201" w:hanging="178"/>
      </w:pPr>
      <w:rPr>
        <w:rFonts w:hint="default"/>
        <w:lang w:val="en-US" w:eastAsia="en-US" w:bidi="ar-SA"/>
      </w:rPr>
    </w:lvl>
    <w:lvl w:ilvl="4" w:tplc="3DD80E98">
      <w:numFmt w:val="bullet"/>
      <w:lvlText w:val="•"/>
      <w:lvlJc w:val="left"/>
      <w:pPr>
        <w:ind w:left="1509" w:hanging="178"/>
      </w:pPr>
      <w:rPr>
        <w:rFonts w:hint="default"/>
        <w:lang w:val="en-US" w:eastAsia="en-US" w:bidi="ar-SA"/>
      </w:rPr>
    </w:lvl>
    <w:lvl w:ilvl="5" w:tplc="554EF402">
      <w:numFmt w:val="bullet"/>
      <w:lvlText w:val="•"/>
      <w:lvlJc w:val="left"/>
      <w:pPr>
        <w:ind w:left="1816" w:hanging="178"/>
      </w:pPr>
      <w:rPr>
        <w:rFonts w:hint="default"/>
        <w:lang w:val="en-US" w:eastAsia="en-US" w:bidi="ar-SA"/>
      </w:rPr>
    </w:lvl>
    <w:lvl w:ilvl="6" w:tplc="85162E52">
      <w:numFmt w:val="bullet"/>
      <w:lvlText w:val="•"/>
      <w:lvlJc w:val="left"/>
      <w:pPr>
        <w:ind w:left="2123" w:hanging="178"/>
      </w:pPr>
      <w:rPr>
        <w:rFonts w:hint="default"/>
        <w:lang w:val="en-US" w:eastAsia="en-US" w:bidi="ar-SA"/>
      </w:rPr>
    </w:lvl>
    <w:lvl w:ilvl="7" w:tplc="604A89F0">
      <w:numFmt w:val="bullet"/>
      <w:lvlText w:val="•"/>
      <w:lvlJc w:val="left"/>
      <w:pPr>
        <w:ind w:left="2431" w:hanging="178"/>
      </w:pPr>
      <w:rPr>
        <w:rFonts w:hint="default"/>
        <w:lang w:val="en-US" w:eastAsia="en-US" w:bidi="ar-SA"/>
      </w:rPr>
    </w:lvl>
    <w:lvl w:ilvl="8" w:tplc="4C105A84">
      <w:numFmt w:val="bullet"/>
      <w:lvlText w:val="•"/>
      <w:lvlJc w:val="left"/>
      <w:pPr>
        <w:ind w:left="2738" w:hanging="178"/>
      </w:pPr>
      <w:rPr>
        <w:rFonts w:hint="default"/>
        <w:lang w:val="en-US" w:eastAsia="en-US" w:bidi="ar-SA"/>
      </w:rPr>
    </w:lvl>
  </w:abstractNum>
  <w:abstractNum w:abstractNumId="125" w15:restartNumberingAfterBreak="0">
    <w:nsid w:val="7F8C2E4D"/>
    <w:multiLevelType w:val="hybridMultilevel"/>
    <w:tmpl w:val="FFFFFFFF"/>
    <w:lvl w:ilvl="0" w:tplc="9496D67E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2D047B6C"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 w:tplc="60D6621E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3" w:tplc="73E21B30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6674D6D2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5" w:tplc="E856C7CE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6" w:tplc="E780CD06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7" w:tplc="FA960F08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269A43AA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</w:abstractNum>
  <w:num w:numId="1" w16cid:durableId="481239673">
    <w:abstractNumId w:val="10"/>
  </w:num>
  <w:num w:numId="2" w16cid:durableId="1833793240">
    <w:abstractNumId w:val="104"/>
  </w:num>
  <w:num w:numId="3" w16cid:durableId="1615285836">
    <w:abstractNumId w:val="96"/>
  </w:num>
  <w:num w:numId="4" w16cid:durableId="1715501578">
    <w:abstractNumId w:val="65"/>
  </w:num>
  <w:num w:numId="5" w16cid:durableId="1318799950">
    <w:abstractNumId w:val="42"/>
  </w:num>
  <w:num w:numId="6" w16cid:durableId="696390882">
    <w:abstractNumId w:val="54"/>
  </w:num>
  <w:num w:numId="7" w16cid:durableId="159545935">
    <w:abstractNumId w:val="6"/>
  </w:num>
  <w:num w:numId="8" w16cid:durableId="1111585217">
    <w:abstractNumId w:val="105"/>
  </w:num>
  <w:num w:numId="9" w16cid:durableId="1546722052">
    <w:abstractNumId w:val="44"/>
  </w:num>
  <w:num w:numId="10" w16cid:durableId="542450434">
    <w:abstractNumId w:val="9"/>
  </w:num>
  <w:num w:numId="11" w16cid:durableId="242876952">
    <w:abstractNumId w:val="15"/>
  </w:num>
  <w:num w:numId="12" w16cid:durableId="305670775">
    <w:abstractNumId w:val="28"/>
  </w:num>
  <w:num w:numId="13" w16cid:durableId="977805531">
    <w:abstractNumId w:val="56"/>
  </w:num>
  <w:num w:numId="14" w16cid:durableId="517279268">
    <w:abstractNumId w:val="103"/>
  </w:num>
  <w:num w:numId="15" w16cid:durableId="415325819">
    <w:abstractNumId w:val="43"/>
  </w:num>
  <w:num w:numId="16" w16cid:durableId="1341157946">
    <w:abstractNumId w:val="29"/>
  </w:num>
  <w:num w:numId="17" w16cid:durableId="1879582363">
    <w:abstractNumId w:val="73"/>
  </w:num>
  <w:num w:numId="18" w16cid:durableId="1746100411">
    <w:abstractNumId w:val="111"/>
  </w:num>
  <w:num w:numId="19" w16cid:durableId="297106810">
    <w:abstractNumId w:val="72"/>
  </w:num>
  <w:num w:numId="20" w16cid:durableId="30762977">
    <w:abstractNumId w:val="25"/>
  </w:num>
  <w:num w:numId="21" w16cid:durableId="144517144">
    <w:abstractNumId w:val="117"/>
  </w:num>
  <w:num w:numId="22" w16cid:durableId="871308919">
    <w:abstractNumId w:val="57"/>
  </w:num>
  <w:num w:numId="23" w16cid:durableId="500699716">
    <w:abstractNumId w:val="113"/>
  </w:num>
  <w:num w:numId="24" w16cid:durableId="1675065996">
    <w:abstractNumId w:val="20"/>
  </w:num>
  <w:num w:numId="25" w16cid:durableId="527983835">
    <w:abstractNumId w:val="77"/>
  </w:num>
  <w:num w:numId="26" w16cid:durableId="593323673">
    <w:abstractNumId w:val="61"/>
  </w:num>
  <w:num w:numId="27" w16cid:durableId="464467243">
    <w:abstractNumId w:val="87"/>
  </w:num>
  <w:num w:numId="28" w16cid:durableId="1305814501">
    <w:abstractNumId w:val="55"/>
  </w:num>
  <w:num w:numId="29" w16cid:durableId="162748170">
    <w:abstractNumId w:val="119"/>
  </w:num>
  <w:num w:numId="30" w16cid:durableId="1551575656">
    <w:abstractNumId w:val="34"/>
  </w:num>
  <w:num w:numId="31" w16cid:durableId="2089496452">
    <w:abstractNumId w:val="124"/>
  </w:num>
  <w:num w:numId="32" w16cid:durableId="396708433">
    <w:abstractNumId w:val="22"/>
  </w:num>
  <w:num w:numId="33" w16cid:durableId="488520790">
    <w:abstractNumId w:val="108"/>
  </w:num>
  <w:num w:numId="34" w16cid:durableId="499320225">
    <w:abstractNumId w:val="120"/>
  </w:num>
  <w:num w:numId="35" w16cid:durableId="1366128839">
    <w:abstractNumId w:val="79"/>
  </w:num>
  <w:num w:numId="36" w16cid:durableId="1179779319">
    <w:abstractNumId w:val="16"/>
  </w:num>
  <w:num w:numId="37" w16cid:durableId="1845433278">
    <w:abstractNumId w:val="89"/>
  </w:num>
  <w:num w:numId="38" w16cid:durableId="742264061">
    <w:abstractNumId w:val="38"/>
  </w:num>
  <w:num w:numId="39" w16cid:durableId="1566333305">
    <w:abstractNumId w:val="32"/>
  </w:num>
  <w:num w:numId="40" w16cid:durableId="24598260">
    <w:abstractNumId w:val="84"/>
  </w:num>
  <w:num w:numId="41" w16cid:durableId="1569412595">
    <w:abstractNumId w:val="18"/>
  </w:num>
  <w:num w:numId="42" w16cid:durableId="1679691205">
    <w:abstractNumId w:val="53"/>
  </w:num>
  <w:num w:numId="43" w16cid:durableId="744181066">
    <w:abstractNumId w:val="67"/>
  </w:num>
  <w:num w:numId="44" w16cid:durableId="241842257">
    <w:abstractNumId w:val="58"/>
  </w:num>
  <w:num w:numId="45" w16cid:durableId="280235275">
    <w:abstractNumId w:val="50"/>
  </w:num>
  <w:num w:numId="46" w16cid:durableId="373314866">
    <w:abstractNumId w:val="45"/>
  </w:num>
  <w:num w:numId="47" w16cid:durableId="1556506749">
    <w:abstractNumId w:val="115"/>
  </w:num>
  <w:num w:numId="48" w16cid:durableId="36202490">
    <w:abstractNumId w:val="86"/>
  </w:num>
  <w:num w:numId="49" w16cid:durableId="722024602">
    <w:abstractNumId w:val="110"/>
  </w:num>
  <w:num w:numId="50" w16cid:durableId="1007633311">
    <w:abstractNumId w:val="74"/>
  </w:num>
  <w:num w:numId="51" w16cid:durableId="1707900827">
    <w:abstractNumId w:val="26"/>
  </w:num>
  <w:num w:numId="52" w16cid:durableId="2104493834">
    <w:abstractNumId w:val="90"/>
  </w:num>
  <w:num w:numId="53" w16cid:durableId="258493628">
    <w:abstractNumId w:val="64"/>
  </w:num>
  <w:num w:numId="54" w16cid:durableId="834999783">
    <w:abstractNumId w:val="14"/>
  </w:num>
  <w:num w:numId="55" w16cid:durableId="251744391">
    <w:abstractNumId w:val="78"/>
  </w:num>
  <w:num w:numId="56" w16cid:durableId="776801807">
    <w:abstractNumId w:val="46"/>
  </w:num>
  <w:num w:numId="57" w16cid:durableId="774666575">
    <w:abstractNumId w:val="80"/>
  </w:num>
  <w:num w:numId="58" w16cid:durableId="562713770">
    <w:abstractNumId w:val="107"/>
  </w:num>
  <w:num w:numId="59" w16cid:durableId="2055814934">
    <w:abstractNumId w:val="24"/>
  </w:num>
  <w:num w:numId="60" w16cid:durableId="179782117">
    <w:abstractNumId w:val="94"/>
  </w:num>
  <w:num w:numId="61" w16cid:durableId="1301494578">
    <w:abstractNumId w:val="70"/>
  </w:num>
  <w:num w:numId="62" w16cid:durableId="372731558">
    <w:abstractNumId w:val="52"/>
  </w:num>
  <w:num w:numId="63" w16cid:durableId="156193653">
    <w:abstractNumId w:val="88"/>
  </w:num>
  <w:num w:numId="64" w16cid:durableId="322706172">
    <w:abstractNumId w:val="101"/>
  </w:num>
  <w:num w:numId="65" w16cid:durableId="802046312">
    <w:abstractNumId w:val="35"/>
  </w:num>
  <w:num w:numId="66" w16cid:durableId="855733330">
    <w:abstractNumId w:val="36"/>
  </w:num>
  <w:num w:numId="67" w16cid:durableId="1741517819">
    <w:abstractNumId w:val="66"/>
  </w:num>
  <w:num w:numId="68" w16cid:durableId="61370631">
    <w:abstractNumId w:val="1"/>
  </w:num>
  <w:num w:numId="69" w16cid:durableId="1428691639">
    <w:abstractNumId w:val="102"/>
  </w:num>
  <w:num w:numId="70" w16cid:durableId="167254671">
    <w:abstractNumId w:val="100"/>
  </w:num>
  <w:num w:numId="71" w16cid:durableId="1069621099">
    <w:abstractNumId w:val="51"/>
  </w:num>
  <w:num w:numId="72" w16cid:durableId="1061516111">
    <w:abstractNumId w:val="39"/>
  </w:num>
  <w:num w:numId="73" w16cid:durableId="852501527">
    <w:abstractNumId w:val="91"/>
  </w:num>
  <w:num w:numId="74" w16cid:durableId="793986178">
    <w:abstractNumId w:val="11"/>
  </w:num>
  <w:num w:numId="75" w16cid:durableId="733818102">
    <w:abstractNumId w:val="30"/>
  </w:num>
  <w:num w:numId="76" w16cid:durableId="172258949">
    <w:abstractNumId w:val="99"/>
  </w:num>
  <w:num w:numId="77" w16cid:durableId="1712224291">
    <w:abstractNumId w:val="81"/>
  </w:num>
  <w:num w:numId="78" w16cid:durableId="657417027">
    <w:abstractNumId w:val="37"/>
  </w:num>
  <w:num w:numId="79" w16cid:durableId="1188712646">
    <w:abstractNumId w:val="63"/>
  </w:num>
  <w:num w:numId="80" w16cid:durableId="1806122984">
    <w:abstractNumId w:val="75"/>
  </w:num>
  <w:num w:numId="81" w16cid:durableId="221212205">
    <w:abstractNumId w:val="48"/>
  </w:num>
  <w:num w:numId="82" w16cid:durableId="324403414">
    <w:abstractNumId w:val="4"/>
  </w:num>
  <w:num w:numId="83" w16cid:durableId="1308629172">
    <w:abstractNumId w:val="13"/>
  </w:num>
  <w:num w:numId="84" w16cid:durableId="498467230">
    <w:abstractNumId w:val="98"/>
  </w:num>
  <w:num w:numId="85" w16cid:durableId="1199899503">
    <w:abstractNumId w:val="85"/>
  </w:num>
  <w:num w:numId="86" w16cid:durableId="573589460">
    <w:abstractNumId w:val="118"/>
  </w:num>
  <w:num w:numId="87" w16cid:durableId="1038775470">
    <w:abstractNumId w:val="47"/>
  </w:num>
  <w:num w:numId="88" w16cid:durableId="1982269379">
    <w:abstractNumId w:val="59"/>
  </w:num>
  <w:num w:numId="89" w16cid:durableId="2121677868">
    <w:abstractNumId w:val="109"/>
  </w:num>
  <w:num w:numId="90" w16cid:durableId="649403174">
    <w:abstractNumId w:val="40"/>
  </w:num>
  <w:num w:numId="91" w16cid:durableId="579099165">
    <w:abstractNumId w:val="93"/>
  </w:num>
  <w:num w:numId="92" w16cid:durableId="956791885">
    <w:abstractNumId w:val="49"/>
  </w:num>
  <w:num w:numId="93" w16cid:durableId="978919935">
    <w:abstractNumId w:val="62"/>
  </w:num>
  <w:num w:numId="94" w16cid:durableId="1899704321">
    <w:abstractNumId w:val="76"/>
  </w:num>
  <w:num w:numId="95" w16cid:durableId="231933188">
    <w:abstractNumId w:val="31"/>
  </w:num>
  <w:num w:numId="96" w16cid:durableId="1472213477">
    <w:abstractNumId w:val="71"/>
  </w:num>
  <w:num w:numId="97" w16cid:durableId="1736203662">
    <w:abstractNumId w:val="125"/>
  </w:num>
  <w:num w:numId="98" w16cid:durableId="1693147594">
    <w:abstractNumId w:val="95"/>
  </w:num>
  <w:num w:numId="99" w16cid:durableId="662319044">
    <w:abstractNumId w:val="27"/>
  </w:num>
  <w:num w:numId="100" w16cid:durableId="381753618">
    <w:abstractNumId w:val="69"/>
  </w:num>
  <w:num w:numId="101" w16cid:durableId="1099985815">
    <w:abstractNumId w:val="33"/>
  </w:num>
  <w:num w:numId="102" w16cid:durableId="1808430200">
    <w:abstractNumId w:val="23"/>
  </w:num>
  <w:num w:numId="103" w16cid:durableId="1244531149">
    <w:abstractNumId w:val="122"/>
  </w:num>
  <w:num w:numId="104" w16cid:durableId="789863184">
    <w:abstractNumId w:val="97"/>
  </w:num>
  <w:num w:numId="105" w16cid:durableId="341010037">
    <w:abstractNumId w:val="3"/>
  </w:num>
  <w:num w:numId="106" w16cid:durableId="230698771">
    <w:abstractNumId w:val="19"/>
  </w:num>
  <w:num w:numId="107" w16cid:durableId="142549949">
    <w:abstractNumId w:val="0"/>
  </w:num>
  <w:num w:numId="108" w16cid:durableId="656958773">
    <w:abstractNumId w:val="112"/>
  </w:num>
  <w:num w:numId="109" w16cid:durableId="2072776009">
    <w:abstractNumId w:val="5"/>
  </w:num>
  <w:num w:numId="110" w16cid:durableId="1272006567">
    <w:abstractNumId w:val="92"/>
  </w:num>
  <w:num w:numId="111" w16cid:durableId="1789229263">
    <w:abstractNumId w:val="82"/>
  </w:num>
  <w:num w:numId="112" w16cid:durableId="161360374">
    <w:abstractNumId w:val="106"/>
  </w:num>
  <w:num w:numId="113" w16cid:durableId="527987756">
    <w:abstractNumId w:val="121"/>
  </w:num>
  <w:num w:numId="114" w16cid:durableId="685904526">
    <w:abstractNumId w:val="68"/>
  </w:num>
  <w:num w:numId="115" w16cid:durableId="1229271305">
    <w:abstractNumId w:val="116"/>
  </w:num>
  <w:num w:numId="116" w16cid:durableId="858549177">
    <w:abstractNumId w:val="123"/>
  </w:num>
  <w:num w:numId="117" w16cid:durableId="1007707585">
    <w:abstractNumId w:val="21"/>
  </w:num>
  <w:num w:numId="118" w16cid:durableId="498889651">
    <w:abstractNumId w:val="83"/>
  </w:num>
  <w:num w:numId="119" w16cid:durableId="760376601">
    <w:abstractNumId w:val="12"/>
  </w:num>
  <w:num w:numId="120" w16cid:durableId="1372412811">
    <w:abstractNumId w:val="41"/>
  </w:num>
  <w:num w:numId="121" w16cid:durableId="1532061995">
    <w:abstractNumId w:val="114"/>
  </w:num>
  <w:num w:numId="122" w16cid:durableId="1625961647">
    <w:abstractNumId w:val="7"/>
  </w:num>
  <w:num w:numId="123" w16cid:durableId="154877045">
    <w:abstractNumId w:val="17"/>
  </w:num>
  <w:num w:numId="124" w16cid:durableId="864251814">
    <w:abstractNumId w:val="60"/>
  </w:num>
  <w:num w:numId="125" w16cid:durableId="301889544">
    <w:abstractNumId w:val="8"/>
  </w:num>
  <w:num w:numId="126" w16cid:durableId="967929279">
    <w:abstractNumId w:val="2"/>
  </w:num>
  <w:numIdMacAtCleanup w:val="1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86"/>
    <w:rsid w:val="00097B9A"/>
    <w:rsid w:val="000E08B3"/>
    <w:rsid w:val="000F726E"/>
    <w:rsid w:val="00102BDB"/>
    <w:rsid w:val="001159F4"/>
    <w:rsid w:val="00133495"/>
    <w:rsid w:val="001666B8"/>
    <w:rsid w:val="001944D4"/>
    <w:rsid w:val="001B3F86"/>
    <w:rsid w:val="001B54EB"/>
    <w:rsid w:val="001D2681"/>
    <w:rsid w:val="0026351A"/>
    <w:rsid w:val="002B37B1"/>
    <w:rsid w:val="00306259"/>
    <w:rsid w:val="003535EC"/>
    <w:rsid w:val="003C6D3D"/>
    <w:rsid w:val="00465726"/>
    <w:rsid w:val="0049128A"/>
    <w:rsid w:val="004B1D80"/>
    <w:rsid w:val="00572252"/>
    <w:rsid w:val="0061516D"/>
    <w:rsid w:val="00633C73"/>
    <w:rsid w:val="006C4450"/>
    <w:rsid w:val="00701637"/>
    <w:rsid w:val="00737888"/>
    <w:rsid w:val="007B302D"/>
    <w:rsid w:val="007E1915"/>
    <w:rsid w:val="00820C02"/>
    <w:rsid w:val="0082426C"/>
    <w:rsid w:val="00824944"/>
    <w:rsid w:val="00825DFC"/>
    <w:rsid w:val="00870FE4"/>
    <w:rsid w:val="008A0561"/>
    <w:rsid w:val="008C3293"/>
    <w:rsid w:val="009768E1"/>
    <w:rsid w:val="00980786"/>
    <w:rsid w:val="009A6893"/>
    <w:rsid w:val="00A65874"/>
    <w:rsid w:val="00AF2508"/>
    <w:rsid w:val="00B15A23"/>
    <w:rsid w:val="00B17344"/>
    <w:rsid w:val="00BB5C53"/>
    <w:rsid w:val="00C06B4B"/>
    <w:rsid w:val="00C43EE3"/>
    <w:rsid w:val="00C83BBB"/>
    <w:rsid w:val="00CA4A40"/>
    <w:rsid w:val="00CE20C3"/>
    <w:rsid w:val="00CF4907"/>
    <w:rsid w:val="00D138C4"/>
    <w:rsid w:val="00D7619D"/>
    <w:rsid w:val="00DC183F"/>
    <w:rsid w:val="00E130CB"/>
    <w:rsid w:val="00E17BD6"/>
    <w:rsid w:val="00E42D7A"/>
    <w:rsid w:val="00E5008E"/>
    <w:rsid w:val="00E74B6D"/>
    <w:rsid w:val="00E92D4F"/>
    <w:rsid w:val="00E95078"/>
    <w:rsid w:val="00EC11AB"/>
    <w:rsid w:val="00F17EC5"/>
    <w:rsid w:val="00F47668"/>
    <w:rsid w:val="00F732F3"/>
    <w:rsid w:val="00FD53DF"/>
    <w:rsid w:val="087FCDDD"/>
    <w:rsid w:val="14C6C282"/>
    <w:rsid w:val="1BE85F8D"/>
    <w:rsid w:val="268DD2E0"/>
    <w:rsid w:val="296B2841"/>
    <w:rsid w:val="38DB4700"/>
    <w:rsid w:val="4742DBFC"/>
    <w:rsid w:val="475CD877"/>
    <w:rsid w:val="4857D040"/>
    <w:rsid w:val="5530611E"/>
    <w:rsid w:val="5582F0E6"/>
    <w:rsid w:val="55E34E4A"/>
    <w:rsid w:val="650BB8E4"/>
    <w:rsid w:val="70918DF7"/>
    <w:rsid w:val="7662AA9F"/>
    <w:rsid w:val="775E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8F9EE"/>
  <w15:docId w15:val="{F3B72BED-22A1-457B-8262-AF39CE9C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80"/>
      <w:ind w:left="160"/>
      <w:outlineLvl w:val="0"/>
      <w:pPrChange w:id="0" w:author="Microsoft Word" w:date="2025-01-07T13:25:00Z">
        <w:pPr>
          <w:widowControl w:val="0"/>
          <w:autoSpaceDE w:val="0"/>
          <w:autoSpaceDN w:val="0"/>
          <w:spacing w:before="80"/>
          <w:ind w:left="160"/>
          <w:outlineLvl w:val="0"/>
        </w:pPr>
      </w:pPrChange>
    </w:pPr>
    <w:rPr>
      <w:sz w:val="32"/>
      <w:szCs w:val="32"/>
      <w:rPrChange w:id="0" w:author="Microsoft Word" w:date="2025-01-07T13:25:00Z">
        <w:rPr>
          <w:rFonts w:ascii="Segoe UI" w:eastAsia="Segoe UI" w:hAnsi="Segoe UI" w:cs="Segoe UI"/>
          <w:sz w:val="32"/>
          <w:szCs w:val="32"/>
          <w:lang w:val="en-US" w:eastAsia="en-US" w:bidi="ar-SA"/>
        </w:rPr>
      </w:rPrChange>
    </w:rPr>
  </w:style>
  <w:style w:type="paragraph" w:styleId="Heading2">
    <w:name w:val="heading 2"/>
    <w:basedOn w:val="Normal"/>
    <w:uiPriority w:val="9"/>
    <w:unhideWhenUsed/>
    <w:qFormat/>
    <w:pPr>
      <w:spacing w:before="80"/>
      <w:ind w:left="100"/>
      <w:outlineLvl w:val="1"/>
      <w:pPrChange w:id="1" w:author="Microsoft Word" w:date="2025-01-07T13:25:00Z">
        <w:pPr>
          <w:widowControl w:val="0"/>
          <w:autoSpaceDE w:val="0"/>
          <w:autoSpaceDN w:val="0"/>
          <w:spacing w:before="80"/>
          <w:ind w:left="100"/>
          <w:outlineLvl w:val="1"/>
        </w:pPr>
      </w:pPrChange>
    </w:pPr>
    <w:rPr>
      <w:sz w:val="26"/>
      <w:szCs w:val="26"/>
      <w:rPrChange w:id="1" w:author="Microsoft Word" w:date="2025-01-07T13:25:00Z">
        <w:rPr>
          <w:rFonts w:ascii="Segoe UI" w:eastAsia="Segoe UI" w:hAnsi="Segoe UI" w:cs="Segoe UI"/>
          <w:sz w:val="26"/>
          <w:szCs w:val="26"/>
          <w:lang w:val="en-US" w:eastAsia="en-US" w:bidi="ar-SA"/>
        </w:rPr>
      </w:rPrChange>
    </w:rPr>
  </w:style>
  <w:style w:type="paragraph" w:styleId="Heading3">
    <w:name w:val="heading 3"/>
    <w:basedOn w:val="Normal"/>
    <w:uiPriority w:val="9"/>
    <w:unhideWhenUsed/>
    <w:qFormat/>
    <w:pPr>
      <w:spacing w:before="293"/>
      <w:ind w:left="100"/>
      <w:outlineLvl w:val="2"/>
      <w:pPrChange w:id="2" w:author="Microsoft Word" w:date="2025-01-07T13:25:00Z">
        <w:pPr>
          <w:widowControl w:val="0"/>
          <w:autoSpaceDE w:val="0"/>
          <w:autoSpaceDN w:val="0"/>
          <w:spacing w:before="293"/>
          <w:ind w:left="100"/>
          <w:outlineLvl w:val="2"/>
        </w:pPr>
      </w:pPrChange>
    </w:pPr>
    <w:rPr>
      <w:b/>
      <w:bCs/>
      <w:rPrChange w:id="2" w:author="Microsoft Word" w:date="2025-01-07T13:25:00Z">
        <w:rPr>
          <w:rFonts w:ascii="Segoe UI" w:eastAsia="Segoe UI" w:hAnsi="Segoe UI" w:cs="Segoe UI"/>
          <w:b/>
          <w:bCs/>
          <w:sz w:val="22"/>
          <w:szCs w:val="22"/>
          <w:lang w:val="en-US" w:eastAsia="en-US" w:bidi="ar-SA"/>
        </w:rPr>
      </w:rPrChange>
    </w:rPr>
  </w:style>
  <w:style w:type="paragraph" w:styleId="Heading4">
    <w:name w:val="heading 4"/>
    <w:basedOn w:val="Normal"/>
    <w:uiPriority w:val="9"/>
    <w:unhideWhenUsed/>
    <w:qFormat/>
    <w:pPr>
      <w:ind w:left="100"/>
      <w:outlineLvl w:val="3"/>
      <w:pPrChange w:id="3" w:author="Microsoft Word" w:date="2025-01-07T13:25:00Z">
        <w:pPr>
          <w:widowControl w:val="0"/>
          <w:autoSpaceDE w:val="0"/>
          <w:autoSpaceDN w:val="0"/>
          <w:ind w:left="100"/>
          <w:outlineLvl w:val="3"/>
        </w:pPr>
      </w:pPrChange>
    </w:pPr>
    <w:rPr>
      <w:rPrChange w:id="3" w:author="Microsoft Word" w:date="2025-01-07T13:25:00Z">
        <w:rPr>
          <w:rFonts w:ascii="Segoe UI" w:eastAsia="Segoe UI" w:hAnsi="Segoe UI" w:cs="Segoe UI"/>
          <w:sz w:val="22"/>
          <w:szCs w:val="22"/>
          <w:lang w:val="en-US" w:eastAsia="en-US" w:bidi="ar-SA"/>
        </w:rPr>
      </w:rPrChang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5"/>
      <w:ind w:left="160"/>
      <w:pPrChange w:id="4" w:author="Microsoft Word" w:date="2025-01-07T13:25:00Z">
        <w:pPr>
          <w:widowControl w:val="0"/>
          <w:autoSpaceDE w:val="0"/>
          <w:autoSpaceDN w:val="0"/>
          <w:spacing w:before="245"/>
          <w:ind w:left="160"/>
        </w:pPr>
      </w:pPrChange>
    </w:pPr>
    <w:rPr>
      <w:rPrChange w:id="4" w:author="Microsoft Word" w:date="2025-01-07T13:25:00Z">
        <w:rPr>
          <w:rFonts w:ascii="Segoe UI" w:eastAsia="Segoe UI" w:hAnsi="Segoe UI" w:cs="Segoe UI"/>
          <w:sz w:val="22"/>
          <w:szCs w:val="22"/>
          <w:lang w:val="en-US" w:eastAsia="en-US" w:bidi="ar-SA"/>
        </w:rPr>
      </w:rPrChange>
    </w:rPr>
  </w:style>
  <w:style w:type="paragraph" w:styleId="TOC2">
    <w:name w:val="toc 2"/>
    <w:basedOn w:val="Normal"/>
    <w:uiPriority w:val="1"/>
    <w:qFormat/>
    <w:pPr>
      <w:spacing w:before="245"/>
      <w:ind w:left="381"/>
      <w:pPrChange w:id="5" w:author="Microsoft Word" w:date="2025-01-07T13:25:00Z">
        <w:pPr>
          <w:widowControl w:val="0"/>
          <w:autoSpaceDE w:val="0"/>
          <w:autoSpaceDN w:val="0"/>
          <w:spacing w:before="245"/>
          <w:ind w:left="381"/>
        </w:pPr>
      </w:pPrChange>
    </w:pPr>
    <w:rPr>
      <w:rPrChange w:id="5" w:author="Microsoft Word" w:date="2025-01-07T13:25:00Z">
        <w:rPr>
          <w:rFonts w:ascii="Segoe UI" w:eastAsia="Segoe UI" w:hAnsi="Segoe UI" w:cs="Segoe UI"/>
          <w:sz w:val="22"/>
          <w:szCs w:val="22"/>
          <w:lang w:val="en-US" w:eastAsia="en-US" w:bidi="ar-SA"/>
        </w:rPr>
      </w:rPrChange>
    </w:rPr>
  </w:style>
  <w:style w:type="paragraph" w:styleId="BodyText">
    <w:name w:val="Body Text"/>
    <w:basedOn w:val="Normal"/>
    <w:uiPriority w:val="1"/>
    <w:qFormat/>
    <w:pPr>
      <w:pPrChange w:id="6" w:author="Microsoft Word" w:date="2025-01-07T13:25:00Z">
        <w:pPr>
          <w:widowControl w:val="0"/>
          <w:autoSpaceDE w:val="0"/>
          <w:autoSpaceDN w:val="0"/>
        </w:pPr>
      </w:pPrChange>
    </w:pPr>
    <w:rPr>
      <w:rPrChange w:id="6" w:author="Microsoft Word" w:date="2025-01-07T13:25:00Z">
        <w:rPr>
          <w:rFonts w:ascii="Segoe UI" w:eastAsia="Segoe UI" w:hAnsi="Segoe UI" w:cs="Segoe UI"/>
          <w:sz w:val="22"/>
          <w:szCs w:val="22"/>
          <w:lang w:val="en-US" w:eastAsia="en-US" w:bidi="ar-SA"/>
        </w:rPr>
      </w:rPrChange>
    </w:rPr>
  </w:style>
  <w:style w:type="paragraph" w:styleId="ListParagraph">
    <w:name w:val="List Paragraph"/>
    <w:basedOn w:val="Normal"/>
    <w:uiPriority w:val="1"/>
    <w:qFormat/>
    <w:pPr>
      <w:ind w:left="820" w:hanging="360"/>
      <w:pPrChange w:id="7" w:author="Microsoft Word" w:date="2025-01-07T13:25:00Z">
        <w:pPr>
          <w:widowControl w:val="0"/>
          <w:autoSpaceDE w:val="0"/>
          <w:autoSpaceDN w:val="0"/>
          <w:ind w:left="820" w:hanging="360"/>
        </w:pPr>
      </w:pPrChange>
    </w:pPr>
    <w:rPr>
      <w:rPrChange w:id="7" w:author="Microsoft Word" w:date="2025-01-07T13:25:00Z">
        <w:rPr>
          <w:rFonts w:ascii="Segoe UI" w:eastAsia="Segoe UI" w:hAnsi="Segoe UI" w:cs="Segoe UI"/>
          <w:sz w:val="22"/>
          <w:szCs w:val="22"/>
          <w:lang w:val="en-US" w:eastAsia="en-US" w:bidi="ar-SA"/>
        </w:rPr>
      </w:rPrChange>
    </w:rPr>
  </w:style>
  <w:style w:type="paragraph" w:customStyle="1" w:styleId="TableParagraph">
    <w:name w:val="Table Paragraph"/>
    <w:basedOn w:val="Normal"/>
    <w:uiPriority w:val="1"/>
    <w:qFormat/>
    <w:pPr>
      <w:ind w:left="466"/>
      <w:pPrChange w:id="8" w:author="Microsoft Word" w:date="2025-01-07T13:25:00Z">
        <w:pPr>
          <w:widowControl w:val="0"/>
          <w:autoSpaceDE w:val="0"/>
          <w:autoSpaceDN w:val="0"/>
          <w:ind w:left="466"/>
        </w:pPr>
      </w:pPrChange>
    </w:pPr>
    <w:rPr>
      <w:rPrChange w:id="8" w:author="Microsoft Word" w:date="2025-01-07T13:25:00Z">
        <w:rPr>
          <w:rFonts w:ascii="Segoe UI" w:eastAsia="Segoe UI" w:hAnsi="Segoe UI" w:cs="Segoe UI"/>
          <w:sz w:val="22"/>
          <w:szCs w:val="22"/>
          <w:lang w:val="en-US" w:eastAsia="en-US" w:bidi="ar-SA"/>
        </w:rPr>
      </w:rPrChange>
    </w:rPr>
  </w:style>
  <w:style w:type="paragraph" w:styleId="Header">
    <w:name w:val="header"/>
    <w:basedOn w:val="Normal"/>
    <w:link w:val="HeaderChar"/>
    <w:uiPriority w:val="99"/>
    <w:unhideWhenUsed/>
    <w:rsid w:val="007B30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302D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7B30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302D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4247</Words>
  <Characters>24213</Characters>
  <Application>Microsoft Office Word</Application>
  <DocSecurity>4</DocSecurity>
  <Lines>201</Lines>
  <Paragraphs>56</Paragraphs>
  <ScaleCrop>false</ScaleCrop>
  <Company/>
  <LinksUpToDate>false</LinksUpToDate>
  <CharactersWithSpaces>28404</CharactersWithSpaces>
  <SharedDoc>false</SharedDoc>
  <HLinks>
    <vt:vector size="72" baseType="variant">
      <vt:variant>
        <vt:i4>2293841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_bookmark11</vt:lpwstr>
      </vt:variant>
      <vt:variant>
        <vt:i4>2293841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_bookmark10</vt:lpwstr>
      </vt:variant>
      <vt:variant>
        <vt:i4>2818129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_bookmark9</vt:lpwstr>
      </vt:variant>
      <vt:variant>
        <vt:i4>2752593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_bookmark8</vt:lpwstr>
      </vt:variant>
      <vt:variant>
        <vt:i4>2424913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_bookmark7</vt:lpwstr>
      </vt:variant>
      <vt:variant>
        <vt:i4>2359377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_bookmark6</vt:lpwstr>
      </vt:variant>
      <vt:variant>
        <vt:i4>2555985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_bookmark5</vt:lpwstr>
      </vt:variant>
      <vt:variant>
        <vt:i4>2490449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_bookmark4</vt:lpwstr>
      </vt:variant>
      <vt:variant>
        <vt:i4>2162769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_bookmark3</vt:lpwstr>
      </vt:variant>
      <vt:variant>
        <vt:i4>2097233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_bookmark2</vt:lpwstr>
      </vt:variant>
      <vt:variant>
        <vt:i4>2293841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_bookmark1</vt:lpwstr>
      </vt:variant>
      <vt:variant>
        <vt:i4>2228305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_bookmark0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NBCC Pharmacy Technicians System</dc:title>
  <dc:subject>Agile Product Requirements Document</dc:subject>
  <dc:creator>Group 2</dc:creator>
  <cp:keywords/>
  <cp:lastModifiedBy>Mannion, Neil</cp:lastModifiedBy>
  <cp:revision>2</cp:revision>
  <dcterms:created xsi:type="dcterms:W3CDTF">2025-01-08T15:00:00Z</dcterms:created>
  <dcterms:modified xsi:type="dcterms:W3CDTF">2025-01-08T15:00:00Z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2025-01-07T00:00:00Z</vt:filetime>
  </property>
  <property fmtid="{D5CDD505-2E9C-101B-9397-08002B2CF9AE}" pid="5" name="Producer">
    <vt:lpwstr>Microsoft® Word for Microsoft 365</vt:lpwstr>
  </property>
</Properties>
</file>